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F06B" w14:textId="13EA3685" w:rsidR="00371487" w:rsidRPr="000751AA" w:rsidRDefault="000751AA" w:rsidP="000162D0">
      <w:pPr>
        <w:jc w:val="both"/>
        <w:rPr>
          <w:rFonts w:ascii="Times New Roman" w:hAnsi="Times New Roman" w:cs="Times New Roman"/>
        </w:rPr>
      </w:pPr>
      <w:bookmarkStart w:id="0" w:name="_GoBack"/>
      <w:bookmarkEnd w:id="0"/>
      <w:r w:rsidRPr="000751AA">
        <w:rPr>
          <w:rFonts w:ascii="Times New Roman" w:hAnsi="Times New Roman" w:cs="Times New Roman"/>
        </w:rPr>
        <w:t>Grand t</w:t>
      </w:r>
      <w:r w:rsidR="00371487" w:rsidRPr="000751AA">
        <w:rPr>
          <w:rFonts w:ascii="Times New Roman" w:hAnsi="Times New Roman" w:cs="Times New Roman"/>
        </w:rPr>
        <w:t>itle</w:t>
      </w:r>
    </w:p>
    <w:p w14:paraId="7A76EA16" w14:textId="41AB9FF8" w:rsidR="00371487" w:rsidRPr="000751AA" w:rsidRDefault="00371487" w:rsidP="000162D0">
      <w:pPr>
        <w:jc w:val="both"/>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5B9ED92C" w:rsidR="000751AA" w:rsidRDefault="000751AA" w:rsidP="000162D0">
      <w:pPr>
        <w:jc w:val="both"/>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p>
    <w:p w14:paraId="32358634" w14:textId="77777777" w:rsidR="000751AA" w:rsidRDefault="000751AA" w:rsidP="000162D0">
      <w:pPr>
        <w:jc w:val="both"/>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p>
    <w:p w14:paraId="41743173" w14:textId="2AAE4E5C" w:rsidR="00A24EAA" w:rsidRPr="000751AA" w:rsidRDefault="000751AA" w:rsidP="000162D0">
      <w:pPr>
        <w:jc w:val="both"/>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A24EAA" w:rsidRPr="000751AA">
        <w:rPr>
          <w:rFonts w:ascii="Times New Roman" w:hAnsi="Times New Roman" w:cs="Times New Roman"/>
        </w:rPr>
        <w:br w:type="page"/>
      </w:r>
    </w:p>
    <w:p w14:paraId="31BF8ACB" w14:textId="6855F5DA" w:rsidR="000751AA" w:rsidRDefault="000751AA" w:rsidP="000162D0">
      <w:pPr>
        <w:jc w:val="both"/>
        <w:rPr>
          <w:rFonts w:ascii="Times New Roman" w:hAnsi="Times New Roman" w:cs="Times New Roman"/>
          <w:u w:val="single"/>
        </w:rPr>
      </w:pPr>
      <w:r>
        <w:rPr>
          <w:rFonts w:ascii="Times New Roman" w:hAnsi="Times New Roman" w:cs="Times New Roman"/>
          <w:u w:val="single"/>
        </w:rPr>
        <w:lastRenderedPageBreak/>
        <w:t>Abstract</w:t>
      </w:r>
    </w:p>
    <w:p w14:paraId="44C594D5" w14:textId="0C1B4CCC" w:rsidR="000751AA" w:rsidRDefault="000751AA" w:rsidP="000162D0">
      <w:pPr>
        <w:jc w:val="both"/>
        <w:rPr>
          <w:rFonts w:ascii="Times New Roman" w:hAnsi="Times New Roman" w:cs="Times New Roman"/>
          <w:u w:val="single"/>
        </w:rPr>
      </w:pPr>
    </w:p>
    <w:p w14:paraId="0E5DE329" w14:textId="7F58F736" w:rsidR="000751AA" w:rsidRDefault="000751AA" w:rsidP="000162D0">
      <w:pPr>
        <w:jc w:val="both"/>
        <w:rPr>
          <w:rFonts w:ascii="Times New Roman" w:hAnsi="Times New Roman" w:cs="Times New Roman"/>
          <w:u w:val="single"/>
        </w:rPr>
      </w:pPr>
      <w:r>
        <w:rPr>
          <w:rFonts w:ascii="Times New Roman" w:hAnsi="Times New Roman" w:cs="Times New Roman"/>
          <w:u w:val="single"/>
        </w:rPr>
        <w:t>Key words</w:t>
      </w:r>
    </w:p>
    <w:p w14:paraId="1C6C9610" w14:textId="77777777" w:rsidR="000751AA" w:rsidRDefault="000751AA" w:rsidP="000162D0">
      <w:pPr>
        <w:jc w:val="both"/>
        <w:rPr>
          <w:rFonts w:ascii="Times New Roman" w:hAnsi="Times New Roman" w:cs="Times New Roman"/>
          <w:u w:val="single"/>
        </w:rPr>
      </w:pPr>
    </w:p>
    <w:p w14:paraId="005400A4" w14:textId="0EB69539" w:rsidR="00A24EAA" w:rsidRDefault="00A24EAA" w:rsidP="000162D0">
      <w:pPr>
        <w:jc w:val="both"/>
        <w:rPr>
          <w:rFonts w:ascii="Times New Roman" w:hAnsi="Times New Roman" w:cs="Times New Roman"/>
          <w:u w:val="single"/>
        </w:rPr>
      </w:pPr>
      <w:commentRangeStart w:id="1"/>
      <w:r w:rsidRPr="000751AA">
        <w:rPr>
          <w:rFonts w:ascii="Times New Roman" w:hAnsi="Times New Roman" w:cs="Times New Roman"/>
          <w:u w:val="single"/>
        </w:rPr>
        <w:t>Introduction</w:t>
      </w:r>
      <w:commentRangeEnd w:id="1"/>
      <w:r w:rsidR="00A55731">
        <w:rPr>
          <w:rStyle w:val="CommentReference"/>
        </w:rPr>
        <w:commentReference w:id="1"/>
      </w:r>
    </w:p>
    <w:p w14:paraId="3C87106B" w14:textId="3767AF0B" w:rsidR="00C25745" w:rsidRDefault="00882F62" w:rsidP="000162D0">
      <w:pPr>
        <w:ind w:firstLine="720"/>
        <w:jc w:val="both"/>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incurred </w:t>
      </w:r>
      <w:del w:id="2" w:author="Punt, Andre (O&amp;A, Hobart)" w:date="2019-11-17T09:33:00Z">
        <w:r w:rsidDel="000162D0">
          <w:rPr>
            <w:rFonts w:ascii="Times New Roman" w:hAnsi="Times New Roman" w:cs="Times New Roman"/>
          </w:rPr>
          <w:delText xml:space="preserve">by </w:delText>
        </w:r>
      </w:del>
      <w:ins w:id="3" w:author="Punt, Andre (O&amp;A, Hobart)" w:date="2019-11-17T09:33:00Z">
        <w:r w:rsidR="000162D0">
          <w:rPr>
            <w:rFonts w:ascii="Times New Roman" w:hAnsi="Times New Roman" w:cs="Times New Roman"/>
          </w:rPr>
          <w:t xml:space="preserve">due to </w:t>
        </w:r>
      </w:ins>
      <w:r>
        <w:rPr>
          <w:rFonts w:ascii="Times New Roman" w:hAnsi="Times New Roman" w:cs="Times New Roman"/>
        </w:rPr>
        <w:t xml:space="preserve">the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commentRangeStart w:id="4"/>
      <w:r w:rsidR="007621D9">
        <w:rPr>
          <w:rFonts w:ascii="Times New Roman" w:hAnsi="Times New Roman" w:cs="Times New Roman"/>
        </w:rPr>
        <w:fldChar w:fldCharType="begin"/>
      </w:r>
      <w:r w:rsidR="007621D9">
        <w:rPr>
          <w:rFonts w:ascii="Times New Roman" w:hAnsi="Times New Roman" w:cs="Times New Roman"/>
        </w:rPr>
        <w:instrText xml:space="preserve"> ADDIN ZOTERO_ITEM CSL_CITATION {"citationID":"kvnhyx8j","properties":{"formattedCitation":"(Kasperski and Holland 2013)","plainCitation":"(Kasperski and Holland 2013)","noteIndex":0},"citationItems":[{"id":1698,"uris":["http://zotero.org/users/783258/items/L3HCDWX5"],"uri":["http://zotero.org/users/783258/items/L3HCDWX5"],"itemData":{"id":1698,"type":"article-journal","title":"Income diversification and risk for fishermen","container-title":"Proceedings of the National Academy of Sciences","page":"2076-2081","volume":"110","issue":"6","source":"www.pnas.org","abstract":"Catches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strategies.","DOI":"10.1073/pnas.1212278110","ISSN":"0027-8424, 1091-6490","note":"PMID: 23341621","journalAbbreviation":"PNAS","language":"en","author":[{"family":"Kasperski","given":"Stephen"},{"family":"Holland","given":"Daniel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commentRangeEnd w:id="4"/>
      <w:r w:rsidR="00B55971">
        <w:rPr>
          <w:rStyle w:val="CommentReference"/>
        </w:rPr>
        <w:commentReference w:id="4"/>
      </w:r>
      <w:r w:rsidR="00155549" w:rsidRPr="009E48B2">
        <w:rPr>
          <w:rFonts w:ascii="Times New Roman" w:hAnsi="Times New Roman" w:cs="Times New Roman"/>
        </w:rPr>
        <w:t>.</w:t>
      </w:r>
      <w:r w:rsidR="009639FC">
        <w:rPr>
          <w:rFonts w:ascii="Times New Roman" w:hAnsi="Times New Roman" w:cs="Times New Roman"/>
        </w:rPr>
        <w:t xml:space="preserve"> </w:t>
      </w:r>
      <w:ins w:id="5" w:author="Punt, Andre (O&amp;A, Hobart)" w:date="2019-11-17T09:37:00Z">
        <w:r w:rsidR="000162D0">
          <w:rPr>
            <w:rFonts w:ascii="Times New Roman" w:hAnsi="Times New Roman" w:cs="Times New Roman"/>
          </w:rPr>
          <w:t>Variability in</w:t>
        </w:r>
      </w:ins>
      <w:del w:id="6" w:author="Punt, Andre (O&amp;A, Hobart)" w:date="2019-11-17T09:37:00Z">
        <w:r w:rsidR="00251F85" w:rsidDel="000162D0">
          <w:rPr>
            <w:rFonts w:ascii="Times New Roman" w:hAnsi="Times New Roman" w:cs="Times New Roman"/>
          </w:rPr>
          <w:delText>In</w:delText>
        </w:r>
      </w:del>
      <w:r w:rsidR="00251F85">
        <w:rPr>
          <w:rFonts w:ascii="Times New Roman" w:hAnsi="Times New Roman" w:cs="Times New Roman"/>
        </w:rPr>
        <w:t xml:space="preserve"> fishery </w:t>
      </w:r>
      <w:del w:id="7" w:author="Punt, Andre (O&amp;A, Hobart)" w:date="2019-11-17T09:37:00Z">
        <w:r w:rsidR="00251F85" w:rsidDel="000162D0">
          <w:rPr>
            <w:rFonts w:ascii="Times New Roman" w:hAnsi="Times New Roman" w:cs="Times New Roman"/>
          </w:rPr>
          <w:delText xml:space="preserve">applications, </w:delText>
        </w:r>
      </w:del>
      <w:del w:id="8" w:author="Punt, Andre (O&amp;A, Hobart)" w:date="2019-11-17T09:33:00Z">
        <w:r w:rsidR="00251F85" w:rsidDel="000162D0">
          <w:rPr>
            <w:rFonts w:ascii="Times New Roman" w:hAnsi="Times New Roman" w:cs="Times New Roman"/>
          </w:rPr>
          <w:delText>w</w:delText>
        </w:r>
        <w:r w:rsidR="00252B10" w:rsidDel="000162D0">
          <w:rPr>
            <w:rFonts w:ascii="Times New Roman" w:hAnsi="Times New Roman" w:cs="Times New Roman"/>
          </w:rPr>
          <w:delText xml:space="preserve">hen fishers and communities </w:delText>
        </w:r>
        <w:r w:rsidR="009639FC" w:rsidDel="000162D0">
          <w:rPr>
            <w:rFonts w:ascii="Times New Roman" w:hAnsi="Times New Roman" w:cs="Times New Roman"/>
          </w:rPr>
          <w:delText>m</w:delText>
        </w:r>
        <w:r w:rsidR="00155549" w:rsidRPr="009E48B2" w:rsidDel="000162D0">
          <w:rPr>
            <w:rFonts w:ascii="Times New Roman" w:hAnsi="Times New Roman" w:cs="Times New Roman"/>
          </w:rPr>
          <w:delText>aintai</w:delText>
        </w:r>
        <w:r w:rsidR="00252B10" w:rsidDel="000162D0">
          <w:rPr>
            <w:rFonts w:ascii="Times New Roman" w:hAnsi="Times New Roman" w:cs="Times New Roman"/>
          </w:rPr>
          <w:delText>n</w:delText>
        </w:r>
        <w:r w:rsidR="00155549" w:rsidRPr="009E48B2" w:rsidDel="000162D0">
          <w:rPr>
            <w:rFonts w:ascii="Times New Roman" w:hAnsi="Times New Roman" w:cs="Times New Roman"/>
          </w:rPr>
          <w:delText xml:space="preserve"> a diverse portfolio of fishing activitie</w:delText>
        </w:r>
        <w:r w:rsidR="00BF44EE" w:rsidDel="000162D0">
          <w:rPr>
            <w:rFonts w:ascii="Times New Roman" w:hAnsi="Times New Roman" w:cs="Times New Roman"/>
          </w:rPr>
          <w:delText>s</w:delText>
        </w:r>
        <w:r w:rsidR="00233E17" w:rsidDel="000162D0">
          <w:rPr>
            <w:rFonts w:ascii="Times New Roman" w:hAnsi="Times New Roman" w:cs="Times New Roman"/>
          </w:rPr>
          <w:delText xml:space="preserve"> by</w:delText>
        </w:r>
        <w:r w:rsidR="00BF44EE" w:rsidDel="000162D0">
          <w:rPr>
            <w:rFonts w:ascii="Times New Roman" w:hAnsi="Times New Roman" w:cs="Times New Roman"/>
          </w:rPr>
          <w:delText xml:space="preserve"> </w:delText>
        </w:r>
        <w:r w:rsidR="00155549" w:rsidRPr="009E48B2" w:rsidDel="000162D0">
          <w:rPr>
            <w:rFonts w:ascii="Times New Roman" w:hAnsi="Times New Roman" w:cs="Times New Roman"/>
          </w:rPr>
          <w:delText>targeting different species or geographic areas</w:delText>
        </w:r>
        <w:r w:rsidR="00252B10" w:rsidDel="000162D0">
          <w:rPr>
            <w:rFonts w:ascii="Times New Roman" w:hAnsi="Times New Roman" w:cs="Times New Roman"/>
          </w:rPr>
          <w:delText>,</w:delText>
        </w:r>
        <w:r w:rsidR="00155549" w:rsidRPr="009E48B2" w:rsidDel="000162D0">
          <w:rPr>
            <w:rFonts w:ascii="Times New Roman" w:hAnsi="Times New Roman" w:cs="Times New Roman"/>
          </w:rPr>
          <w:delText xml:space="preserve"> </w:delText>
        </w:r>
      </w:del>
      <w:r w:rsidR="00155549" w:rsidRPr="009E48B2">
        <w:rPr>
          <w:rFonts w:ascii="Times New Roman" w:hAnsi="Times New Roman" w:cs="Times New Roman"/>
        </w:rPr>
        <w:t>revenue</w:t>
      </w:r>
      <w:del w:id="9" w:author="Punt, Andre (O&amp;A, Hobart)" w:date="2019-11-17T09:37:00Z">
        <w:r w:rsidR="00155549" w:rsidRPr="009E48B2" w:rsidDel="000162D0">
          <w:rPr>
            <w:rFonts w:ascii="Times New Roman" w:hAnsi="Times New Roman" w:cs="Times New Roman"/>
          </w:rPr>
          <w:delText xml:space="preserve"> variability</w:delText>
        </w:r>
      </w:del>
      <w:r w:rsidR="00155549" w:rsidRPr="009E48B2">
        <w:rPr>
          <w:rFonts w:ascii="Times New Roman" w:hAnsi="Times New Roman" w:cs="Times New Roman"/>
        </w:rPr>
        <w:t xml:space="preserv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7621D9">
        <w:rPr>
          <w:rFonts w:ascii="Times New Roman" w:hAnsi="Times New Roman" w:cs="Times New Roman"/>
        </w:rPr>
        <w:instrText xml:space="preserve"> ADDIN ZOTERO_ITEM CSL_CITATION {"citationID":"sSrdwoEO","properties":{"formattedCitation":"(Anderson et al. 2017)","plainCitation":"(Anderson et al. 2017)","noteIndex":0},"citationItems":[{"id":1685,"uris":["http://zotero.org/users/783258/items/4QZC5ZTU"],"uri":["http://zotero.org/users/783258/items/4QZC5ZTU"],"itemData":{"id":1685,"type":"article-journal","title":"Benefits and risks of diversification for individual fishers","container-title":"Proceedings of the National Academy of Sciences","page":"10797–10802","volume":"114","issue":"40","source":"Google Scholar","author":[{"family":"Anderson","given":"Sean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7621D9">
        <w:rPr>
          <w:rFonts w:ascii="Times New Roman" w:hAnsi="Times New Roman" w:cs="Times New Roman"/>
        </w:rPr>
        <w:instrText xml:space="preserve"> ADDIN ZOTERO_ITEM CSL_CITATION {"citationID":"14teynjW","properties":{"formattedCitation":"(Kasperski and Holland 2013)","plainCitation":"(Kasperski and Holland 2013)","noteIndex":0},"citationItems":[{"id":1698,"uris":["http://zotero.org/users/783258/items/L3HCDWX5"],"uri":["http://zotero.org/users/783258/items/L3HCDWX5"],"itemData":{"id":1698,"type":"article-journal","title":"Income diversification and risk for fishermen","container-title":"Proceedings of the National Academy of Sciences","page":"2076-2081","volume":"110","issue":"6","source":"www.pnas.org","abstract":"Catches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strategies.","DOI":"10.1073/pnas.1212278110","ISSN":"0027-8424, 1091-6490","note":"PMID: 23341621","journalAbbreviation":"PNAS","language":"en","author":[{"family":"Kasperski","given":"Stephen"},{"family":"Holland","given":"Daniel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7621D9" w:rsidRPr="00252B10">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2017)","noteIndex":0},"citationItems":[{"id":1702,"uris":["http://zotero.org/users/783258/items/RSK8X9DW"],"uri":["http://zotero.org/users/783258/items/RSK8X9DW"],"itemData":{"id":1702,"type":"article-journal","title":"Alaskan fishing community revenues and the stabilizing role of fishing portfolios","container-title":"Marine Policy","page":"134–141","volume":"48","source":"Google Scholar","author":[{"family":"Sethi","given":"Suresh Andrew"},{"family":"Reimer","given":"Matthew"},{"family":"Knapp","given":"Gunnar"}],"issued":{"date-parts":[["2014"]]}}},{"id":1705,"uris":["http://zotero.org/users/783258/items/E3JAWEB7"],"uri":["http://zotero.org/users/783258/items/E3JAWEB7"],"itemData":{"id":1705,"type":"article-journal","title":"Resilience strategies in the face of short- and long-term change: out-migration and fisheries regulation in Alaskan fishing communities","container-title":"Ecology and Society","volume":"20","issue":"2","source":"www.ecologyandsociety.org","abstract":"Himes-Cornell, A., and K. Hoelting. 2015. Resilience strategies in the face of short- and long-term change: out-migration and fisheries regulation in Alaskan fishing communities. Ecology and Society 20(2): 9. https://doi.org/10.5751/ES-07074-200209","URL":"https://www.ecologyandsociety.org/vol20/iss2/art9/","DOI":"10.5751/ES-07074-200209","ISSN":"1708-3087","title-short":"Resilience strategies in the face of short- and long-term change","language":"en","author":[{"family":"Himes-Cornell","given":"Amber"},{"family":"Hoelting","given":"Kristin"}],"issued":{"date-parts":[["2015",4,24]]},"accessed":{"date-parts":[["2019",11,4]]}}},{"id":1686,"uris":["http://zotero.org/users/783258/items/5EQ7K8HV"],"uri":["http://zotero.org/users/783258/items/5EQ7K8HV"],"itemData":{"id":1686,"type":"article-journal","title":"Fisheries portfolio diversification and turnover buffer Alaskan fishing communities from abrupt resource and market changes","container-title":"Nature Communications","page":"14042","volume":"8","source":"Google Scholar","author":[{"family":"Cline","given":"Timothy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ins w:id="10" w:author="Punt, Andre (O&amp;A, Hobart)" w:date="2019-11-17T09:33:00Z">
        <w:r w:rsidR="000162D0" w:rsidRPr="000162D0">
          <w:rPr>
            <w:rFonts w:ascii="Times New Roman" w:hAnsi="Times New Roman" w:cs="Times New Roman"/>
          </w:rPr>
          <w:t xml:space="preserve"> </w:t>
        </w:r>
        <w:r w:rsidR="000162D0">
          <w:rPr>
            <w:rFonts w:ascii="Times New Roman" w:hAnsi="Times New Roman" w:cs="Times New Roman"/>
          </w:rPr>
          <w:t>when fishers and communities m</w:t>
        </w:r>
        <w:r w:rsidR="000162D0" w:rsidRPr="009E48B2">
          <w:rPr>
            <w:rFonts w:ascii="Times New Roman" w:hAnsi="Times New Roman" w:cs="Times New Roman"/>
          </w:rPr>
          <w:t>aintai</w:t>
        </w:r>
        <w:r w:rsidR="000162D0">
          <w:rPr>
            <w:rFonts w:ascii="Times New Roman" w:hAnsi="Times New Roman" w:cs="Times New Roman"/>
          </w:rPr>
          <w:t>n</w:t>
        </w:r>
        <w:r w:rsidR="000162D0" w:rsidRPr="009E48B2">
          <w:rPr>
            <w:rFonts w:ascii="Times New Roman" w:hAnsi="Times New Roman" w:cs="Times New Roman"/>
          </w:rPr>
          <w:t xml:space="preserve"> a diverse 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targeting different species or geographic areas</w:t>
        </w:r>
      </w:ins>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ins w:id="11" w:author="Punt, Andre (O&amp;A, Hobart)" w:date="2019-11-17T09:34:00Z">
        <w:r w:rsidR="000162D0" w:rsidRPr="009E48B2">
          <w:rPr>
            <w:rFonts w:ascii="Times New Roman" w:hAnsi="Times New Roman" w:cs="Times New Roman"/>
          </w:rPr>
          <w:t xml:space="preserve">the ability to build diverse fishing portfolios has declined </w:t>
        </w:r>
      </w:ins>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ins w:id="12" w:author="Punt, Andre (O&amp;A, Hobart)" w:date="2019-11-17T09:37:00Z">
        <w:r w:rsidR="000162D0">
          <w:rPr>
            <w:rFonts w:ascii="Times New Roman" w:hAnsi="Times New Roman" w:cs="Times New Roman"/>
          </w:rPr>
          <w:t>. T</w:t>
        </w:r>
      </w:ins>
      <w:del w:id="13" w:author="Punt, Andre (O&amp;A, Hobart)" w:date="2019-11-17T09:37:00Z">
        <w:r w:rsidR="00155549" w:rsidRPr="009E48B2" w:rsidDel="000162D0">
          <w:rPr>
            <w:rFonts w:ascii="Times New Roman" w:hAnsi="Times New Roman" w:cs="Times New Roman"/>
          </w:rPr>
          <w:delText>,</w:delText>
        </w:r>
      </w:del>
      <w:del w:id="14" w:author="Punt, Andre (O&amp;A, Hobart)" w:date="2019-11-17T09:34:00Z">
        <w:r w:rsidR="00155549" w:rsidRPr="009E48B2" w:rsidDel="000162D0">
          <w:rPr>
            <w:rFonts w:ascii="Times New Roman" w:hAnsi="Times New Roman" w:cs="Times New Roman"/>
          </w:rPr>
          <w:delText xml:space="preserve"> the ability to build diverse fishing portfolios has declined</w:delText>
        </w:r>
        <w:r w:rsidR="00C25745" w:rsidDel="000162D0">
          <w:rPr>
            <w:rFonts w:ascii="Times New Roman" w:hAnsi="Times New Roman" w:cs="Times New Roman"/>
          </w:rPr>
          <w:delText>;</w:delText>
        </w:r>
      </w:del>
      <w:del w:id="15" w:author="Punt, Andre (O&amp;A, Hobart)" w:date="2019-11-17T09:37:00Z">
        <w:r w:rsidR="00C25745" w:rsidDel="000162D0">
          <w:rPr>
            <w:rFonts w:ascii="Times New Roman" w:hAnsi="Times New Roman" w:cs="Times New Roman"/>
          </w:rPr>
          <w:delText xml:space="preserve"> t</w:delText>
        </w:r>
      </w:del>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ins w:id="16" w:author="Punt, Andre (O&amp;A, Hobart)" w:date="2019-11-17T09:37:00Z">
        <w:r w:rsidR="000162D0">
          <w:rPr>
            <w:rFonts w:ascii="Times New Roman" w:hAnsi="Times New Roman" w:cs="Times New Roman"/>
          </w:rPr>
          <w:t xml:space="preserve">fishing </w:t>
        </w:r>
      </w:ins>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C25745">
        <w:rPr>
          <w:rFonts w:ascii="Times New Roman" w:hAnsi="Times New Roman" w:cs="Times New Roman"/>
        </w:rPr>
        <w:instrText xml:space="preserve"> ADDIN ZOTERO_ITEM CSL_CITATION {"citationID":"mmLmkS7e","properties":{"formattedCitation":"(Kasperski and Holland 2013, Himes-Cornell and Hoelting 2015, Holland and Kasperski 2016, Holland et al. 2017)","plainCitation":"(Kasperski and Holland 2013, Himes-Cornell and Hoelting 2015, Holland and Kasperski 2016, Holland et al. 2017)","noteIndex":0},"citationItems":[{"id":1698,"uris":["http://zotero.org/users/783258/items/L3HCDWX5"],"uri":["http://zotero.org/users/783258/items/L3HCDWX5"],"itemData":{"id":1698,"type":"article-journal","title":"Income diversification and risk for fishermen","container-title":"Proceedings of the National Academy of Sciences","page":"2076-2081","volume":"110","issue":"6","source":"www.pnas.org","abstract":"Catches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strategies.","DOI":"10.1073/pnas.1212278110","ISSN":"0027-8424, 1091-6490","note":"PMID: 23341621","journalAbbreviation":"PNAS","language":"en","author":[{"family":"Kasperski","given":"Stephen"},{"family":"Holland","given":"Daniel S."}],"issued":{"date-parts":[["2013",2,5]]}}},{"id":1705,"uris":["http://zotero.org/users/783258/items/E3JAWEB7"],"uri":["http://zotero.org/users/783258/items/E3JAWEB7"],"itemData":{"id":1705,"type":"article-journal","title":"Resilience strategies in the face of short- and long-term change: out-migration and fisheries regulation in Alaskan fishing communities","container-title":"Ecology and Society","volume":"20","issue":"2","source":"www.ecologyandsociety.org","abstract":"Himes-Cornell, A., and K. Hoelting. 2015. Resilience strategies in the face of short- and long-term change: out-migration and fisheries regulation in Alaskan fishing communities. Ecology and Society 20(2): 9. https://doi.org/10.5751/ES-07074-200209","URL":"https://www.ecologyandsociety.org/vol20/iss2/art9/","DOI":"10.5751/ES-07074-200209","ISSN":"1708-3087","title-short":"Resilience strategies in the face of short- and long-term change","language":"en","author":[{"family":"Himes-Cornell","given":"Amber"},{"family":"Hoelting","given":"Kristin"}],"issued":{"date-parts":[["2015",4,24]]},"accessed":{"date-parts":[["2019",11,4]]}}},{"id":1683,"uris":["http://zotero.org/users/783258/items/4IECIA4I"],"uri":["http://zotero.org/users/783258/items/4IECIA4I"],"itemData":{"id":1683,"type":"article-journal","title":"The Impact of Access Restrictions on Fishery Income Diversification of US West Coast Fishermen","container-title":"Coastal Management","page":"452-463","volume":"44","issue":"5","source":"Taylor and Francis+NEJM","abstract":"Access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diversification.","DOI":"10.1080/08920753.2016.1208883","ISSN":"0892-0753","author":[{"family":"Holland","given":"Daniel S."},{"family":"Kasperski","given":"Stephen"}],"issued":{"date-parts":[["2016",9,2]]}}},{"id":1684,"uris":["http://zotero.org/users/783258/items/VH6B64FI"],"uri":["http://zotero.org/users/783258/items/VH6B64FI"],"itemData":{"id":1684,"type":"article-journal","title":"Impact of catch shares on diversification of fishers’ income and risk","container-title":"Proceedings of the National Academy of Sciences","page":"9302-9307","volume":"114","issue":"35","source":"www.pnas.org","abstract":"Many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increased.","DOI":"10.1073/pnas.1702382114","ISSN":"0027-8424, 1091-6490","note":"PMID: 28808006","journalAbbreviation":"PNAS","language":"en","author":[{"family":"Holland","given":"Daniel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C25745">
        <w:rPr>
          <w:rFonts w:ascii="Times New Roman" w:hAnsi="Times New Roman" w:cs="Times New Roman"/>
          <w:noProof/>
        </w:rPr>
        <w:t>(Kasperski and Holland 2013, Himes-Cornell and Hoelting 2015,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7672D115" w:rsidR="00155549" w:rsidRPr="009E48B2" w:rsidRDefault="00882F62" w:rsidP="000162D0">
      <w:pPr>
        <w:ind w:firstLine="720"/>
        <w:jc w:val="both"/>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9021AE">
        <w:rPr>
          <w:rFonts w:ascii="Times New Roman" w:hAnsi="Times New Roman" w:cs="Times New Roman"/>
        </w:rPr>
        <w:t>benefit</w:t>
      </w:r>
      <w:r w:rsidRPr="00882F62">
        <w:rPr>
          <w:rFonts w:ascii="Times New Roman" w:hAnsi="Times New Roman" w:cs="Times New Roman"/>
        </w:rPr>
        <w:t xml:space="preserve"> income</w:t>
      </w:r>
      <w:r w:rsidR="008E2AF2">
        <w:rPr>
          <w:rFonts w:ascii="Times New Roman" w:hAnsi="Times New Roman" w:cs="Times New Roman"/>
        </w:rPr>
        <w:t xml:space="preserve"> </w:t>
      </w:r>
      <w:r w:rsidR="00B52DF2">
        <w:rPr>
          <w:rFonts w:ascii="Times New Roman" w:hAnsi="Times New Roman" w:cs="Times New Roman"/>
        </w:rPr>
        <w:t xml:space="preserve">patterns </w:t>
      </w:r>
      <w:r w:rsidR="008E2AF2">
        <w:rPr>
          <w:rFonts w:ascii="Times New Roman" w:hAnsi="Times New Roman" w:cs="Times New Roman"/>
        </w:rPr>
        <w:t>and risk</w:t>
      </w:r>
      <w:r w:rsidR="00BF44EE">
        <w:rPr>
          <w:rFonts w:ascii="Times New Roman" w:hAnsi="Times New Roman" w:cs="Times New Roman"/>
        </w:rPr>
        <w:t xml:space="preserve">. </w:t>
      </w:r>
      <w:r w:rsidR="006A32BE">
        <w:rPr>
          <w:rFonts w:ascii="Times New Roman" w:hAnsi="Times New Roman" w:cs="Times New Roman"/>
        </w:rPr>
        <w:t xml:space="preserve">Populations can vary synchronously, independently, or asynchronously of one another. These patterns are driven by </w:t>
      </w:r>
      <w:r w:rsidR="0078614A">
        <w:rPr>
          <w:rFonts w:ascii="Times New Roman" w:hAnsi="Times New Roman" w:cs="Times New Roman"/>
        </w:rPr>
        <w:t xml:space="preserve">myriad factors such as </w:t>
      </w:r>
      <w:r w:rsidR="0078614A" w:rsidRPr="0078614A">
        <w:rPr>
          <w:rFonts w:ascii="Times New Roman" w:hAnsi="Times New Roman" w:cs="Times New Roman"/>
          <w:highlight w:val="yellow"/>
        </w:rPr>
        <w:t>X, Y, and Z</w:t>
      </w:r>
      <w:r w:rsidR="006A32BE">
        <w:rPr>
          <w:rFonts w:ascii="Times New Roman" w:hAnsi="Times New Roman" w:cs="Times New Roman"/>
        </w:rPr>
        <w:t xml:space="preserve">. Populations 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commentRangeStart w:id="17"/>
      <w:r w:rsidR="00B52DF2">
        <w:rPr>
          <w:rFonts w:ascii="Times New Roman" w:hAnsi="Times New Roman" w:cs="Times New Roman"/>
        </w:rPr>
        <w:fldChar w:fldCharType="begin"/>
      </w:r>
      <w:r w:rsidR="00B52DF2">
        <w:rPr>
          <w:rFonts w:ascii="Times New Roman" w:hAnsi="Times New Roman" w:cs="Times New Roman"/>
        </w:rPr>
        <w:instrText xml:space="preserve"> ADDIN ZOTERO_ITEM CSL_CITATION {"citationID":"byos3DHy","properties":{"formattedCitation":"(Doak et al. 1998)","plainCitation":"(Doak et al. 1998)","noteIndex":0},"citationItems":[{"id":393,"uris":["http://zotero.org/users/783258/items/QNWKCKE2"],"uri":["http://zotero.org/users/783258/items/QNWKCKE2"],"itemData":{"id":393,"type":"article-journal","title":"The Statistical Inevitability of Stability</w:instrText>
      </w:r>
      <w:r w:rsidR="00B52DF2">
        <w:rPr>
          <w:rFonts w:ascii="Cambria Math" w:hAnsi="Cambria Math" w:cs="Cambria Math"/>
        </w:rPr>
        <w:instrText>‐</w:instrText>
      </w:r>
      <w:r w:rsidR="00B52DF2">
        <w:rPr>
          <w:rFonts w:ascii="Times New Roman" w:hAnsi="Times New Roman" w:cs="Times New Roman"/>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B52DF2">
        <w:rPr>
          <w:rFonts w:ascii="Cambria Math" w:hAnsi="Cambria Math" w:cs="Cambria Math"/>
        </w:rPr>
        <w:instrText>‐</w:instrText>
      </w:r>
      <w:r w:rsidR="00B52DF2">
        <w:rPr>
          <w:rFonts w:ascii="Times New Roman" w:hAnsi="Times New Roman" w:cs="Times New Roman"/>
        </w:rPr>
        <w:instrText>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w:instrText>
      </w:r>
      <w:r w:rsidR="00B52DF2">
        <w:rPr>
          <w:rFonts w:ascii="Cambria Math" w:hAnsi="Cambria Math" w:cs="Cambria Math"/>
        </w:rPr>
        <w:instrText>‐</w:instrText>
      </w:r>
      <w:r w:rsidR="00B52DF2">
        <w:rPr>
          <w:rFonts w:ascii="Times New Roman" w:hAnsi="Times New Roman" w:cs="Times New Roman"/>
        </w:rPr>
        <w:instrText xml:space="preserve">diversity correlations for this and other systems. Models of statistical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commentRangeEnd w:id="17"/>
      <w:r w:rsidR="00A64DF5">
        <w:rPr>
          <w:rStyle w:val="CommentReference"/>
        </w:rPr>
        <w:commentReference w:id="17"/>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del w:id="18" w:author="Punt, Andre (O&amp;A, Hobart)" w:date="2019-11-17T09:38:00Z">
        <w:r w:rsidR="006A32BE" w:rsidDel="000162D0">
          <w:rPr>
            <w:rFonts w:ascii="Times New Roman" w:hAnsi="Times New Roman" w:cs="Times New Roman"/>
          </w:rPr>
          <w:delText>confer</w:delText>
        </w:r>
        <w:r w:rsidR="0078614A" w:rsidDel="000162D0">
          <w:rPr>
            <w:rFonts w:ascii="Times New Roman" w:hAnsi="Times New Roman" w:cs="Times New Roman"/>
          </w:rPr>
          <w:delText xml:space="preserve"> </w:delText>
        </w:r>
      </w:del>
      <w:ins w:id="19" w:author="Punt, Andre (O&amp;A, Hobart)" w:date="2019-11-17T09:38:00Z">
        <w:r w:rsidR="000162D0">
          <w:rPr>
            <w:rFonts w:ascii="Times New Roman" w:hAnsi="Times New Roman" w:cs="Times New Roman"/>
          </w:rPr>
          <w:t xml:space="preserve">lead to </w:t>
        </w:r>
      </w:ins>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D04634">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2010)","noteIndex":0},"citationItems":[{"id":294,"uris":["http://zotero.org/users/783258/items/NUX75QAB"],"uri":["http://zotero.org/users/783258/items/NUX75QAB"],"itemData":{"id":294,"type":"article-journal","title":"Biocomplexity and fisheries sustainability","container-title":"Proceedings of the National Academy of Sciences","page":"6564–6568","volume":"100","issue":"11","source":"Google Scholar","author":[{"family":"Hilborn","given":"Ray"},{"family":"Quinn","given":"Thomas P."},{"family":"Schindler","given":"Daniel E."},{"family":"Rogers","given":"Donald E."}],"issued":{"date-parts":[["2003"]]}}},{"id":137,"uris":["http://zotero.org/users/783258/items/E2W6QUVP"],"uri":["http://zotero.org/users/783258/items/E2W6QUVP"],"itemData":{"id":137,"type":"article-journal","title":"Population diversity and the portfolio effect in an exploited species","container-title":"Nature","page":"609-612","volume":"465","issue":"7298","source":"ISI Web of Knowledge","abstract":"One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alone.","DOI":"10.1038/nature09060","ISSN":"0028-0836","note":"WOS:000278249000040","journalAbbreviation":"Nature","language":"English","author":[{"family":"Schindler","given":"Daniel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del w:id="20" w:author="Punt, Andre (O&amp;A, Hobart)" w:date="2019-11-17T09:38:00Z">
        <w:r w:rsidR="004E409A" w:rsidDel="000162D0">
          <w:rPr>
            <w:rFonts w:ascii="Times New Roman" w:hAnsi="Times New Roman" w:cs="Times New Roman"/>
          </w:rPr>
          <w:delText xml:space="preserve">populations </w:delText>
        </w:r>
      </w:del>
      <w:ins w:id="21" w:author="Punt, Andre (O&amp;A, Hobart)" w:date="2019-11-17T09:38:00Z">
        <w:r w:rsidR="000162D0">
          <w:rPr>
            <w:rFonts w:ascii="Times New Roman" w:hAnsi="Times New Roman" w:cs="Times New Roman"/>
          </w:rPr>
          <w:t xml:space="preserve">species </w:t>
        </w:r>
      </w:ins>
      <w:r w:rsidR="004E409A">
        <w:rPr>
          <w:rFonts w:ascii="Times New Roman" w:hAnsi="Times New Roman" w:cs="Times New Roman"/>
        </w:rPr>
        <w:t xml:space="preserve">with “slow” life histories tend to exhibit smaller interannual variations in </w:t>
      </w:r>
      <w:commentRangeStart w:id="22"/>
      <w:r w:rsidR="004E409A">
        <w:rPr>
          <w:rFonts w:ascii="Times New Roman" w:hAnsi="Times New Roman" w:cs="Times New Roman"/>
        </w:rPr>
        <w:t>abundance</w:t>
      </w:r>
      <w:commentRangeEnd w:id="22"/>
      <w:r w:rsidR="000162D0">
        <w:rPr>
          <w:rStyle w:val="CommentReference"/>
        </w:rPr>
        <w:commentReference w:id="22"/>
      </w:r>
      <w:r w:rsidR="004E409A">
        <w:rPr>
          <w:rFonts w:ascii="Times New Roman" w:hAnsi="Times New Roman" w:cs="Times New Roman"/>
        </w:rPr>
        <w:t xml:space="preserve"> than “fast” short-lived </w:t>
      </w:r>
      <w:del w:id="23" w:author="Punt, Andre (O&amp;A, Hobart)" w:date="2019-11-17T09:38:00Z">
        <w:r w:rsidR="004E409A" w:rsidDel="000162D0">
          <w:rPr>
            <w:rFonts w:ascii="Times New Roman" w:hAnsi="Times New Roman" w:cs="Times New Roman"/>
          </w:rPr>
          <w:delText>populations</w:delText>
        </w:r>
        <w:r w:rsidR="00D04634" w:rsidDel="000162D0">
          <w:rPr>
            <w:rFonts w:ascii="Times New Roman" w:hAnsi="Times New Roman" w:cs="Times New Roman"/>
          </w:rPr>
          <w:delText xml:space="preserve"> </w:delText>
        </w:r>
      </w:del>
      <w:ins w:id="24" w:author="Punt, Andre (O&amp;A, Hobart)" w:date="2019-11-17T09:38:00Z">
        <w:r w:rsidR="000162D0">
          <w:rPr>
            <w:rFonts w:ascii="Times New Roman" w:hAnsi="Times New Roman" w:cs="Times New Roman"/>
          </w:rPr>
          <w:t xml:space="preserve">species </w:t>
        </w:r>
      </w:ins>
      <w:r w:rsidR="00D04634">
        <w:rPr>
          <w:rFonts w:ascii="Times New Roman" w:hAnsi="Times New Roman" w:cs="Times New Roman"/>
        </w:rPr>
        <w:t>(</w:t>
      </w:r>
      <w:r w:rsidR="00D04634" w:rsidRPr="00D04634">
        <w:rPr>
          <w:rFonts w:ascii="Times New Roman" w:hAnsi="Times New Roman" w:cs="Times New Roman"/>
          <w:highlight w:val="yellow"/>
        </w:rPr>
        <w:t>cite</w:t>
      </w:r>
      <w:r w:rsidR="00D04634">
        <w:rPr>
          <w:rFonts w:ascii="Times New Roman" w:hAnsi="Times New Roman" w:cs="Times New Roman"/>
        </w:rPr>
        <w:t>)</w:t>
      </w:r>
      <w:r w:rsidR="004E409A">
        <w:rPr>
          <w:rFonts w:ascii="Times New Roman" w:hAnsi="Times New Roman" w:cs="Times New Roman"/>
        </w:rPr>
        <w:t>. Finally</w:t>
      </w:r>
      <w:r w:rsidR="006A32BE">
        <w:rPr>
          <w:rFonts w:ascii="Times New Roman" w:hAnsi="Times New Roman" w:cs="Times New Roman"/>
        </w:rPr>
        <w:t xml:space="preserve">, </w:t>
      </w:r>
      <w:r w:rsidR="0078614A">
        <w:rPr>
          <w:rFonts w:ascii="Times New Roman" w:hAnsi="Times New Roman" w:cs="Times New Roman"/>
        </w:rPr>
        <w:t xml:space="preserve">phenology often determines </w:t>
      </w:r>
      <w:r w:rsidR="00BA3D1D">
        <w:rPr>
          <w:rFonts w:ascii="Times New Roman" w:hAnsi="Times New Roman" w:cs="Times New Roman"/>
        </w:rPr>
        <w:t xml:space="preserve">timing </w:t>
      </w:r>
      <w:r w:rsidR="00851CF7">
        <w:rPr>
          <w:rFonts w:ascii="Times New Roman" w:hAnsi="Times New Roman" w:cs="Times New Roman"/>
        </w:rPr>
        <w:t xml:space="preserve">of the </w:t>
      </w:r>
      <w:del w:id="25" w:author="Punt, Andre (O&amp;A, Hobart)" w:date="2019-11-17T09:35:00Z">
        <w:r w:rsidR="00851CF7" w:rsidDel="000162D0">
          <w:rPr>
            <w:rFonts w:ascii="Times New Roman" w:hAnsi="Times New Roman" w:cs="Times New Roman"/>
          </w:rPr>
          <w:delText xml:space="preserve">legal </w:delText>
        </w:r>
      </w:del>
      <w:ins w:id="26" w:author="Punt, Andre (O&amp;A, Hobart)" w:date="2019-11-17T09:35:00Z">
        <w:r w:rsidR="000162D0">
          <w:rPr>
            <w:rFonts w:ascii="Times New Roman" w:hAnsi="Times New Roman" w:cs="Times New Roman"/>
          </w:rPr>
          <w:t xml:space="preserve">fishing </w:t>
        </w:r>
      </w:ins>
      <w:r w:rsidR="00851CF7">
        <w:rPr>
          <w:rFonts w:ascii="Times New Roman" w:hAnsi="Times New Roman" w:cs="Times New Roman"/>
        </w:rPr>
        <w:t>season</w:t>
      </w:r>
      <w:r w:rsidR="00251F85">
        <w:rPr>
          <w:rFonts w:ascii="Times New Roman" w:hAnsi="Times New Roman" w:cs="Times New Roman"/>
        </w:rPr>
        <w:t>s</w:t>
      </w:r>
      <w:r w:rsidR="00851CF7">
        <w:rPr>
          <w:rFonts w:ascii="Times New Roman" w:hAnsi="Times New Roman" w:cs="Times New Roman"/>
        </w:rPr>
        <w:t xml:space="preserve"> </w:t>
      </w:r>
      <w:r w:rsidR="0078614A">
        <w:rPr>
          <w:rFonts w:ascii="Times New Roman" w:hAnsi="Times New Roman" w:cs="Times New Roman"/>
        </w:rPr>
        <w:t xml:space="preserve">so that </w:t>
      </w:r>
      <w:r w:rsidR="00A401FD">
        <w:rPr>
          <w:rFonts w:ascii="Times New Roman" w:hAnsi="Times New Roman" w:cs="Times New Roman"/>
        </w:rPr>
        <w:t xml:space="preserve">populations </w:t>
      </w:r>
      <w:r w:rsidR="0078614A">
        <w:rPr>
          <w:rFonts w:ascii="Times New Roman" w:hAnsi="Times New Roman" w:cs="Times New Roman"/>
        </w:rPr>
        <w:t xml:space="preserve">are protected </w:t>
      </w:r>
      <w:r w:rsidR="00A401FD">
        <w:rPr>
          <w:rFonts w:ascii="Times New Roman" w:hAnsi="Times New Roman" w:cs="Times New Roman"/>
        </w:rPr>
        <w:t xml:space="preserve">during </w:t>
      </w:r>
      <w:r w:rsidR="00BA3D1D">
        <w:rPr>
          <w:rFonts w:ascii="Times New Roman" w:hAnsi="Times New Roman" w:cs="Times New Roman"/>
        </w:rPr>
        <w:t xml:space="preserve">periods </w:t>
      </w:r>
      <w:r w:rsidR="009021AE">
        <w:rPr>
          <w:rFonts w:ascii="Times New Roman" w:hAnsi="Times New Roman" w:cs="Times New Roman"/>
        </w:rPr>
        <w:t xml:space="preserve">that </w:t>
      </w:r>
      <w:r w:rsidR="00A401FD">
        <w:rPr>
          <w:rFonts w:ascii="Times New Roman" w:hAnsi="Times New Roman" w:cs="Times New Roman"/>
        </w:rPr>
        <w:t>are particularly important for reproduction and growth</w:t>
      </w:r>
      <w:r w:rsidR="009021AE">
        <w:rPr>
          <w:rFonts w:ascii="Times New Roman" w:hAnsi="Times New Roman" w:cs="Times New Roman"/>
        </w:rPr>
        <w:t xml:space="preserve"> (e.g., </w:t>
      </w:r>
      <w:r w:rsidR="00BF44EE">
        <w:rPr>
          <w:rFonts w:ascii="Times New Roman" w:hAnsi="Times New Roman" w:cs="Times New Roman"/>
        </w:rPr>
        <w:t>molting, carrying of egg sacs</w:t>
      </w:r>
      <w:r w:rsidR="009021AE">
        <w:rPr>
          <w:rFonts w:ascii="Times New Roman" w:hAnsi="Times New Roman" w:cs="Times New Roman"/>
        </w:rPr>
        <w:t xml:space="preserve">). Portfolios that both stabilize </w:t>
      </w:r>
      <w:r w:rsidR="009021AE">
        <w:rPr>
          <w:rFonts w:ascii="Times New Roman" w:hAnsi="Times New Roman" w:cs="Times New Roman"/>
          <w:i/>
        </w:rPr>
        <w:t xml:space="preserve">and </w:t>
      </w:r>
      <w:r w:rsidR="009021AE">
        <w:rPr>
          <w:rFonts w:ascii="Times New Roman" w:hAnsi="Times New Roman" w:cs="Times New Roman"/>
        </w:rPr>
        <w:t>increase</w:t>
      </w:r>
      <w:r w:rsidR="006A32BE">
        <w:rPr>
          <w:rFonts w:ascii="Times New Roman" w:hAnsi="Times New Roman" w:cs="Times New Roman"/>
        </w:rPr>
        <w:t xml:space="preserve"> revenue</w:t>
      </w:r>
      <w:r w:rsidR="009021AE">
        <w:rPr>
          <w:rFonts w:ascii="Times New Roman" w:hAnsi="Times New Roman" w:cs="Times New Roman"/>
        </w:rPr>
        <w:t xml:space="preserve"> </w:t>
      </w:r>
      <w:r w:rsidR="00BF44EE">
        <w:rPr>
          <w:rFonts w:ascii="Times New Roman" w:hAnsi="Times New Roman" w:cs="Times New Roman"/>
        </w:rPr>
        <w:t>should</w:t>
      </w:r>
      <w:r w:rsidR="009021AE">
        <w:rPr>
          <w:rFonts w:ascii="Times New Roman" w:hAnsi="Times New Roman" w:cs="Times New Roman"/>
        </w:rPr>
        <w:t xml:space="preserve"> take advantage of asynchrony not only in productivity, but also </w:t>
      </w:r>
      <w:r w:rsidR="006A32BE">
        <w:rPr>
          <w:rFonts w:ascii="Times New Roman" w:hAnsi="Times New Roman" w:cs="Times New Roman"/>
        </w:rPr>
        <w:t>in</w:t>
      </w:r>
      <w:r w:rsidR="00574356">
        <w:rPr>
          <w:rFonts w:ascii="Times New Roman" w:hAnsi="Times New Roman" w:cs="Times New Roman"/>
        </w:rPr>
        <w:t xml:space="preserve"> </w:t>
      </w:r>
      <w:commentRangeStart w:id="27"/>
      <w:r w:rsidR="00574356">
        <w:rPr>
          <w:rFonts w:ascii="Times New Roman" w:hAnsi="Times New Roman" w:cs="Times New Roman"/>
        </w:rPr>
        <w:t>seasonality</w:t>
      </w:r>
      <w:commentRangeEnd w:id="27"/>
      <w:r w:rsidR="000162D0">
        <w:rPr>
          <w:rStyle w:val="CommentReference"/>
        </w:rPr>
        <w:commentReference w:id="27"/>
      </w:r>
      <w:r w:rsidR="00BF44EE">
        <w:rPr>
          <w:rFonts w:ascii="Times New Roman" w:hAnsi="Times New Roman" w:cs="Times New Roman"/>
        </w:rPr>
        <w:t>,</w:t>
      </w:r>
      <w:r w:rsidR="009021AE">
        <w:rPr>
          <w:rFonts w:ascii="Times New Roman" w:hAnsi="Times New Roman" w:cs="Times New Roman"/>
        </w:rPr>
        <w:t xml:space="preserve"> to enable fuller use of capital.</w:t>
      </w:r>
      <w:r w:rsidR="006A32BE">
        <w:rPr>
          <w:rFonts w:ascii="Times New Roman" w:hAnsi="Times New Roman" w:cs="Times New Roman"/>
        </w:rPr>
        <w:t xml:space="preserve"> Both human </w:t>
      </w:r>
      <w:r w:rsidR="00DD0E3D">
        <w:rPr>
          <w:rFonts w:ascii="Times New Roman" w:hAnsi="Times New Roman" w:cs="Times New Roman"/>
        </w:rPr>
        <w:t>(</w:t>
      </w:r>
      <w:r w:rsidR="00DD0E3D" w:rsidRPr="00DD0E3D">
        <w:rPr>
          <w:rFonts w:ascii="Times New Roman" w:hAnsi="Times New Roman" w:cs="Times New Roman"/>
          <w:highlight w:val="yellow"/>
        </w:rPr>
        <w:t>cite</w:t>
      </w:r>
      <w:r w:rsidR="00DD0E3D">
        <w:rPr>
          <w:rFonts w:ascii="Times New Roman" w:hAnsi="Times New Roman" w:cs="Times New Roman"/>
        </w:rPr>
        <w:t xml:space="preserve">) </w:t>
      </w:r>
      <w:r w:rsidR="006A32BE">
        <w:rPr>
          <w:rFonts w:ascii="Times New Roman" w:hAnsi="Times New Roman" w:cs="Times New Roman"/>
        </w:rPr>
        <w:t xml:space="preserve">and natural </w:t>
      </w:r>
      <w:r w:rsidR="006A32BE">
        <w:rPr>
          <w:rFonts w:ascii="Times New Roman" w:hAnsi="Times New Roman" w:cs="Times New Roman"/>
        </w:rPr>
        <w:fldChar w:fldCharType="begin"/>
      </w:r>
      <w:r w:rsidR="009650CE">
        <w:rPr>
          <w:rFonts w:ascii="Times New Roman" w:hAnsi="Times New Roman" w:cs="Times New Roman"/>
        </w:rPr>
        <w:instrText xml:space="preserve"> ADDIN ZOTERO_ITEM CSL_CITATION {"citationID":"rvaEtuHm","properties":{"formattedCitation":"(Schindler et al. 2013)","plainCitation":"(Schindler et al. 2013)","noteIndex":0},"citationItems":[{"id":1741,"uris":["http://zotero.org/users/783258/items/4W6YAV2T"],"uri":["http://zotero.org/users/783258/items/4W6YAV2T"],"itemData":{"id":1741,"type":"article-journal","title":"Riding the crimson tide: mobile terrestrial consumers track phenological variation in spawning of an anadromous fish","container-title":"Biology Letters","page":"20130048","volume":"9","issue":"3","source":"royalsocietypublishing.org (Atypon)","abstract":"When resources are spatially and temporally variable, consumers can increase their foraging success by moving to track ephemeral feeding opportunities as these shift across the landscape; the best examples derive from herbivore–plant systems, where grazers migrate to capitalize on the seasonal waves of vegetation growth. We evaluated whether analogous processes occur in watersheds supporting spawning sockeye salmon (Oncorhynchus nerka), asking whether seasonal activities of predators and scavengers shift spatial distributions to capitalize on asynchronous spawning among populations of salmon. Both glaucous-winged gulls and coastal brown bears showed distinct shifts in their spatial distributions over the course of the summer, reflecting the shifting distribution of spawning sockeye salmon, which was associated with variation in water temperature among spawning sites. By tracking the spatial and temporal variation in the phenology of their principal prey, consumers substantially extended their foraging opportunity on a superabundant, yet locally ephemeral, resource. Ecosystem-based fishery management efforts that seek to balance trade-offs between fisheries and ecosystem processes supported by salmon should, therefore, assess the importance of life-history variation, particularly in phenological traits, for maintaining important ecosystem functions, such as providing marine-derived resources for terrestrial predators and scavengers.","DOI":"10.1098/rsbl.2013.0048","title-short":"Riding the crimson tide","journalAbbreviation":"Biology Letters","author":[{"family":"Schindler","given":"Daniel E."},{"family":"Armstrong","given":"Jonathan B."},{"family":"Bentley","given":"Kale T."},{"family":"Jankowski","given":"KathiJo"},{"family":"Lisi","given":"Peter J."},{"family":"Payne","given":"Laura X."}],"issued":{"date-parts":[["2013",6,23]]}}}],"schema":"https://github.com/citation-style-language/schema/raw/master/csl-citation.json"} </w:instrText>
      </w:r>
      <w:r w:rsidR="006A32BE">
        <w:rPr>
          <w:rFonts w:ascii="Times New Roman" w:hAnsi="Times New Roman" w:cs="Times New Roman"/>
        </w:rPr>
        <w:fldChar w:fldCharType="separate"/>
      </w:r>
      <w:r w:rsidR="009650CE">
        <w:rPr>
          <w:rFonts w:ascii="Times New Roman" w:hAnsi="Times New Roman" w:cs="Times New Roman"/>
          <w:noProof/>
        </w:rPr>
        <w:t>(Schindler et al. 2013)</w:t>
      </w:r>
      <w:r w:rsidR="006A32BE">
        <w:rPr>
          <w:rFonts w:ascii="Times New Roman" w:hAnsi="Times New Roman" w:cs="Times New Roman"/>
        </w:rPr>
        <w:fldChar w:fldCharType="end"/>
      </w:r>
      <w:r w:rsidR="009650CE">
        <w:rPr>
          <w:rFonts w:ascii="Times New Roman" w:hAnsi="Times New Roman" w:cs="Times New Roman"/>
        </w:rPr>
        <w:t xml:space="preserve"> </w:t>
      </w:r>
      <w:r w:rsidR="00DF30F8">
        <w:rPr>
          <w:rFonts w:ascii="Times New Roman" w:hAnsi="Times New Roman" w:cs="Times New Roman"/>
        </w:rPr>
        <w:t xml:space="preserve">predators </w:t>
      </w:r>
      <w:r w:rsidR="00574356">
        <w:rPr>
          <w:rFonts w:ascii="Times New Roman" w:hAnsi="Times New Roman" w:cs="Times New Roman"/>
        </w:rPr>
        <w:t xml:space="preserve">can </w:t>
      </w:r>
      <w:r w:rsidR="009650CE">
        <w:rPr>
          <w:rFonts w:ascii="Times New Roman" w:hAnsi="Times New Roman" w:cs="Times New Roman"/>
        </w:rPr>
        <w:t>benefit from</w:t>
      </w:r>
      <w:r w:rsidR="006A32BE">
        <w:rPr>
          <w:rFonts w:ascii="Times New Roman" w:hAnsi="Times New Roman" w:cs="Times New Roman"/>
        </w:rPr>
        <w:t xml:space="preserve"> tak</w:t>
      </w:r>
      <w:r w:rsidR="009650CE">
        <w:rPr>
          <w:rFonts w:ascii="Times New Roman" w:hAnsi="Times New Roman" w:cs="Times New Roman"/>
        </w:rPr>
        <w:t>ing</w:t>
      </w:r>
      <w:r w:rsidR="006A32BE">
        <w:rPr>
          <w:rFonts w:ascii="Times New Roman" w:hAnsi="Times New Roman" w:cs="Times New Roman"/>
        </w:rPr>
        <w:t xml:space="preserve"> advantage of these </w:t>
      </w:r>
      <w:r w:rsidR="009650CE">
        <w:rPr>
          <w:rFonts w:ascii="Times New Roman" w:hAnsi="Times New Roman" w:cs="Times New Roman"/>
        </w:rPr>
        <w:t>phenological</w:t>
      </w:r>
      <w:r w:rsidR="006A32BE">
        <w:rPr>
          <w:rFonts w:ascii="Times New Roman" w:hAnsi="Times New Roman" w:cs="Times New Roman"/>
        </w:rPr>
        <w:t xml:space="preserve"> portfolios.</w:t>
      </w:r>
    </w:p>
    <w:p w14:paraId="0A7E0B8C" w14:textId="062BBD61" w:rsidR="00185B98" w:rsidRDefault="00252B10" w:rsidP="000162D0">
      <w:pPr>
        <w:ind w:firstLine="720"/>
        <w:jc w:val="both"/>
        <w:rPr>
          <w:rFonts w:ascii="Times New Roman" w:hAnsi="Times New Roman" w:cs="Times New Roman"/>
        </w:rPr>
      </w:pPr>
      <w:commentRangeStart w:id="28"/>
      <w:r w:rsidRPr="000162D0">
        <w:rPr>
          <w:rFonts w:ascii="Times New Roman" w:hAnsi="Times New Roman" w:cs="Times New Roman"/>
          <w:highlight w:val="yellow"/>
          <w:rPrChange w:id="29" w:author="Punt, Andre (O&amp;A, Hobart)" w:date="2019-11-17T09:39:00Z">
            <w:rPr>
              <w:rFonts w:ascii="Times New Roman" w:hAnsi="Times New Roman" w:cs="Times New Roman"/>
            </w:rPr>
          </w:rPrChange>
        </w:rPr>
        <w:t xml:space="preserve">Management </w:t>
      </w:r>
      <w:commentRangeEnd w:id="28"/>
      <w:r w:rsidR="00C25745" w:rsidRPr="000162D0">
        <w:rPr>
          <w:rStyle w:val="CommentReference"/>
          <w:highlight w:val="yellow"/>
          <w:rPrChange w:id="30" w:author="Punt, Andre (O&amp;A, Hobart)" w:date="2019-11-17T09:39:00Z">
            <w:rPr>
              <w:rStyle w:val="CommentReference"/>
            </w:rPr>
          </w:rPrChange>
        </w:rPr>
        <w:commentReference w:id="28"/>
      </w:r>
      <w:commentRangeStart w:id="31"/>
      <w:r w:rsidRPr="000162D0">
        <w:rPr>
          <w:rFonts w:ascii="Times New Roman" w:hAnsi="Times New Roman" w:cs="Times New Roman"/>
          <w:highlight w:val="yellow"/>
          <w:rPrChange w:id="32" w:author="Punt, Andre (O&amp;A, Hobart)" w:date="2019-11-17T09:39:00Z">
            <w:rPr>
              <w:rFonts w:ascii="Times New Roman" w:hAnsi="Times New Roman" w:cs="Times New Roman"/>
            </w:rPr>
          </w:rPrChange>
        </w:rPr>
        <w:t>decisions</w:t>
      </w:r>
      <w:commentRangeEnd w:id="31"/>
      <w:r w:rsidR="000162D0" w:rsidRPr="000162D0">
        <w:rPr>
          <w:rStyle w:val="CommentReference"/>
          <w:highlight w:val="yellow"/>
          <w:rPrChange w:id="33" w:author="Punt, Andre (O&amp;A, Hobart)" w:date="2019-11-17T09:39:00Z">
            <w:rPr>
              <w:rStyle w:val="CommentReference"/>
            </w:rPr>
          </w:rPrChange>
        </w:rPr>
        <w:commentReference w:id="31"/>
      </w:r>
      <w:r w:rsidRPr="000162D0">
        <w:rPr>
          <w:rFonts w:ascii="Times New Roman" w:hAnsi="Times New Roman" w:cs="Times New Roman"/>
          <w:highlight w:val="yellow"/>
          <w:rPrChange w:id="34" w:author="Punt, Andre (O&amp;A, Hobart)" w:date="2019-11-17T09:39:00Z">
            <w:rPr>
              <w:rFonts w:ascii="Times New Roman" w:hAnsi="Times New Roman" w:cs="Times New Roman"/>
            </w:rPr>
          </w:rPrChange>
        </w:rPr>
        <w:t xml:space="preserve"> </w:t>
      </w:r>
      <w:r w:rsidR="00FF054E" w:rsidRPr="000162D0">
        <w:rPr>
          <w:rFonts w:ascii="Times New Roman" w:hAnsi="Times New Roman" w:cs="Times New Roman"/>
          <w:highlight w:val="yellow"/>
          <w:rPrChange w:id="35" w:author="Punt, Andre (O&amp;A, Hobart)" w:date="2019-11-17T09:39:00Z">
            <w:rPr>
              <w:rFonts w:ascii="Times New Roman" w:hAnsi="Times New Roman" w:cs="Times New Roman"/>
            </w:rPr>
          </w:rPrChange>
        </w:rPr>
        <w:t xml:space="preserve">and responses to unusual events </w:t>
      </w:r>
      <w:r w:rsidRPr="000162D0">
        <w:rPr>
          <w:rFonts w:ascii="Times New Roman" w:hAnsi="Times New Roman" w:cs="Times New Roman"/>
          <w:highlight w:val="yellow"/>
          <w:rPrChange w:id="36" w:author="Punt, Andre (O&amp;A, Hobart)" w:date="2019-11-17T09:39:00Z">
            <w:rPr>
              <w:rFonts w:ascii="Times New Roman" w:hAnsi="Times New Roman" w:cs="Times New Roman"/>
            </w:rPr>
          </w:rPrChange>
        </w:rPr>
        <w:t>can impact t</w:t>
      </w:r>
      <w:r w:rsidR="00155549" w:rsidRPr="000162D0">
        <w:rPr>
          <w:rFonts w:ascii="Times New Roman" w:hAnsi="Times New Roman" w:cs="Times New Roman"/>
          <w:highlight w:val="yellow"/>
          <w:rPrChange w:id="37" w:author="Punt, Andre (O&amp;A, Hobart)" w:date="2019-11-17T09:39:00Z">
            <w:rPr>
              <w:rFonts w:ascii="Times New Roman" w:hAnsi="Times New Roman" w:cs="Times New Roman"/>
            </w:rPr>
          </w:rPrChange>
        </w:rPr>
        <w:t xml:space="preserve">he value of diversification strategies and create uncertainty for both fishers and managers in understanding the desirability of alternative business and fishery management strategies.  </w:t>
      </w:r>
      <w:commentRangeStart w:id="38"/>
      <w:r w:rsidR="00155549" w:rsidRPr="000162D0">
        <w:rPr>
          <w:rFonts w:ascii="Times New Roman" w:hAnsi="Times New Roman" w:cs="Times New Roman"/>
          <w:highlight w:val="yellow"/>
          <w:rPrChange w:id="39" w:author="Punt, Andre (O&amp;A, Hobart)" w:date="2019-11-17T09:39:00Z">
            <w:rPr>
              <w:rFonts w:ascii="Times New Roman" w:hAnsi="Times New Roman" w:cs="Times New Roman"/>
            </w:rPr>
          </w:rPrChange>
        </w:rPr>
        <w:t>Some fisheries have variable opening dates depending on the condition or size of animals. For example, West Coast Dungeness crab (</w:t>
      </w:r>
      <w:proofErr w:type="spellStart"/>
      <w:r w:rsidR="00155549" w:rsidRPr="000162D0">
        <w:rPr>
          <w:rFonts w:ascii="Times New Roman" w:hAnsi="Times New Roman" w:cs="Times New Roman"/>
          <w:i/>
          <w:highlight w:val="yellow"/>
          <w:rPrChange w:id="40" w:author="Punt, Andre (O&amp;A, Hobart)" w:date="2019-11-17T09:39:00Z">
            <w:rPr>
              <w:rFonts w:ascii="Times New Roman" w:hAnsi="Times New Roman" w:cs="Times New Roman"/>
              <w:i/>
            </w:rPr>
          </w:rPrChange>
        </w:rPr>
        <w:t>Metacarcinus</w:t>
      </w:r>
      <w:proofErr w:type="spellEnd"/>
      <w:r w:rsidR="00155549" w:rsidRPr="000162D0">
        <w:rPr>
          <w:rFonts w:ascii="Times New Roman" w:hAnsi="Times New Roman" w:cs="Times New Roman"/>
          <w:i/>
          <w:highlight w:val="yellow"/>
          <w:rPrChange w:id="41" w:author="Punt, Andre (O&amp;A, Hobart)" w:date="2019-11-17T09:39:00Z">
            <w:rPr>
              <w:rFonts w:ascii="Times New Roman" w:hAnsi="Times New Roman" w:cs="Times New Roman"/>
              <w:i/>
            </w:rPr>
          </w:rPrChange>
        </w:rPr>
        <w:t xml:space="preserve"> magister</w:t>
      </w:r>
      <w:r w:rsidR="00155549" w:rsidRPr="000162D0">
        <w:rPr>
          <w:rFonts w:ascii="Times New Roman" w:hAnsi="Times New Roman" w:cs="Times New Roman"/>
          <w:highlight w:val="yellow"/>
          <w:rPrChange w:id="42" w:author="Punt, Andre (O&amp;A, Hobart)" w:date="2019-11-17T09:39:00Z">
            <w:rPr>
              <w:rFonts w:ascii="Times New Roman" w:hAnsi="Times New Roman" w:cs="Times New Roman"/>
            </w:rPr>
          </w:rPrChange>
        </w:rPr>
        <w:t xml:space="preserve">) fisheries </w:t>
      </w:r>
      <w:r w:rsidR="006F3168" w:rsidRPr="000162D0">
        <w:rPr>
          <w:rFonts w:ascii="Times New Roman" w:hAnsi="Times New Roman" w:cs="Times New Roman"/>
          <w:highlight w:val="yellow"/>
          <w:rPrChange w:id="43" w:author="Punt, Andre (O&amp;A, Hobart)" w:date="2019-11-17T09:39:00Z">
            <w:rPr>
              <w:rFonts w:ascii="Times New Roman" w:hAnsi="Times New Roman" w:cs="Times New Roman"/>
            </w:rPr>
          </w:rPrChange>
        </w:rPr>
        <w:t>are only opened following fall molting</w:t>
      </w:r>
      <w:r w:rsidR="00155549" w:rsidRPr="000162D0">
        <w:rPr>
          <w:rFonts w:ascii="Times New Roman" w:hAnsi="Times New Roman" w:cs="Times New Roman"/>
          <w:highlight w:val="yellow"/>
          <w:rPrChange w:id="44" w:author="Punt, Andre (O&amp;A, Hobart)" w:date="2019-11-17T09:39:00Z">
            <w:rPr>
              <w:rFonts w:ascii="Times New Roman" w:hAnsi="Times New Roman" w:cs="Times New Roman"/>
            </w:rPr>
          </w:rPrChange>
        </w:rPr>
        <w:t xml:space="preserve"> once crabs </w:t>
      </w:r>
      <w:r w:rsidR="008040EE" w:rsidRPr="000162D0">
        <w:rPr>
          <w:rFonts w:ascii="Times New Roman" w:hAnsi="Times New Roman" w:cs="Times New Roman"/>
          <w:highlight w:val="yellow"/>
          <w:rPrChange w:id="45" w:author="Punt, Andre (O&amp;A, Hobart)" w:date="2019-11-17T09:39:00Z">
            <w:rPr>
              <w:rFonts w:ascii="Times New Roman" w:hAnsi="Times New Roman" w:cs="Times New Roman"/>
            </w:rPr>
          </w:rPrChange>
        </w:rPr>
        <w:t>have sufficient meat fullness</w:t>
      </w:r>
      <w:r w:rsidR="006F3168" w:rsidRPr="000162D0">
        <w:rPr>
          <w:rFonts w:ascii="Times New Roman" w:hAnsi="Times New Roman" w:cs="Times New Roman"/>
          <w:highlight w:val="yellow"/>
          <w:rPrChange w:id="46" w:author="Punt, Andre (O&amp;A, Hobart)" w:date="2019-11-17T09:39:00Z">
            <w:rPr>
              <w:rFonts w:ascii="Times New Roman" w:hAnsi="Times New Roman" w:cs="Times New Roman"/>
            </w:rPr>
          </w:rPrChange>
        </w:rPr>
        <w:t xml:space="preserve"> and </w:t>
      </w:r>
      <w:r w:rsidR="00155549" w:rsidRPr="000162D0">
        <w:rPr>
          <w:rFonts w:ascii="Times New Roman" w:hAnsi="Times New Roman" w:cs="Times New Roman"/>
          <w:highlight w:val="yellow"/>
          <w:rPrChange w:id="47" w:author="Punt, Andre (O&amp;A, Hobart)" w:date="2019-11-17T09:39:00Z">
            <w:rPr>
              <w:rFonts w:ascii="Times New Roman" w:hAnsi="Times New Roman" w:cs="Times New Roman"/>
            </w:rPr>
          </w:rPrChange>
        </w:rPr>
        <w:t xml:space="preserve">do not contain </w:t>
      </w:r>
      <w:r w:rsidR="008040EE" w:rsidRPr="000162D0">
        <w:rPr>
          <w:rFonts w:ascii="Times New Roman" w:hAnsi="Times New Roman" w:cs="Times New Roman"/>
          <w:highlight w:val="yellow"/>
          <w:rPrChange w:id="48" w:author="Punt, Andre (O&amp;A, Hobart)" w:date="2019-11-17T09:39:00Z">
            <w:rPr>
              <w:rFonts w:ascii="Times New Roman" w:hAnsi="Times New Roman" w:cs="Times New Roman"/>
            </w:rPr>
          </w:rPrChange>
        </w:rPr>
        <w:t xml:space="preserve">excessive </w:t>
      </w:r>
      <w:r w:rsidR="00155549" w:rsidRPr="000162D0">
        <w:rPr>
          <w:rFonts w:ascii="Times New Roman" w:hAnsi="Times New Roman" w:cs="Times New Roman"/>
          <w:highlight w:val="yellow"/>
          <w:rPrChange w:id="49" w:author="Punt, Andre (O&amp;A, Hobart)" w:date="2019-11-17T09:39:00Z">
            <w:rPr>
              <w:rFonts w:ascii="Times New Roman" w:hAnsi="Times New Roman" w:cs="Times New Roman"/>
            </w:rPr>
          </w:rPrChange>
        </w:rPr>
        <w:t xml:space="preserve">levels of </w:t>
      </w:r>
      <w:proofErr w:type="spellStart"/>
      <w:r w:rsidR="00155549" w:rsidRPr="000162D0">
        <w:rPr>
          <w:rFonts w:ascii="Times New Roman" w:hAnsi="Times New Roman" w:cs="Times New Roman"/>
          <w:highlight w:val="yellow"/>
          <w:rPrChange w:id="50" w:author="Punt, Andre (O&amp;A, Hobart)" w:date="2019-11-17T09:39:00Z">
            <w:rPr>
              <w:rFonts w:ascii="Times New Roman" w:hAnsi="Times New Roman" w:cs="Times New Roman"/>
            </w:rPr>
          </w:rPrChange>
        </w:rPr>
        <w:t>demoic</w:t>
      </w:r>
      <w:proofErr w:type="spellEnd"/>
      <w:r w:rsidR="00155549" w:rsidRPr="000162D0">
        <w:rPr>
          <w:rFonts w:ascii="Times New Roman" w:hAnsi="Times New Roman" w:cs="Times New Roman"/>
          <w:highlight w:val="yellow"/>
          <w:rPrChange w:id="51" w:author="Punt, Andre (O&amp;A, Hobart)" w:date="2019-11-17T09:39:00Z">
            <w:rPr>
              <w:rFonts w:ascii="Times New Roman" w:hAnsi="Times New Roman" w:cs="Times New Roman"/>
            </w:rPr>
          </w:rPrChange>
        </w:rPr>
        <w:t xml:space="preserve"> acid associated with harmful algal blooms (HABs) (</w:t>
      </w:r>
      <w:r w:rsidR="000162D0" w:rsidRPr="000162D0">
        <w:rPr>
          <w:highlight w:val="yellow"/>
          <w:rPrChange w:id="52" w:author="Punt, Andre (O&amp;A, Hobart)" w:date="2019-11-17T09:39:00Z">
            <w:rPr/>
          </w:rPrChange>
        </w:rPr>
        <w:fldChar w:fldCharType="begin"/>
      </w:r>
      <w:r w:rsidR="000162D0" w:rsidRPr="000162D0">
        <w:rPr>
          <w:highlight w:val="yellow"/>
          <w:rPrChange w:id="53" w:author="Punt, Andre (O&amp;A, Hobart)" w:date="2019-11-17T09:39:00Z">
            <w:rPr/>
          </w:rPrChange>
        </w:rPr>
        <w:instrText xml:space="preserve"> HYPERLINK "http://www.psmfc.org/crab/" </w:instrText>
      </w:r>
      <w:r w:rsidR="000162D0" w:rsidRPr="000162D0">
        <w:rPr>
          <w:highlight w:val="yellow"/>
          <w:rPrChange w:id="54" w:author="Punt, Andre (O&amp;A, Hobart)" w:date="2019-11-17T09:39:00Z">
            <w:rPr/>
          </w:rPrChange>
        </w:rPr>
        <w:fldChar w:fldCharType="separate"/>
      </w:r>
      <w:r w:rsidR="00155549" w:rsidRPr="000162D0">
        <w:rPr>
          <w:rStyle w:val="Hyperlink"/>
          <w:rFonts w:ascii="Times New Roman" w:hAnsi="Times New Roman" w:cs="Times New Roman"/>
          <w:highlight w:val="yellow"/>
          <w:rPrChange w:id="55" w:author="Punt, Andre (O&amp;A, Hobart)" w:date="2019-11-17T09:39:00Z">
            <w:rPr>
              <w:rStyle w:val="Hyperlink"/>
              <w:rFonts w:ascii="Times New Roman" w:hAnsi="Times New Roman" w:cs="Times New Roman"/>
            </w:rPr>
          </w:rPrChange>
        </w:rPr>
        <w:t>http://www.psmfc.org/crab/</w:t>
      </w:r>
      <w:r w:rsidR="000162D0" w:rsidRPr="000162D0">
        <w:rPr>
          <w:rStyle w:val="Hyperlink"/>
          <w:rFonts w:ascii="Times New Roman" w:hAnsi="Times New Roman" w:cs="Times New Roman"/>
          <w:highlight w:val="yellow"/>
          <w:rPrChange w:id="56" w:author="Punt, Andre (O&amp;A, Hobart)" w:date="2019-11-17T09:39:00Z">
            <w:rPr>
              <w:rStyle w:val="Hyperlink"/>
              <w:rFonts w:ascii="Times New Roman" w:hAnsi="Times New Roman" w:cs="Times New Roman"/>
            </w:rPr>
          </w:rPrChange>
        </w:rPr>
        <w:fldChar w:fldCharType="end"/>
      </w:r>
      <w:r w:rsidR="00155549" w:rsidRPr="000162D0">
        <w:rPr>
          <w:rFonts w:ascii="Times New Roman" w:hAnsi="Times New Roman" w:cs="Times New Roman"/>
          <w:highlight w:val="yellow"/>
          <w:rPrChange w:id="57" w:author="Punt, Andre (O&amp;A, Hobart)" w:date="2019-11-17T09:39:00Z">
            <w:rPr>
              <w:rFonts w:ascii="Times New Roman" w:hAnsi="Times New Roman" w:cs="Times New Roman"/>
            </w:rPr>
          </w:rPrChange>
        </w:rPr>
        <w:t>). In 2016</w:t>
      </w:r>
      <w:r w:rsidR="00D40928" w:rsidRPr="000162D0">
        <w:rPr>
          <w:rFonts w:ascii="Times New Roman" w:hAnsi="Times New Roman" w:cs="Times New Roman"/>
          <w:highlight w:val="yellow"/>
          <w:rPrChange w:id="58" w:author="Punt, Andre (O&amp;A, Hobart)" w:date="2019-11-17T09:39:00Z">
            <w:rPr>
              <w:rFonts w:ascii="Times New Roman" w:hAnsi="Times New Roman" w:cs="Times New Roman"/>
            </w:rPr>
          </w:rPrChange>
        </w:rPr>
        <w:t>,</w:t>
      </w:r>
      <w:r w:rsidR="00155549" w:rsidRPr="000162D0">
        <w:rPr>
          <w:rFonts w:ascii="Times New Roman" w:hAnsi="Times New Roman" w:cs="Times New Roman"/>
          <w:highlight w:val="yellow"/>
          <w:rPrChange w:id="59" w:author="Punt, Andre (O&amp;A, Hobart)" w:date="2019-11-17T09:39:00Z">
            <w:rPr>
              <w:rFonts w:ascii="Times New Roman" w:hAnsi="Times New Roman" w:cs="Times New Roman"/>
            </w:rPr>
          </w:rPrChange>
        </w:rPr>
        <w:t xml:space="preserve"> the Dungeness crab fisheries on the West Coast of the US were delayed over four months due to </w:t>
      </w:r>
      <w:proofErr w:type="spellStart"/>
      <w:r w:rsidR="006F3168" w:rsidRPr="000162D0">
        <w:rPr>
          <w:rFonts w:ascii="Times New Roman" w:hAnsi="Times New Roman" w:cs="Times New Roman"/>
          <w:highlight w:val="yellow"/>
          <w:rPrChange w:id="60" w:author="Punt, Andre (O&amp;A, Hobart)" w:date="2019-11-17T09:39:00Z">
            <w:rPr>
              <w:rFonts w:ascii="Times New Roman" w:hAnsi="Times New Roman" w:cs="Times New Roman"/>
            </w:rPr>
          </w:rPrChange>
        </w:rPr>
        <w:t>demoic</w:t>
      </w:r>
      <w:proofErr w:type="spellEnd"/>
      <w:r w:rsidR="006F3168" w:rsidRPr="000162D0">
        <w:rPr>
          <w:rFonts w:ascii="Times New Roman" w:hAnsi="Times New Roman" w:cs="Times New Roman"/>
          <w:highlight w:val="yellow"/>
          <w:rPrChange w:id="61" w:author="Punt, Andre (O&amp;A, Hobart)" w:date="2019-11-17T09:39:00Z">
            <w:rPr>
              <w:rFonts w:ascii="Times New Roman" w:hAnsi="Times New Roman" w:cs="Times New Roman"/>
            </w:rPr>
          </w:rPrChange>
        </w:rPr>
        <w:t xml:space="preserve"> acid levels, causing a cascade of changes in fishery participation</w:t>
      </w:r>
      <w:r w:rsidR="00D40928" w:rsidRPr="000162D0">
        <w:rPr>
          <w:rFonts w:ascii="Times New Roman" w:hAnsi="Times New Roman" w:cs="Times New Roman"/>
          <w:highlight w:val="yellow"/>
          <w:rPrChange w:id="62" w:author="Punt, Andre (O&amp;A, Hobart)" w:date="2019-11-17T09:39:00Z">
            <w:rPr>
              <w:rFonts w:ascii="Times New Roman" w:hAnsi="Times New Roman" w:cs="Times New Roman"/>
            </w:rPr>
          </w:rPrChange>
        </w:rPr>
        <w:t xml:space="preserve"> both during the closure and</w:t>
      </w:r>
      <w:r w:rsidR="006F3168" w:rsidRPr="000162D0">
        <w:rPr>
          <w:rFonts w:ascii="Times New Roman" w:hAnsi="Times New Roman" w:cs="Times New Roman"/>
          <w:highlight w:val="yellow"/>
          <w:rPrChange w:id="63" w:author="Punt, Andre (O&amp;A, Hobart)" w:date="2019-11-17T09:39:00Z">
            <w:rPr>
              <w:rFonts w:ascii="Times New Roman" w:hAnsi="Times New Roman" w:cs="Times New Roman"/>
            </w:rPr>
          </w:rPrChange>
        </w:rPr>
        <w:t xml:space="preserve"> </w:t>
      </w:r>
      <w:r w:rsidR="00D40928" w:rsidRPr="000162D0">
        <w:rPr>
          <w:rFonts w:ascii="Times New Roman" w:hAnsi="Times New Roman" w:cs="Times New Roman"/>
          <w:highlight w:val="yellow"/>
          <w:rPrChange w:id="64" w:author="Punt, Andre (O&amp;A, Hobart)" w:date="2019-11-17T09:39:00Z">
            <w:rPr>
              <w:rFonts w:ascii="Times New Roman" w:hAnsi="Times New Roman" w:cs="Times New Roman"/>
            </w:rPr>
          </w:rPrChange>
        </w:rPr>
        <w:t>in the</w:t>
      </w:r>
      <w:r w:rsidR="008040EE" w:rsidRPr="000162D0">
        <w:rPr>
          <w:rFonts w:ascii="Times New Roman" w:hAnsi="Times New Roman" w:cs="Times New Roman"/>
          <w:highlight w:val="yellow"/>
          <w:rPrChange w:id="65" w:author="Punt, Andre (O&amp;A, Hobart)" w:date="2019-11-17T09:39:00Z">
            <w:rPr>
              <w:rFonts w:ascii="Times New Roman" w:hAnsi="Times New Roman" w:cs="Times New Roman"/>
            </w:rPr>
          </w:rPrChange>
        </w:rPr>
        <w:t xml:space="preserve"> </w:t>
      </w:r>
      <w:r w:rsidR="006F3168" w:rsidRPr="000162D0">
        <w:rPr>
          <w:rFonts w:ascii="Times New Roman" w:hAnsi="Times New Roman" w:cs="Times New Roman"/>
          <w:highlight w:val="yellow"/>
          <w:rPrChange w:id="66" w:author="Punt, Andre (O&amp;A, Hobart)" w:date="2019-11-17T09:39:00Z">
            <w:rPr>
              <w:rFonts w:ascii="Times New Roman" w:hAnsi="Times New Roman" w:cs="Times New Roman"/>
            </w:rPr>
          </w:rPrChange>
        </w:rPr>
        <w:t>spring when crab fishing ha</w:t>
      </w:r>
      <w:r w:rsidR="00E001C9" w:rsidRPr="000162D0">
        <w:rPr>
          <w:rFonts w:ascii="Times New Roman" w:hAnsi="Times New Roman" w:cs="Times New Roman"/>
          <w:highlight w:val="yellow"/>
          <w:rPrChange w:id="67" w:author="Punt, Andre (O&amp;A, Hobart)" w:date="2019-11-17T09:39:00Z">
            <w:rPr>
              <w:rFonts w:ascii="Times New Roman" w:hAnsi="Times New Roman" w:cs="Times New Roman"/>
            </w:rPr>
          </w:rPrChange>
        </w:rPr>
        <w:t>d</w:t>
      </w:r>
      <w:r w:rsidR="006F3168" w:rsidRPr="000162D0">
        <w:rPr>
          <w:rFonts w:ascii="Times New Roman" w:hAnsi="Times New Roman" w:cs="Times New Roman"/>
          <w:highlight w:val="yellow"/>
          <w:rPrChange w:id="68" w:author="Punt, Andre (O&amp;A, Hobart)" w:date="2019-11-17T09:39:00Z">
            <w:rPr>
              <w:rFonts w:ascii="Times New Roman" w:hAnsi="Times New Roman" w:cs="Times New Roman"/>
            </w:rPr>
          </w:rPrChange>
        </w:rPr>
        <w:t xml:space="preserve"> </w:t>
      </w:r>
      <w:r w:rsidR="00D40928" w:rsidRPr="000162D0">
        <w:rPr>
          <w:rFonts w:ascii="Times New Roman" w:hAnsi="Times New Roman" w:cs="Times New Roman"/>
          <w:highlight w:val="yellow"/>
          <w:rPrChange w:id="69" w:author="Punt, Andre (O&amp;A, Hobart)" w:date="2019-11-17T09:39:00Z">
            <w:rPr>
              <w:rFonts w:ascii="Times New Roman" w:hAnsi="Times New Roman" w:cs="Times New Roman"/>
            </w:rPr>
          </w:rPrChange>
        </w:rPr>
        <w:t>normally</w:t>
      </w:r>
      <w:r w:rsidR="006F3168" w:rsidRPr="000162D0">
        <w:rPr>
          <w:rFonts w:ascii="Times New Roman" w:hAnsi="Times New Roman" w:cs="Times New Roman"/>
          <w:highlight w:val="yellow"/>
          <w:rPrChange w:id="70" w:author="Punt, Andre (O&amp;A, Hobart)" w:date="2019-11-17T09:39:00Z">
            <w:rPr>
              <w:rFonts w:ascii="Times New Roman" w:hAnsi="Times New Roman" w:cs="Times New Roman"/>
            </w:rPr>
          </w:rPrChange>
        </w:rPr>
        <w:t xml:space="preserve"> ended.</w:t>
      </w:r>
      <w:r w:rsidR="00155549" w:rsidRPr="000162D0">
        <w:rPr>
          <w:rFonts w:ascii="Times New Roman" w:hAnsi="Times New Roman" w:cs="Times New Roman"/>
          <w:highlight w:val="yellow"/>
          <w:rPrChange w:id="71" w:author="Punt, Andre (O&amp;A, Hobart)" w:date="2019-11-17T09:39:00Z">
            <w:rPr>
              <w:rFonts w:ascii="Times New Roman" w:hAnsi="Times New Roman" w:cs="Times New Roman"/>
            </w:rPr>
          </w:rPrChange>
        </w:rPr>
        <w:t xml:space="preserve"> </w:t>
      </w:r>
      <w:r w:rsidR="00D40928" w:rsidRPr="000162D0">
        <w:rPr>
          <w:rFonts w:ascii="Times New Roman" w:hAnsi="Times New Roman" w:cs="Times New Roman"/>
          <w:highlight w:val="yellow"/>
          <w:rPrChange w:id="72" w:author="Punt, Andre (O&amp;A, Hobart)" w:date="2019-11-17T09:39:00Z">
            <w:rPr>
              <w:rFonts w:ascii="Times New Roman" w:hAnsi="Times New Roman" w:cs="Times New Roman"/>
            </w:rPr>
          </w:rPrChange>
        </w:rPr>
        <w:t xml:space="preserve">As a second example, </w:t>
      </w:r>
      <w:r w:rsidR="00155549" w:rsidRPr="000162D0">
        <w:rPr>
          <w:rFonts w:ascii="Times New Roman" w:hAnsi="Times New Roman" w:cs="Times New Roman"/>
          <w:highlight w:val="yellow"/>
          <w:rPrChange w:id="73" w:author="Punt, Andre (O&amp;A, Hobart)" w:date="2019-11-17T09:39:00Z">
            <w:rPr>
              <w:rFonts w:ascii="Times New Roman" w:hAnsi="Times New Roman" w:cs="Times New Roman"/>
            </w:rPr>
          </w:rPrChange>
        </w:rPr>
        <w:t>West Coast pink shrimp (</w:t>
      </w:r>
      <w:proofErr w:type="spellStart"/>
      <w:r w:rsidR="00155549" w:rsidRPr="000162D0">
        <w:rPr>
          <w:rFonts w:ascii="Times New Roman" w:hAnsi="Times New Roman" w:cs="Times New Roman"/>
          <w:i/>
          <w:highlight w:val="yellow"/>
          <w:rPrChange w:id="74" w:author="Punt, Andre (O&amp;A, Hobart)" w:date="2019-11-17T09:39:00Z">
            <w:rPr>
              <w:rFonts w:ascii="Times New Roman" w:hAnsi="Times New Roman" w:cs="Times New Roman"/>
              <w:i/>
            </w:rPr>
          </w:rPrChange>
        </w:rPr>
        <w:t>Pandalus</w:t>
      </w:r>
      <w:proofErr w:type="spellEnd"/>
      <w:r w:rsidR="00155549" w:rsidRPr="000162D0">
        <w:rPr>
          <w:rFonts w:ascii="Times New Roman" w:hAnsi="Times New Roman" w:cs="Times New Roman"/>
          <w:i/>
          <w:highlight w:val="yellow"/>
          <w:rPrChange w:id="75" w:author="Punt, Andre (O&amp;A, Hobart)" w:date="2019-11-17T09:39:00Z">
            <w:rPr>
              <w:rFonts w:ascii="Times New Roman" w:hAnsi="Times New Roman" w:cs="Times New Roman"/>
              <w:i/>
            </w:rPr>
          </w:rPrChange>
        </w:rPr>
        <w:t xml:space="preserve"> borealis</w:t>
      </w:r>
      <w:r w:rsidR="00155549" w:rsidRPr="000162D0">
        <w:rPr>
          <w:rFonts w:ascii="Times New Roman" w:hAnsi="Times New Roman" w:cs="Times New Roman"/>
          <w:highlight w:val="yellow"/>
          <w:rPrChange w:id="76" w:author="Punt, Andre (O&amp;A, Hobart)" w:date="2019-11-17T09:39:00Z">
            <w:rPr>
              <w:rFonts w:ascii="Times New Roman" w:hAnsi="Times New Roman" w:cs="Times New Roman"/>
            </w:rPr>
          </w:rPrChange>
        </w:rPr>
        <w:t>) seasons are sometimes delayed if age-one shrimp are too small</w:t>
      </w:r>
      <w:r w:rsidR="00185B98" w:rsidRPr="000162D0">
        <w:rPr>
          <w:rFonts w:ascii="Times New Roman" w:hAnsi="Times New Roman" w:cs="Times New Roman"/>
          <w:highlight w:val="yellow"/>
          <w:rPrChange w:id="77" w:author="Punt, Andre (O&amp;A, Hobart)" w:date="2019-11-17T09:39:00Z">
            <w:rPr>
              <w:rFonts w:ascii="Times New Roman" w:hAnsi="Times New Roman" w:cs="Times New Roman"/>
            </w:rPr>
          </w:rPrChange>
        </w:rPr>
        <w:t xml:space="preserve"> (</w:t>
      </w:r>
      <w:r w:rsidR="00185B98" w:rsidRPr="000162D0">
        <w:rPr>
          <w:rFonts w:ascii="Times New Roman" w:hAnsi="Times New Roman" w:cs="Times New Roman"/>
          <w:highlight w:val="yellow"/>
        </w:rPr>
        <w:t>cite</w:t>
      </w:r>
      <w:r w:rsidR="00185B98" w:rsidRPr="000162D0">
        <w:rPr>
          <w:rFonts w:ascii="Times New Roman" w:hAnsi="Times New Roman" w:cs="Times New Roman"/>
          <w:highlight w:val="yellow"/>
          <w:rPrChange w:id="78" w:author="Punt, Andre (O&amp;A, Hobart)" w:date="2019-11-17T09:39:00Z">
            <w:rPr>
              <w:rFonts w:ascii="Times New Roman" w:hAnsi="Times New Roman" w:cs="Times New Roman"/>
            </w:rPr>
          </w:rPrChange>
        </w:rPr>
        <w:t>)</w:t>
      </w:r>
      <w:r w:rsidR="00155549" w:rsidRPr="000162D0">
        <w:rPr>
          <w:rFonts w:ascii="Times New Roman" w:hAnsi="Times New Roman" w:cs="Times New Roman"/>
          <w:highlight w:val="yellow"/>
          <w:rPrChange w:id="79" w:author="Punt, Andre (O&amp;A, Hobart)" w:date="2019-11-17T09:39:00Z">
            <w:rPr>
              <w:rFonts w:ascii="Times New Roman" w:hAnsi="Times New Roman" w:cs="Times New Roman"/>
            </w:rPr>
          </w:rPrChange>
        </w:rPr>
        <w:t xml:space="preserve">. </w:t>
      </w:r>
      <w:commentRangeEnd w:id="38"/>
      <w:r w:rsidR="00185B98" w:rsidRPr="000162D0">
        <w:rPr>
          <w:rStyle w:val="CommentReference"/>
          <w:highlight w:val="yellow"/>
          <w:rPrChange w:id="80" w:author="Punt, Andre (O&amp;A, Hobart)" w:date="2019-11-17T09:39:00Z">
            <w:rPr>
              <w:rStyle w:val="CommentReference"/>
            </w:rPr>
          </w:rPrChange>
        </w:rPr>
        <w:commentReference w:id="38"/>
      </w:r>
      <w:r w:rsidR="00155549" w:rsidRPr="000162D0">
        <w:rPr>
          <w:rFonts w:ascii="Times New Roman" w:hAnsi="Times New Roman" w:cs="Times New Roman"/>
          <w:highlight w:val="yellow"/>
          <w:rPrChange w:id="81" w:author="Punt, Andre (O&amp;A, Hobart)" w:date="2019-11-17T09:39:00Z">
            <w:rPr>
              <w:rFonts w:ascii="Times New Roman" w:hAnsi="Times New Roman" w:cs="Times New Roman"/>
            </w:rPr>
          </w:rPrChange>
        </w:rPr>
        <w:t>Programs implemented to “rationalize” fisheries by forcing or incentivizing consolidation can increase profitability within a fishery, but may raise the cost of entry and change the seasonality</w:t>
      </w:r>
      <w:r w:rsidR="00A64260" w:rsidRPr="000162D0">
        <w:rPr>
          <w:rFonts w:ascii="Times New Roman" w:hAnsi="Times New Roman" w:cs="Times New Roman"/>
          <w:highlight w:val="yellow"/>
          <w:rPrChange w:id="82" w:author="Punt, Andre (O&amp;A, Hobart)" w:date="2019-11-17T09:39:00Z">
            <w:rPr>
              <w:rFonts w:ascii="Times New Roman" w:hAnsi="Times New Roman" w:cs="Times New Roman"/>
            </w:rPr>
          </w:rPrChange>
        </w:rPr>
        <w:t xml:space="preserve"> of</w:t>
      </w:r>
      <w:r w:rsidR="00155549" w:rsidRPr="000162D0">
        <w:rPr>
          <w:rFonts w:ascii="Times New Roman" w:hAnsi="Times New Roman" w:cs="Times New Roman"/>
          <w:highlight w:val="yellow"/>
          <w:rPrChange w:id="83" w:author="Punt, Andre (O&amp;A, Hobart)" w:date="2019-11-17T09:39:00Z">
            <w:rPr>
              <w:rFonts w:ascii="Times New Roman" w:hAnsi="Times New Roman" w:cs="Times New Roman"/>
            </w:rPr>
          </w:rPrChange>
        </w:rPr>
        <w:t xml:space="preserve"> the fishery. For example</w:t>
      </w:r>
      <w:r w:rsidR="00185B98" w:rsidRPr="000162D0">
        <w:rPr>
          <w:rFonts w:ascii="Times New Roman" w:hAnsi="Times New Roman" w:cs="Times New Roman"/>
          <w:highlight w:val="yellow"/>
          <w:rPrChange w:id="84" w:author="Punt, Andre (O&amp;A, Hobart)" w:date="2019-11-17T09:39:00Z">
            <w:rPr>
              <w:rFonts w:ascii="Times New Roman" w:hAnsi="Times New Roman" w:cs="Times New Roman"/>
            </w:rPr>
          </w:rPrChange>
        </w:rPr>
        <w:t>,</w:t>
      </w:r>
      <w:r w:rsidR="00155549" w:rsidRPr="000162D0">
        <w:rPr>
          <w:rFonts w:ascii="Times New Roman" w:hAnsi="Times New Roman" w:cs="Times New Roman"/>
          <w:highlight w:val="yellow"/>
          <w:rPrChange w:id="85" w:author="Punt, Andre (O&amp;A, Hobart)" w:date="2019-11-17T09:39:00Z">
            <w:rPr>
              <w:rFonts w:ascii="Times New Roman" w:hAnsi="Times New Roman" w:cs="Times New Roman"/>
            </w:rPr>
          </w:rPrChange>
        </w:rPr>
        <w:t xml:space="preserve"> a catch share system can transform a derby fishery that lasted days or weeks into a year-round fishery</w:t>
      </w:r>
      <w:r w:rsidR="00185B98" w:rsidRPr="000162D0">
        <w:rPr>
          <w:rFonts w:ascii="Times New Roman" w:hAnsi="Times New Roman" w:cs="Times New Roman"/>
          <w:highlight w:val="yellow"/>
          <w:rPrChange w:id="86" w:author="Punt, Andre (O&amp;A, Hobart)" w:date="2019-11-17T09:39:00Z">
            <w:rPr>
              <w:rFonts w:ascii="Times New Roman" w:hAnsi="Times New Roman" w:cs="Times New Roman"/>
            </w:rPr>
          </w:rPrChange>
        </w:rPr>
        <w:t xml:space="preserve"> (</w:t>
      </w:r>
      <w:r w:rsidR="00185B98" w:rsidRPr="000162D0">
        <w:rPr>
          <w:rFonts w:ascii="Times New Roman" w:hAnsi="Times New Roman" w:cs="Times New Roman"/>
          <w:highlight w:val="yellow"/>
        </w:rPr>
        <w:t>cite</w:t>
      </w:r>
      <w:r w:rsidR="00185B98" w:rsidRPr="000162D0">
        <w:rPr>
          <w:rFonts w:ascii="Times New Roman" w:hAnsi="Times New Roman" w:cs="Times New Roman"/>
          <w:highlight w:val="yellow"/>
          <w:rPrChange w:id="87" w:author="Punt, Andre (O&amp;A, Hobart)" w:date="2019-11-17T09:39:00Z">
            <w:rPr>
              <w:rFonts w:ascii="Times New Roman" w:hAnsi="Times New Roman" w:cs="Times New Roman"/>
            </w:rPr>
          </w:rPrChange>
        </w:rPr>
        <w:t>)</w:t>
      </w:r>
      <w:r w:rsidR="00155549" w:rsidRPr="000162D0">
        <w:rPr>
          <w:rFonts w:ascii="Times New Roman" w:hAnsi="Times New Roman" w:cs="Times New Roman"/>
          <w:highlight w:val="yellow"/>
          <w:rPrChange w:id="88" w:author="Punt, Andre (O&amp;A, Hobart)" w:date="2019-11-17T09:39:00Z">
            <w:rPr>
              <w:rFonts w:ascii="Times New Roman" w:hAnsi="Times New Roman" w:cs="Times New Roman"/>
            </w:rPr>
          </w:rPrChange>
        </w:rPr>
        <w:t xml:space="preserve">. Catch shares can stabilize income for participants </w:t>
      </w:r>
      <w:r w:rsidR="001656A2" w:rsidRPr="000162D0">
        <w:rPr>
          <w:rFonts w:ascii="Times New Roman" w:hAnsi="Times New Roman" w:cs="Times New Roman"/>
          <w:highlight w:val="yellow"/>
          <w:rPrChange w:id="89" w:author="Punt, Andre (O&amp;A, Hobart)" w:date="2019-11-17T09:39:00Z">
            <w:rPr>
              <w:rFonts w:ascii="Times New Roman" w:hAnsi="Times New Roman" w:cs="Times New Roman"/>
            </w:rPr>
          </w:rPrChange>
        </w:rPr>
        <w:t>who</w:t>
      </w:r>
      <w:r w:rsidR="00155549" w:rsidRPr="000162D0">
        <w:rPr>
          <w:rFonts w:ascii="Times New Roman" w:hAnsi="Times New Roman" w:cs="Times New Roman"/>
          <w:highlight w:val="yellow"/>
          <w:rPrChange w:id="90" w:author="Punt, Andre (O&amp;A, Hobart)" w:date="2019-11-17T09:39:00Z">
            <w:rPr>
              <w:rFonts w:ascii="Times New Roman" w:hAnsi="Times New Roman" w:cs="Times New Roman"/>
            </w:rPr>
          </w:rPrChange>
        </w:rPr>
        <w:t xml:space="preserve"> remain in </w:t>
      </w:r>
      <w:r w:rsidR="00155549" w:rsidRPr="000162D0">
        <w:rPr>
          <w:rFonts w:ascii="Times New Roman" w:hAnsi="Times New Roman" w:cs="Times New Roman"/>
          <w:highlight w:val="yellow"/>
          <w:rPrChange w:id="91" w:author="Punt, Andre (O&amp;A, Hobart)" w:date="2019-11-17T09:39:00Z">
            <w:rPr>
              <w:rFonts w:ascii="Times New Roman" w:hAnsi="Times New Roman" w:cs="Times New Roman"/>
            </w:rPr>
          </w:rPrChange>
        </w:rPr>
        <w:lastRenderedPageBreak/>
        <w:t xml:space="preserve">the fishery, </w:t>
      </w:r>
      <w:r w:rsidR="00185B98" w:rsidRPr="000162D0">
        <w:rPr>
          <w:rFonts w:ascii="Times New Roman" w:hAnsi="Times New Roman" w:cs="Times New Roman"/>
          <w:highlight w:val="yellow"/>
          <w:rPrChange w:id="92" w:author="Punt, Andre (O&amp;A, Hobart)" w:date="2019-11-17T09:39:00Z">
            <w:rPr>
              <w:rFonts w:ascii="Times New Roman" w:hAnsi="Times New Roman" w:cs="Times New Roman"/>
            </w:rPr>
          </w:rPrChange>
        </w:rPr>
        <w:t xml:space="preserve">but </w:t>
      </w:r>
      <w:r w:rsidR="00155549" w:rsidRPr="000162D0">
        <w:rPr>
          <w:rFonts w:ascii="Times New Roman" w:hAnsi="Times New Roman" w:cs="Times New Roman"/>
          <w:highlight w:val="yellow"/>
          <w:rPrChange w:id="93" w:author="Punt, Andre (O&amp;A, Hobart)" w:date="2019-11-17T09:39:00Z">
            <w:rPr>
              <w:rFonts w:ascii="Times New Roman" w:hAnsi="Times New Roman" w:cs="Times New Roman"/>
            </w:rPr>
          </w:rPrChange>
        </w:rPr>
        <w:t xml:space="preserve">revenue variability </w:t>
      </w:r>
      <w:r w:rsidR="00185B98" w:rsidRPr="000162D0">
        <w:rPr>
          <w:rFonts w:ascii="Times New Roman" w:hAnsi="Times New Roman" w:cs="Times New Roman"/>
          <w:highlight w:val="yellow"/>
          <w:rPrChange w:id="94" w:author="Punt, Andre (O&amp;A, Hobart)" w:date="2019-11-17T09:39:00Z">
            <w:rPr>
              <w:rFonts w:ascii="Times New Roman" w:hAnsi="Times New Roman" w:cs="Times New Roman"/>
            </w:rPr>
          </w:rPrChange>
        </w:rPr>
        <w:t xml:space="preserve">can </w:t>
      </w:r>
      <w:r w:rsidR="00155549" w:rsidRPr="000162D0">
        <w:rPr>
          <w:rFonts w:ascii="Times New Roman" w:hAnsi="Times New Roman" w:cs="Times New Roman"/>
          <w:highlight w:val="yellow"/>
          <w:rPrChange w:id="95" w:author="Punt, Andre (O&amp;A, Hobart)" w:date="2019-11-17T09:39:00Z">
            <w:rPr>
              <w:rFonts w:ascii="Times New Roman" w:hAnsi="Times New Roman" w:cs="Times New Roman"/>
            </w:rPr>
          </w:rPrChange>
        </w:rPr>
        <w:t>increase for those who exit the catch share fishery</w:t>
      </w:r>
      <w:r w:rsidR="00185B98" w:rsidRPr="000162D0">
        <w:rPr>
          <w:rFonts w:ascii="Times New Roman" w:hAnsi="Times New Roman" w:cs="Times New Roman"/>
          <w:highlight w:val="yellow"/>
          <w:rPrChange w:id="96" w:author="Punt, Andre (O&amp;A, Hobart)" w:date="2019-11-17T09:39:00Z">
            <w:rPr>
              <w:rFonts w:ascii="Times New Roman" w:hAnsi="Times New Roman" w:cs="Times New Roman"/>
            </w:rPr>
          </w:rPrChange>
        </w:rPr>
        <w:t xml:space="preserve"> by decreasing the diversity of their fishing portfolio </w:t>
      </w:r>
      <w:r w:rsidR="00185B98" w:rsidRPr="000162D0">
        <w:rPr>
          <w:rFonts w:ascii="Times New Roman" w:hAnsi="Times New Roman" w:cs="Times New Roman"/>
          <w:highlight w:val="yellow"/>
          <w:rPrChange w:id="97" w:author="Punt, Andre (O&amp;A, Hobart)" w:date="2019-11-17T09:39:00Z">
            <w:rPr>
              <w:rFonts w:ascii="Times New Roman" w:hAnsi="Times New Roman" w:cs="Times New Roman"/>
            </w:rPr>
          </w:rPrChange>
        </w:rPr>
        <w:fldChar w:fldCharType="begin"/>
      </w:r>
      <w:r w:rsidR="00185B98" w:rsidRPr="000162D0">
        <w:rPr>
          <w:rFonts w:ascii="Times New Roman" w:hAnsi="Times New Roman" w:cs="Times New Roman"/>
          <w:highlight w:val="yellow"/>
          <w:rPrChange w:id="98" w:author="Punt, Andre (O&amp;A, Hobart)" w:date="2019-11-17T09:39:00Z">
            <w:rPr>
              <w:rFonts w:ascii="Times New Roman" w:hAnsi="Times New Roman" w:cs="Times New Roman"/>
            </w:rPr>
          </w:rPrChange>
        </w:rPr>
        <w:instrText xml:space="preserve"> ADDIN ZOTERO_ITEM CSL_CITATION {"citationID":"fmwiKQyK","properties":{"formattedCitation":"(Holland et al. 2017)","plainCitation":"(Holland et al. 2017)","noteIndex":0},"citationItems":[{"id":1684,"uris":["http://zotero.org/users/783258/items/VH6B64FI"],"uri":["http://zotero.org/users/783258/items/VH6B64FI"],"itemData":{"id":1684,"type":"article-journal","title":"Impact of catch shares on diversification of fishers’ income and risk","container-title":"Proceedings of the National Academy of Sciences","page":"9302-9307","volume":"114","issue":"35","source":"www.pnas.org","abstract":"Many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increased.","DOI":"10.1073/pnas.1702382114","ISSN":"0027-8424, 1091-6490","note":"PMID: 28808006","journalAbbreviation":"PNAS","language":"en","author":[{"family":"Holland","given":"Daniel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185B98" w:rsidRPr="000162D0">
        <w:rPr>
          <w:rFonts w:ascii="Times New Roman" w:hAnsi="Times New Roman" w:cs="Times New Roman"/>
          <w:highlight w:val="yellow"/>
          <w:rPrChange w:id="99" w:author="Punt, Andre (O&amp;A, Hobart)" w:date="2019-11-17T09:39:00Z">
            <w:rPr>
              <w:rFonts w:ascii="Times New Roman" w:hAnsi="Times New Roman" w:cs="Times New Roman"/>
            </w:rPr>
          </w:rPrChange>
        </w:rPr>
        <w:fldChar w:fldCharType="separate"/>
      </w:r>
      <w:r w:rsidR="00185B98" w:rsidRPr="000162D0">
        <w:rPr>
          <w:rFonts w:ascii="Times New Roman" w:hAnsi="Times New Roman" w:cs="Times New Roman"/>
          <w:noProof/>
          <w:highlight w:val="yellow"/>
          <w:rPrChange w:id="100" w:author="Punt, Andre (O&amp;A, Hobart)" w:date="2019-11-17T09:39:00Z">
            <w:rPr>
              <w:rFonts w:ascii="Times New Roman" w:hAnsi="Times New Roman" w:cs="Times New Roman"/>
              <w:noProof/>
            </w:rPr>
          </w:rPrChange>
        </w:rPr>
        <w:t>(Holland et al. 2017)</w:t>
      </w:r>
      <w:r w:rsidR="00185B98" w:rsidRPr="000162D0">
        <w:rPr>
          <w:rFonts w:ascii="Times New Roman" w:hAnsi="Times New Roman" w:cs="Times New Roman"/>
          <w:highlight w:val="yellow"/>
          <w:rPrChange w:id="101" w:author="Punt, Andre (O&amp;A, Hobart)" w:date="2019-11-17T09:39:00Z">
            <w:rPr>
              <w:rFonts w:ascii="Times New Roman" w:hAnsi="Times New Roman" w:cs="Times New Roman"/>
            </w:rPr>
          </w:rPrChange>
        </w:rPr>
        <w:fldChar w:fldCharType="end"/>
      </w:r>
      <w:r w:rsidR="00185B98" w:rsidRPr="000162D0">
        <w:rPr>
          <w:rFonts w:ascii="Times New Roman" w:hAnsi="Times New Roman" w:cs="Times New Roman"/>
          <w:highlight w:val="yellow"/>
          <w:rPrChange w:id="102" w:author="Punt, Andre (O&amp;A, Hobart)" w:date="2019-11-17T09:39:00Z">
            <w:rPr>
              <w:rFonts w:ascii="Times New Roman" w:hAnsi="Times New Roman" w:cs="Times New Roman"/>
            </w:rPr>
          </w:rPrChange>
        </w:rPr>
        <w:t>.</w:t>
      </w:r>
      <w:r w:rsidR="00155549" w:rsidRPr="009E48B2">
        <w:rPr>
          <w:rFonts w:ascii="Times New Roman" w:hAnsi="Times New Roman" w:cs="Times New Roman"/>
        </w:rPr>
        <w:t xml:space="preserve"> </w:t>
      </w:r>
    </w:p>
    <w:p w14:paraId="57D53DD4" w14:textId="284611E9" w:rsidR="00C10BFC" w:rsidRDefault="0038049B" w:rsidP="000162D0">
      <w:pPr>
        <w:ind w:firstLine="720"/>
        <w:jc w:val="both"/>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del w:id="103" w:author="Punt, Andre (O&amp;A, Hobart)" w:date="2019-11-17T09:39:00Z">
        <w:r w:rsidRPr="009E48B2" w:rsidDel="000162D0">
          <w:rPr>
            <w:rFonts w:ascii="Times New Roman" w:hAnsi="Times New Roman" w:cs="Times New Roman"/>
          </w:rPr>
          <w:delText xml:space="preserve">ecosystem </w:delText>
        </w:r>
      </w:del>
      <w:r w:rsidR="00DE228F">
        <w:rPr>
          <w:rFonts w:ascii="Times New Roman" w:hAnsi="Times New Roman" w:cs="Times New Roman"/>
        </w:rPr>
        <w:fldChar w:fldCharType="begin"/>
      </w:r>
      <w:r w:rsidR="00DE228F">
        <w:rPr>
          <w:rFonts w:ascii="Times New Roman" w:hAnsi="Times New Roman" w:cs="Times New Roman"/>
        </w:rPr>
        <w:instrText xml:space="preserve"> ADDIN ZOTERO_ITEM CSL_CITATION {"citationID":"SUcvYZWC","properties":{"formattedCitation":"(Schwing et al. 2010)","plainCitation":"(Schwing et al. 2010)","noteIndex":0},"citationItems":[{"id":1708,"uris":["http://zotero.org/users/783258/items/2QJ8K5HZ"],"uri":["http://zotero.org/users/783258/items/2QJ8K5HZ"],"itemData":{"id":1708,"type":"article-journal","title":"Climate change, teleconnection patterns, and regional processes forcing marine populations in the Pacific","container-title":"Journal of Marine Systems","collection-title":"Impact of climate variability on marine ecosystems: A comparative approach","page":"245-257","volume":"79","issue":"3","source":"ScienceDirect","abstract":"Climate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fluctuations.","DOI":"10.1016/j.jmarsys.2008.11.027","ISSN":"0924-7963","journalAbbreviation":"Journal of Marine Systems","language":"en","author":[{"family":"Schwing","given":"Franklin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86799D">
        <w:rPr>
          <w:rFonts w:ascii="Times New Roman" w:hAnsi="Times New Roman" w:cs="Times New Roman"/>
        </w:rPr>
        <w:instrText xml:space="preserve"> ADDIN ZOTERO_ITEM CSL_CITATION {"citationID":"gbc0LufO","properties":{"formattedCitation":"(Jacox et al. 2016)","plainCitation":"(Jacox et al. 2016)","noteIndex":0},"citationItems":[{"id":1738,"uris":["http://zotero.org/users/783258/items/4ZW6W5US"],"uri":["http://zotero.org/users/783258/items/4ZW6W5US"],"itemData":{"id":1738,"type":"article-journal","title":"Impacts of the 2015–2016 El Niño on the California Current System: Early assessment and comparison to past events","container-title":"Geophysical Research Letters","page":"7072-7080","volume":"43","issue":"13","source":"Wiley Online Library","abstract":"The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apparent.","DOI":"10.1002/2016GL069716","ISSN":"1944-8007","title-short":"Impacts of the 2015–2016 El Niño on the California Current System","language":"en","author":[{"family":"Jacox","given":"Michael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A35308">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2000)","noteIndex":0},"citationItems":[{"id":31,"uris":["http://zotero.org/users/783258/items/J96GRQ96"],"uri":["http://zotero.org/users/783258/items/J96GRQ96"],"itemData":{"id":31,"type":"article-journal","title":"A Pacific interdecadal climate oscillation with impacts on salmon production","container-title":"Bulletin of the American Meteorological Society","page":"1069–1079","volume":"78","issue":"6","source":"Google Scholar","author":[{"family":"Mantua","given":"Nathan J."},{"family":"Hare","given":"Steven R."},{"family":"Zhang","given":"Yuan"},{"family":"Wallace","given":"John M."},{"family":"Francis","given":"Robert C."}],"issued":{"date-parts":[["1997"]]}}},{"id":1711,"uris":["http://zotero.org/users/783258/items/9ZW6XR2T"],"uri":["http://zotero.org/users/783258/items/9ZW6XR2T"],"itemData":{"id":1711,"type":"article-journal","title":"Empirical evidence for North Pacific regime shifts in 1977 and 1989","container-title":"Progress in Oceanography","page":"103-145","volume":"47","issue":"2","source":"ScienceDirect","abstract":"It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Oceanography","language":"en","author":[{"family":"Hare","given":"Steven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Pr="009E48B2">
        <w:rPr>
          <w:rFonts w:ascii="Times New Roman" w:hAnsi="Times New Roman" w:cs="Times New Roman"/>
        </w:rPr>
        <w:t xml:space="preserve">. In addition, physical changes associated with warming and ocean acidification could increase </w:t>
      </w:r>
      <w:r w:rsidR="001656A2">
        <w:rPr>
          <w:rFonts w:ascii="Times New Roman" w:hAnsi="Times New Roman" w:cs="Times New Roman"/>
        </w:rPr>
        <w:t xml:space="preserve">and transform previous patterns of </w:t>
      </w:r>
      <w:r w:rsidR="00A5798C">
        <w:rPr>
          <w:rFonts w:ascii="Times New Roman" w:hAnsi="Times New Roman" w:cs="Times New Roman"/>
        </w:rPr>
        <w:t>climate</w:t>
      </w:r>
      <w:r w:rsidRPr="009E48B2">
        <w:rPr>
          <w:rFonts w:ascii="Times New Roman" w:hAnsi="Times New Roman" w:cs="Times New Roman"/>
        </w:rPr>
        <w:t xml:space="preserve"> variability </w:t>
      </w:r>
      <w:r w:rsidR="00A5798C">
        <w:rPr>
          <w:rFonts w:ascii="Times New Roman" w:hAnsi="Times New Roman" w:cs="Times New Roman"/>
        </w:rPr>
        <w:fldChar w:fldCharType="begin"/>
      </w:r>
      <w:r w:rsidR="00A5798C">
        <w:rPr>
          <w:rFonts w:ascii="Times New Roman" w:hAnsi="Times New Roman" w:cs="Times New Roman"/>
        </w:rPr>
        <w:instrText xml:space="preserve"> ADDIN ZOTERO_ITEM CSL_CITATION {"citationID":"aaiJhNDN","properties":{"formattedCitation":"(Black et al. 2014)","plainCitation":"(Black et al. 2014)","noteIndex":0},"citationItems":[{"id":1714,"uris":["http://zotero.org/users/783258/items/4NUSWABW"],"uri":["http://zotero.org/users/783258/items/4NUSWABW"],"itemData":{"id":1714,"type":"article-journal","title":"Six centuries of variability and extremes in a coupled marine-terrestrial ecosystem","container-title":"Science","page":"1498-1502","volume":"345","issue":"6203","source":"science.sciencemag.org","abstract":"Rings of ocean upwelling\nCoastal upwelling along the coast of California has become more variable than during nearly any period in the past 600 years. Black et al. used a 576-year tree ring record to construct a record of wintertime climate along the California coast. Because wintertime climate and coastal upwelling are so closely linked there, they were able to determine that upwelling variability has increased more over the past 60 years than for all but two intervals during that time. The apparent causes of the recent trend appear to be unique, resulting in reduced marine productivity and negative impacts on fish, seabirds, and mammals.\nScience, this issue p. 1498\nReported trends in the mean and variability of coastal upwelling in eastern boundary currents have raised concerns about the future of these highly productive and biodiverse marine ecosystems. However, the instrumental records on which these estimates are based are insufficiently long to determine whether such trends exceed preindustrial limits. In the California Current, a 576-year reconstruction of climate variables associated with winter upwelling indicates that variability increased over the latter 20th century to levels equaled only twice during the past 600 years. This modern trend in variance may be unique, because it appears to be driven by an unprecedented succession of extreme, downwelling-favorable, winter climate conditions that profoundly reduce productivity for marine predators of commercial and conservation interest.\nWinter upwelling along the Pacific coast of North America became unusually variable during the 20th century.\nWinter upwelling along the Pacific coast of North America became unusually variable during the 20th century.","DOI":"10.1126/science.1253209","ISSN":"0036-8075, 1095-9203","note":"PMID: 25237100","language":"en","author":[{"family":"Black","given":"Bryan A."},{"family":"Sydeman","given":"William J."},{"family":"Frank","given":"David C."},{"family":"Griffin","given":"Daniel"},{"family":"Stahle","given":"David W."},{"family":"García-Reyes","given":"Marisol"},{"family":"Rykaczewski","given":"Ryan R."},{"family":"Bograd","given":"Steven J."},{"family":"Peterson","given":"William T."}],"issued":{"date-parts":[["2014",9,19]]}}}],"schema":"https://github.com/citation-style-language/schema/raw/master/csl-citation.json"} </w:instrText>
      </w:r>
      <w:r w:rsidR="00A5798C">
        <w:rPr>
          <w:rFonts w:ascii="Times New Roman" w:hAnsi="Times New Roman" w:cs="Times New Roman"/>
        </w:rPr>
        <w:fldChar w:fldCharType="separate"/>
      </w:r>
      <w:r w:rsidR="00A5798C">
        <w:rPr>
          <w:rFonts w:ascii="Times New Roman" w:hAnsi="Times New Roman" w:cs="Times New Roman"/>
          <w:noProof/>
        </w:rPr>
        <w:t>(Black et al. 2014)</w:t>
      </w:r>
      <w:r w:rsidR="00A5798C">
        <w:rPr>
          <w:rFonts w:ascii="Times New Roman" w:hAnsi="Times New Roman" w:cs="Times New Roman"/>
        </w:rPr>
        <w:fldChar w:fldCharType="end"/>
      </w:r>
      <w:r w:rsidR="00A5798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across scales through impacts to recruitment, growth and spatial distribution</w:t>
      </w:r>
      <w:r w:rsidR="001269A5">
        <w:rPr>
          <w:rFonts w:ascii="Times New Roman" w:hAnsi="Times New Roman" w:cs="Times New Roman"/>
        </w:rPr>
        <w:t xml:space="preserve"> </w:t>
      </w:r>
      <w:r w:rsidR="001269A5">
        <w:rPr>
          <w:rFonts w:ascii="Times New Roman" w:hAnsi="Times New Roman" w:cs="Times New Roman"/>
        </w:rPr>
        <w:fldChar w:fldCharType="begin"/>
      </w:r>
      <w:r w:rsidR="001269A5">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2015)","noteIndex":0},"citationItems":[{"id":1718,"uris":["http://zotero.org/users/783258/items/C354TNWU"],"uri":["http://zotero.org/users/783258/items/C354TNWU"],"itemData":{"id":1718,"type":"article-journal","title":"Wintertime ocean conditions synchronize rockfish growth and seabird reproduction in the central California Current ecosystem","container-title":"Canadian Journal of Fisheries and Aquatic Sciences","page":"1149-1158","volume":"67","issue":"7","source":"NRC Research Press","abstract":"Chronologies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(Sebas...","DOI":"10.1139/F10-055","ISSN":"0706-652X","journalAbbreviation":"Can. J. Fish. Aquat. Sci.","author":[{"family":"Black","given":"Bryan A."},{"family":"Schroeder","given":"Isaac D."},{"family":"Sydeman","given":"William J."},{"family":"Bograd","given":"Steven J."},{"family":"Lawson","given":"Peter W."}],"issued":{"date-parts":[["2010",6,24]]}}},{"id":1708,"uris":["http://zotero.org/users/783258/items/2QJ8K5HZ"],"uri":["http://zotero.org/users/783258/items/2QJ8K5HZ"],"itemData":{"id":1708,"type":"article-journal","title":"Climate change, teleconnection patterns, and regional processes forcing marine populations in the Pacific","container-title":"Journal of Marine Systems","collection-title":"Impact of climate variability on marine ecosystems: A comparative approach","page":"245-257","volume":"79","issue":"3","source":"ScienceDirect","abstract":"Climate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fluctuations.","DOI":"10.1016/j.jmarsys.2008.11.027","ISSN":"0924-7963","journalAbbreviation":"Journal of Marine Systems","language":"en","author":[{"family":"Schwing","given":"Franklin B."},{"family":"Mendelssohn","given":"Roy"},{"family":"Bograd","given":"Steven J."},{"family":"Overland","given":"James E."},{"family":"Wang","given":"Muyin"},{"family":"Ito","given":"Shin-ichi"}],"issued":{"date-parts":[["2010",2,10]]}}},{"id":1720,"uris":["http://zotero.org/users/783258/items/YFCPCIVG"],"uri":["http://zotero.org/users/783258/items/YFCPCIVG"],"itemData":{"id":1720,"type":"article-journal","title":"Predicted habitat shifts of Pacific top predators in a changing climate","container-title":"Nature Climate Change","page":"234-238","volume":"3","issue":"3","source":"www.nature.com","abstract":"Climate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2100.","DOI":"10.1038/nclimate1686","ISSN":"1758-6798","journalAbbreviation":"Nature Clim Change","language":"en","author":[{"family":"Hazen","given":"Elliott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A."}],"issued":{"date-parts":[["2013",3]]}}},{"id":1726,"uris":["http://zotero.org/users/783258/items/JT4M7FSA"],"uri":["http://zotero.org/users/783258/items/JT4M7FSA"],"itemData":{"id":1726,"type":"article-journal","title":"Atmospheric forcing drives recruitment variation in the Dungeness crab (Cancer magister), revisited","container-title":"Fisheries Oceanography","page":"263-272","volume":"22","issue":"4","source":"Wiley Online Library","abstract":"For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structure.","DOI":"10.1111/fog.12020","ISSN":"1365-2419","language":"en","author":[{"family":"Shanks","given":"A. L."}],"issued":{"date-parts":[["2013"]]}}},{"id":402,"uris":["http://zotero.org/users/783258/items/UTTM5I2G"],"uri":["http://zotero.org/users/783258/items/UTTM5I2G"],"itemData":{"id":402,"type":"article-journal","title":"Linking Northeast Pacific recruitment synchrony to environmental variability","container-title":"Fisheries Oceanography","page":"389–408","volume":"23","issue":"5","source":"Google Scholar","author":[{"family":"Stachura","given":"Megan M."},{"family":"Essington","given":"Timothy E."},{"family":"Mantua","given":"Nathan J."},{"family":"Hollowed","given":"Anne B."},{"family":"Haltuch","given":"Melissa A."},{"family":"Spencer","given":"Paul D."},{"family":"Branch","given":"Trevor A."},{"family":"Doyle","given":"Miriam J."}],"issued":{"date-parts":[["2014"]]}}},{"id":1723,"uris":["http://zotero.org/users/783258/items/DFHKIA9I"],"uri":["http://zotero.org/users/783258/items/DFHKIA9I"],"itemData":{"id":1723,"type":"article-journal","title":"A state-space approach for detecting growth variation and application to North Pacific groundfish","container-title":"Canadian Journal of Fisheries and Aquatic Sciences","page":"1316–1328","volume":"72","issue":"9","source":"Google Scholar","author":[{"family":"Stawitz","given":"Christine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00AB02A8">
        <w:rPr>
          <w:rFonts w:ascii="Times New Roman" w:hAnsi="Times New Roman" w:cs="Times New Roman"/>
        </w:rPr>
        <w:t xml:space="preserve">, </w:t>
      </w:r>
      <w:r w:rsidR="00F51119">
        <w:rPr>
          <w:rFonts w:ascii="Times New Roman" w:hAnsi="Times New Roman" w:cs="Times New Roman"/>
        </w:rPr>
        <w:t>indirectly</w:t>
      </w:r>
      <w:r w:rsidR="00AB02A8">
        <w:rPr>
          <w:rFonts w:ascii="Times New Roman" w:hAnsi="Times New Roman" w:cs="Times New Roman"/>
        </w:rPr>
        <w:t xml:space="preserve"> linking their dynamics</w:t>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California Current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del w:id="104" w:author="Punt, Andre (O&amp;A, Hobart)" w:date="2019-11-17T09:40:00Z">
        <w:r w:rsidR="000B0B70" w:rsidDel="000162D0">
          <w:rPr>
            <w:rFonts w:ascii="Times New Roman" w:hAnsi="Times New Roman" w:cs="Times New Roman"/>
          </w:rPr>
          <w:delText xml:space="preserve">; </w:delText>
        </w:r>
      </w:del>
      <w:ins w:id="105" w:author="Punt, Andre (O&amp;A, Hobart)" w:date="2019-11-17T09:40:00Z">
        <w:r w:rsidR="000162D0">
          <w:rPr>
            <w:rFonts w:ascii="Times New Roman" w:hAnsi="Times New Roman" w:cs="Times New Roman"/>
          </w:rPr>
          <w:t>. A</w:t>
        </w:r>
      </w:ins>
      <w:del w:id="106" w:author="Punt, Andre (O&amp;A, Hobart)" w:date="2019-11-17T09:40:00Z">
        <w:r w:rsidR="000D0F06" w:rsidDel="000162D0">
          <w:rPr>
            <w:rFonts w:ascii="Times New Roman" w:hAnsi="Times New Roman" w:cs="Times New Roman"/>
          </w:rPr>
          <w:delText>a</w:delText>
        </w:r>
      </w:del>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del w:id="107" w:author="Punt, Andre (O&amp;A, Hobart)" w:date="2019-11-17T09:39:00Z">
        <w:r w:rsidR="000B0B70" w:rsidDel="000162D0">
          <w:rPr>
            <w:rFonts w:ascii="Times New Roman" w:hAnsi="Times New Roman" w:cs="Times New Roman"/>
          </w:rPr>
          <w:delText xml:space="preserve">over </w:delText>
        </w:r>
      </w:del>
      <w:ins w:id="108" w:author="Punt, Andre (O&amp;A, Hobart)" w:date="2019-11-17T09:39:00Z">
        <w:r w:rsidR="000162D0">
          <w:rPr>
            <w:rFonts w:ascii="Times New Roman" w:hAnsi="Times New Roman" w:cs="Times New Roman"/>
          </w:rPr>
          <w:t>am</w:t>
        </w:r>
      </w:ins>
      <w:ins w:id="109" w:author="Punt, Andre (O&amp;A, Hobart)" w:date="2019-11-17T09:40:00Z">
        <w:r w:rsidR="000162D0">
          <w:rPr>
            <w:rFonts w:ascii="Times New Roman" w:hAnsi="Times New Roman" w:cs="Times New Roman"/>
          </w:rPr>
          <w:t>ong</w:t>
        </w:r>
      </w:ins>
      <w:ins w:id="110" w:author="Punt, Andre (O&amp;A, Hobart)" w:date="2019-11-17T09:39:00Z">
        <w:r w:rsidR="000162D0">
          <w:rPr>
            <w:rFonts w:ascii="Times New Roman" w:hAnsi="Times New Roman" w:cs="Times New Roman"/>
          </w:rPr>
          <w:t xml:space="preserve"> </w:t>
        </w:r>
      </w:ins>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commentRangeStart w:id="111"/>
      <w:r w:rsidR="000B0B70">
        <w:rPr>
          <w:rFonts w:ascii="Times New Roman" w:hAnsi="Times New Roman" w:cs="Times New Roman"/>
        </w:rPr>
        <w:fldChar w:fldCharType="begin"/>
      </w:r>
      <w:r w:rsidR="000B0B70">
        <w:rPr>
          <w:rFonts w:ascii="Times New Roman" w:hAnsi="Times New Roman" w:cs="Times New Roman"/>
        </w:rPr>
        <w:instrText xml:space="preserve"> ADDIN ZOTERO_ITEM CSL_CITATION {"citationID":"rqGAguji","properties":{"formattedCitation":"(Fuller et al. 2017)","plainCitation":"(Fuller et al. 2017)","noteIndex":0},"citationItems":[{"id":1735,"uris":["http://zotero.org/users/783258/items/UPAF4RH3"],"uri":["http://zotero.org/users/783258/items/UPAF4RH3"],"itemData":{"id":1735,"type":"article-journal","title":"Characterizing fisheries connectivity in marine social–ecological systems","container-title":"ICES Journal of Marine Science","page":"2087-2096","volume":"74","issue":"8","source":"academic.oup.com","abstract":"Abstract.  Marine social–ecological systems are constantly changing, and fishers who make a living from working the seas are continually adapting in response to","DOI":"10.1093/icesjms/fsx128","ISSN":"1054-3139","journalAbbreviation":"ICES J Mar Sci","language":"en","author":[{"family":"Fuller","given":"Emma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0B0B70">
        <w:rPr>
          <w:rFonts w:ascii="Times New Roman" w:hAnsi="Times New Roman" w:cs="Times New Roman"/>
          <w:noProof/>
        </w:rPr>
        <w:t>(Fuller et al. 2017)</w:t>
      </w:r>
      <w:r w:rsidR="000B0B70">
        <w:rPr>
          <w:rFonts w:ascii="Times New Roman" w:hAnsi="Times New Roman" w:cs="Times New Roman"/>
        </w:rPr>
        <w:fldChar w:fldCharType="end"/>
      </w:r>
      <w:commentRangeEnd w:id="111"/>
      <w:r w:rsidR="00A65AAD">
        <w:rPr>
          <w:rStyle w:val="CommentReference"/>
        </w:rPr>
        <w:commentReference w:id="111"/>
      </w:r>
      <w:r w:rsidR="000B0B70">
        <w:rPr>
          <w:rFonts w:ascii="Times New Roman" w:hAnsi="Times New Roman" w:cs="Times New Roman"/>
        </w:rPr>
        <w:t>.</w:t>
      </w:r>
    </w:p>
    <w:p w14:paraId="2E9988CA" w14:textId="13A2257C" w:rsidR="00011B46" w:rsidRPr="00EE64A5" w:rsidRDefault="00155549" w:rsidP="000162D0">
      <w:pPr>
        <w:ind w:firstLine="720"/>
        <w:jc w:val="both"/>
        <w:rPr>
          <w:rFonts w:ascii="Times New Roman" w:hAnsi="Times New Roman" w:cs="Times New Roman"/>
        </w:rPr>
      </w:pPr>
      <w:del w:id="112" w:author="Punt, Andre (O&amp;A, Hobart)" w:date="2019-11-17T09:44:00Z">
        <w:r w:rsidRPr="009E48B2" w:rsidDel="00A65AAD">
          <w:rPr>
            <w:rFonts w:ascii="Times New Roman" w:hAnsi="Times New Roman" w:cs="Times New Roman"/>
          </w:rPr>
          <w:delText>In this study w</w:delText>
        </w:r>
      </w:del>
      <w:ins w:id="113" w:author="Punt, Andre (O&amp;A, Hobart)" w:date="2019-11-17T09:44:00Z">
        <w:r w:rsidR="00A65AAD">
          <w:rPr>
            <w:rFonts w:ascii="Times New Roman" w:hAnsi="Times New Roman" w:cs="Times New Roman"/>
          </w:rPr>
          <w:t>W</w:t>
        </w:r>
      </w:ins>
      <w:r w:rsidRPr="009E48B2">
        <w:rPr>
          <w:rFonts w:ascii="Times New Roman" w:hAnsi="Times New Roman" w:cs="Times New Roman"/>
        </w:rPr>
        <w:t xml:space="preserve">e develop a </w:t>
      </w:r>
      <w:r w:rsidR="008E672E">
        <w:rPr>
          <w:rFonts w:ascii="Times New Roman" w:hAnsi="Times New Roman" w:cs="Times New Roman"/>
        </w:rPr>
        <w:t xml:space="preserve">simulation </w:t>
      </w:r>
      <w:commentRangeStart w:id="114"/>
      <w:r w:rsidRPr="009E48B2">
        <w:rPr>
          <w:rFonts w:ascii="Times New Roman" w:hAnsi="Times New Roman" w:cs="Times New Roman"/>
        </w:rPr>
        <w:t>model</w:t>
      </w:r>
      <w:commentRangeEnd w:id="114"/>
      <w:r w:rsidR="00A65AAD">
        <w:rPr>
          <w:rStyle w:val="CommentReference"/>
        </w:rPr>
        <w:commentReference w:id="114"/>
      </w:r>
      <w:r w:rsidRPr="009E48B2">
        <w:rPr>
          <w:rFonts w:ascii="Times New Roman" w:hAnsi="Times New Roman" w:cs="Times New Roman"/>
        </w:rPr>
        <w:t xml:space="preserve"> </w:t>
      </w:r>
      <w:r w:rsidR="00E95545">
        <w:rPr>
          <w:rFonts w:ascii="Times New Roman" w:hAnsi="Times New Roman" w:cs="Times New Roman"/>
        </w:rPr>
        <w:t xml:space="preserve">that is roughly based on </w:t>
      </w:r>
      <w:ins w:id="115" w:author="Punt, Andre (O&amp;A, Hobart)" w:date="2019-11-17T09:45:00Z">
        <w:r w:rsidR="00A65AAD">
          <w:rPr>
            <w:rFonts w:ascii="Times New Roman" w:hAnsi="Times New Roman" w:cs="Times New Roman"/>
          </w:rPr>
          <w:t xml:space="preserve">the fisheries for </w:t>
        </w:r>
      </w:ins>
      <w:r w:rsidR="008E672E">
        <w:rPr>
          <w:rFonts w:ascii="Times New Roman" w:hAnsi="Times New Roman" w:cs="Times New Roman"/>
        </w:rPr>
        <w:t xml:space="preserve">three </w:t>
      </w:r>
      <w:proofErr w:type="gramStart"/>
      <w:r>
        <w:rPr>
          <w:rFonts w:ascii="Times New Roman" w:hAnsi="Times New Roman" w:cs="Times New Roman"/>
        </w:rPr>
        <w:t>key</w:t>
      </w:r>
      <w:proofErr w:type="gramEnd"/>
      <w:r>
        <w:rPr>
          <w:rFonts w:ascii="Times New Roman" w:hAnsi="Times New Roman" w:cs="Times New Roman"/>
        </w:rPr>
        <w:t xml:space="preserve"> </w:t>
      </w:r>
      <w:del w:id="116" w:author="Punt, Andre (O&amp;A, Hobart)" w:date="2019-11-17T09:45:00Z">
        <w:r w:rsidDel="00A65AAD">
          <w:rPr>
            <w:rFonts w:ascii="Times New Roman" w:hAnsi="Times New Roman" w:cs="Times New Roman"/>
          </w:rPr>
          <w:delText xml:space="preserve">fisheries </w:delText>
        </w:r>
      </w:del>
      <w:ins w:id="117" w:author="Punt, Andre (O&amp;A, Hobart)" w:date="2019-11-17T09:45:00Z">
        <w:r w:rsidR="00A65AAD">
          <w:rPr>
            <w:rFonts w:ascii="Times New Roman" w:hAnsi="Times New Roman" w:cs="Times New Roman"/>
          </w:rPr>
          <w:t xml:space="preserve">species </w:t>
        </w:r>
      </w:ins>
      <w:r>
        <w:rPr>
          <w:rFonts w:ascii="Times New Roman" w:hAnsi="Times New Roman" w:cs="Times New Roman"/>
        </w:rPr>
        <w:t>in the</w:t>
      </w:r>
      <w:r w:rsidRPr="009E48B2">
        <w:rPr>
          <w:rFonts w:ascii="Times New Roman" w:hAnsi="Times New Roman" w:cs="Times New Roman"/>
        </w:rPr>
        <w:t xml:space="preserve"> CCLME</w:t>
      </w:r>
      <w:ins w:id="118" w:author="Punt, Andre (O&amp;A, Hobart)" w:date="2019-11-17T09:40:00Z">
        <w:r w:rsidR="000162D0">
          <w:rPr>
            <w:rFonts w:ascii="Times New Roman" w:hAnsi="Times New Roman" w:cs="Times New Roman"/>
          </w:rPr>
          <w:t>. We use this model</w:t>
        </w:r>
      </w:ins>
      <w:del w:id="119" w:author="Punt, Andre (O&amp;A, Hobart)" w:date="2019-11-17T09:40:00Z">
        <w:r w:rsidDel="000162D0">
          <w:rPr>
            <w:rFonts w:ascii="Times New Roman" w:hAnsi="Times New Roman" w:cs="Times New Roman"/>
          </w:rPr>
          <w:delText xml:space="preserve"> which we use</w:delText>
        </w:r>
      </w:del>
      <w:r>
        <w:rPr>
          <w:rFonts w:ascii="Times New Roman" w:hAnsi="Times New Roman" w:cs="Times New Roman"/>
        </w:rPr>
        <w:t xml:space="preserve"> to explore how synchrony of productivity combined with ease of access and movement </w:t>
      </w:r>
      <w:r w:rsidR="007D174D">
        <w:rPr>
          <w:rFonts w:ascii="Times New Roman" w:hAnsi="Times New Roman" w:cs="Times New Roman"/>
        </w:rPr>
        <w:t>among</w:t>
      </w:r>
      <w:r>
        <w:rPr>
          <w:rFonts w:ascii="Times New Roman" w:hAnsi="Times New Roman" w:cs="Times New Roman"/>
        </w:rPr>
        <w:t xml:space="preserve"> fisheries combine to affect profitab</w:t>
      </w:r>
      <w:r w:rsidR="001656A2">
        <w:rPr>
          <w:rFonts w:ascii="Times New Roman" w:hAnsi="Times New Roman" w:cs="Times New Roman"/>
        </w:rPr>
        <w:t>il</w:t>
      </w:r>
      <w:r>
        <w:rPr>
          <w:rFonts w:ascii="Times New Roman" w:hAnsi="Times New Roman" w:cs="Times New Roman"/>
        </w:rPr>
        <w:t xml:space="preserve">ity and variability in </w:t>
      </w:r>
      <w:r w:rsidR="00B52DF2">
        <w:rPr>
          <w:rFonts w:ascii="Times New Roman" w:hAnsi="Times New Roman" w:cs="Times New Roman"/>
        </w:rPr>
        <w:t>income</w:t>
      </w:r>
      <w:r>
        <w:rPr>
          <w:rFonts w:ascii="Times New Roman" w:hAnsi="Times New Roman" w:cs="Times New Roman"/>
        </w:rPr>
        <w:t xml:space="preserve"> for fishers. </w:t>
      </w:r>
      <w:r w:rsidR="008E672E" w:rsidRPr="009E48B2">
        <w:rPr>
          <w:rFonts w:ascii="Times New Roman" w:hAnsi="Times New Roman" w:cs="Times New Roman"/>
        </w:rPr>
        <w:t>Understanding the consequences of management</w:t>
      </w:r>
      <w:r w:rsidR="008E672E">
        <w:rPr>
          <w:rFonts w:ascii="Times New Roman" w:hAnsi="Times New Roman" w:cs="Times New Roman"/>
        </w:rPr>
        <w:t xml:space="preserve"> strategies</w:t>
      </w:r>
      <w:r w:rsidR="008E672E" w:rsidRPr="009E48B2">
        <w:rPr>
          <w:rFonts w:ascii="Times New Roman" w:hAnsi="Times New Roman" w:cs="Times New Roman"/>
        </w:rPr>
        <w:t xml:space="preserve"> in conjunction with the </w:t>
      </w:r>
      <w:r w:rsidR="008E672E">
        <w:rPr>
          <w:rFonts w:ascii="Times New Roman" w:hAnsi="Times New Roman" w:cs="Times New Roman"/>
        </w:rPr>
        <w:t xml:space="preserve">ecological dynamics </w:t>
      </w:r>
      <w:r w:rsidR="008E672E" w:rsidRPr="009E48B2">
        <w:rPr>
          <w:rFonts w:ascii="Times New Roman" w:hAnsi="Times New Roman" w:cs="Times New Roman"/>
        </w:rPr>
        <w:t>of the fish stocks and the participation decisions of fisher</w:t>
      </w:r>
      <w:r w:rsidR="008E672E">
        <w:rPr>
          <w:rFonts w:ascii="Times New Roman" w:hAnsi="Times New Roman" w:cs="Times New Roman"/>
        </w:rPr>
        <w:t>s</w:t>
      </w:r>
      <w:r w:rsidR="008E672E" w:rsidRPr="009E48B2">
        <w:rPr>
          <w:rFonts w:ascii="Times New Roman" w:hAnsi="Times New Roman" w:cs="Times New Roman"/>
        </w:rPr>
        <w:t xml:space="preserve"> is daunting. Simulation models that capture the key characteristics of this system can help overcome data limitations and provide insights in</w:t>
      </w:r>
      <w:r w:rsidR="008E672E">
        <w:rPr>
          <w:rFonts w:ascii="Times New Roman" w:hAnsi="Times New Roman" w:cs="Times New Roman"/>
        </w:rPr>
        <w:t>to</w:t>
      </w:r>
      <w:r w:rsidR="008E672E" w:rsidRPr="009E48B2">
        <w:rPr>
          <w:rFonts w:ascii="Times New Roman" w:hAnsi="Times New Roman" w:cs="Times New Roman"/>
        </w:rPr>
        <w:t xml:space="preserve"> the dynamics of these complex socioecological systems.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w:t>
      </w:r>
      <w:del w:id="120" w:author="Punt, Andre (O&amp;A, Hobart)" w:date="2019-11-17T09:40:00Z">
        <w:r w:rsidR="008E672E" w:rsidDel="000162D0">
          <w:rPr>
            <w:rFonts w:ascii="Times New Roman" w:hAnsi="Times New Roman" w:cs="Times New Roman"/>
          </w:rPr>
          <w:delText xml:space="preserve">and depletion </w:delText>
        </w:r>
      </w:del>
      <w:r w:rsidR="008E672E">
        <w:rPr>
          <w:rFonts w:ascii="Times New Roman" w:hAnsi="Times New Roman" w:cs="Times New Roman"/>
        </w:rPr>
        <w:t xml:space="preserve">for six </w:t>
      </w:r>
      <w:del w:id="121" w:author="Punt, Andre (O&amp;A, Hobart)" w:date="2019-11-17T09:41:00Z">
        <w:r w:rsidR="008E672E" w:rsidDel="000162D0">
          <w:rPr>
            <w:rFonts w:ascii="Times New Roman" w:hAnsi="Times New Roman" w:cs="Times New Roman"/>
          </w:rPr>
          <w:delText xml:space="preserve">different </w:delText>
        </w:r>
      </w:del>
      <w:r w:rsidR="008E672E">
        <w:rPr>
          <w:rFonts w:ascii="Times New Roman" w:hAnsi="Times New Roman" w:cs="Times New Roman"/>
        </w:rPr>
        <w:t xml:space="preserve">permit portfolios that target some combination of </w:t>
      </w:r>
      <w:ins w:id="122" w:author="Punt, Andre (O&amp;A, Hobart)" w:date="2019-11-17T09:41:00Z">
        <w:r w:rsidR="000162D0" w:rsidRPr="000751AA">
          <w:rPr>
            <w:rFonts w:ascii="Times New Roman" w:hAnsi="Times New Roman" w:cs="Times New Roman"/>
          </w:rPr>
          <w:t>Dungeness crab (</w:t>
        </w:r>
        <w:proofErr w:type="spellStart"/>
        <w:r w:rsidR="000162D0" w:rsidRPr="000751AA">
          <w:rPr>
            <w:rFonts w:ascii="Times New Roman" w:hAnsi="Times New Roman" w:cs="Times New Roman"/>
            <w:i/>
          </w:rPr>
          <w:t>Metacarcinus</w:t>
        </w:r>
        <w:proofErr w:type="spellEnd"/>
        <w:r w:rsidR="000162D0" w:rsidRPr="000751AA">
          <w:rPr>
            <w:rFonts w:ascii="Times New Roman" w:hAnsi="Times New Roman" w:cs="Times New Roman"/>
            <w:i/>
          </w:rPr>
          <w:t xml:space="preserve"> magister</w:t>
        </w:r>
        <w:r w:rsidR="000162D0" w:rsidRPr="000751AA">
          <w:rPr>
            <w:rFonts w:ascii="Times New Roman" w:hAnsi="Times New Roman" w:cs="Times New Roman"/>
          </w:rPr>
          <w:t>), Chinook salmon (</w:t>
        </w:r>
        <w:r w:rsidR="000162D0" w:rsidRPr="000751AA">
          <w:rPr>
            <w:rFonts w:ascii="Times New Roman" w:hAnsi="Times New Roman" w:cs="Times New Roman"/>
            <w:i/>
          </w:rPr>
          <w:t xml:space="preserve">Oncorhynchus </w:t>
        </w:r>
        <w:proofErr w:type="spellStart"/>
        <w:r w:rsidR="000162D0" w:rsidRPr="000751AA">
          <w:rPr>
            <w:rFonts w:ascii="Times New Roman" w:hAnsi="Times New Roman" w:cs="Times New Roman"/>
            <w:i/>
          </w:rPr>
          <w:t>tshawytscha</w:t>
        </w:r>
        <w:proofErr w:type="spellEnd"/>
        <w:r w:rsidR="000162D0" w:rsidRPr="000751AA">
          <w:rPr>
            <w:rFonts w:ascii="Times New Roman" w:hAnsi="Times New Roman" w:cs="Times New Roman"/>
          </w:rPr>
          <w:t>) and groundfish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proofErr w:type="spellStart"/>
        <w:r w:rsidR="000162D0" w:rsidRPr="000751AA">
          <w:rPr>
            <w:rFonts w:ascii="Times New Roman" w:hAnsi="Times New Roman" w:cs="Times New Roman"/>
            <w:i/>
          </w:rPr>
          <w:t>Anoplopoma</w:t>
        </w:r>
        <w:proofErr w:type="spellEnd"/>
        <w:r w:rsidR="000162D0" w:rsidRPr="000751AA">
          <w:rPr>
            <w:rFonts w:ascii="Times New Roman" w:hAnsi="Times New Roman" w:cs="Times New Roman"/>
            <w:i/>
          </w:rPr>
          <w:t xml:space="preserve"> fimbria</w:t>
        </w:r>
        <w:r w:rsidR="000162D0" w:rsidRPr="000751AA">
          <w:rPr>
            <w:rFonts w:ascii="Times New Roman" w:hAnsi="Times New Roman" w:cs="Times New Roman"/>
          </w:rPr>
          <w:t>)</w:t>
        </w:r>
      </w:ins>
      <w:ins w:id="123" w:author="Punt, Andre (O&amp;A, Hobart)" w:date="2019-11-17T09:42:00Z">
        <w:r w:rsidR="000162D0">
          <w:rPr>
            <w:rFonts w:ascii="Times New Roman" w:hAnsi="Times New Roman" w:cs="Times New Roman"/>
          </w:rPr>
          <w:t xml:space="preserve"> off the U.S </w:t>
        </w:r>
        <w:commentRangeStart w:id="124"/>
        <w:r w:rsidR="000162D0">
          <w:rPr>
            <w:rFonts w:ascii="Times New Roman" w:hAnsi="Times New Roman" w:cs="Times New Roman"/>
          </w:rPr>
          <w:t>West</w:t>
        </w:r>
      </w:ins>
      <w:commentRangeEnd w:id="124"/>
      <w:ins w:id="125" w:author="Punt, Andre (O&amp;A, Hobart)" w:date="2019-11-17T09:45:00Z">
        <w:r w:rsidR="00A65AAD">
          <w:rPr>
            <w:rStyle w:val="CommentReference"/>
          </w:rPr>
          <w:commentReference w:id="124"/>
        </w:r>
      </w:ins>
      <w:ins w:id="126" w:author="Punt, Andre (O&amp;A, Hobart)" w:date="2019-11-17T09:42:00Z">
        <w:r w:rsidR="000162D0">
          <w:rPr>
            <w:rFonts w:ascii="Times New Roman" w:hAnsi="Times New Roman" w:cs="Times New Roman"/>
          </w:rPr>
          <w:t xml:space="preserve"> Coast</w:t>
        </w:r>
      </w:ins>
      <w:del w:id="127" w:author="Punt, Andre (O&amp;A, Hobart)" w:date="2019-11-17T09:41:00Z">
        <w:r w:rsidR="008E672E" w:rsidDel="000162D0">
          <w:rPr>
            <w:rFonts w:ascii="Times New Roman" w:hAnsi="Times New Roman" w:cs="Times New Roman"/>
          </w:rPr>
          <w:delText>crab, salmon, and groundfish</w:delText>
        </w:r>
      </w:del>
      <w:r w:rsidR="008E672E">
        <w:rPr>
          <w:rFonts w:ascii="Times New Roman" w:hAnsi="Times New Roman" w:cs="Times New Roman"/>
        </w:rPr>
        <w:t>.</w:t>
      </w:r>
      <w:r>
        <w:rPr>
          <w:rFonts w:ascii="Times New Roman" w:hAnsi="Times New Roman" w:cs="Times New Roman"/>
        </w:rPr>
        <w:t xml:space="preserve"> </w:t>
      </w:r>
      <w:r w:rsidRPr="009E48B2">
        <w:rPr>
          <w:rFonts w:ascii="Times New Roman" w:hAnsi="Times New Roman" w:cs="Times New Roman"/>
        </w:rPr>
        <w:t xml:space="preserve">We </w:t>
      </w:r>
      <w:r w:rsidR="00752F88">
        <w:rPr>
          <w:rFonts w:ascii="Times New Roman" w:hAnsi="Times New Roman" w:cs="Times New Roman"/>
        </w:rPr>
        <w:t>use</w:t>
      </w:r>
      <w:r w:rsidR="00AF2815">
        <w:rPr>
          <w:rFonts w:ascii="Times New Roman" w:hAnsi="Times New Roman" w:cs="Times New Roman"/>
        </w:rPr>
        <w:t>d</w:t>
      </w:r>
      <w:r w:rsidR="00752F88">
        <w:rPr>
          <w:rFonts w:ascii="Times New Roman" w:hAnsi="Times New Roman" w:cs="Times New Roman"/>
        </w:rPr>
        <w:t xml:space="preserve"> the model to </w:t>
      </w:r>
      <w:r w:rsidRPr="009E48B2">
        <w:rPr>
          <w:rFonts w:ascii="Times New Roman" w:hAnsi="Times New Roman" w:cs="Times New Roman"/>
        </w:rPr>
        <w:t xml:space="preserve">vary the </w:t>
      </w:r>
      <w:r w:rsidR="00B52DF2">
        <w:rPr>
          <w:rFonts w:ascii="Times New Roman" w:hAnsi="Times New Roman" w:cs="Times New Roman"/>
        </w:rPr>
        <w:t xml:space="preserve">number of fishers holding </w:t>
      </w:r>
      <w:r w:rsidR="008E672E">
        <w:rPr>
          <w:rFonts w:ascii="Times New Roman" w:hAnsi="Times New Roman" w:cs="Times New Roman"/>
        </w:rPr>
        <w:t>a diverse</w:t>
      </w:r>
      <w:r w:rsidR="00752F88">
        <w:rPr>
          <w:rFonts w:ascii="Times New Roman" w:hAnsi="Times New Roman" w:cs="Times New Roman"/>
        </w:rPr>
        <w:t xml:space="preserve"> permit</w:t>
      </w:r>
      <w:r w:rsidR="008E672E">
        <w:rPr>
          <w:rFonts w:ascii="Times New Roman" w:hAnsi="Times New Roman" w:cs="Times New Roman"/>
        </w:rPr>
        <w:t xml:space="preserve"> portfolio </w:t>
      </w:r>
      <w:r w:rsidRPr="009E48B2">
        <w:rPr>
          <w:rFonts w:ascii="Times New Roman" w:hAnsi="Times New Roman" w:cs="Times New Roman"/>
        </w:rPr>
        <w:t>under alternative correlation</w:t>
      </w:r>
      <w:r w:rsidR="00752F88">
        <w:rPr>
          <w:rFonts w:ascii="Times New Roman" w:hAnsi="Times New Roman" w:cs="Times New Roman"/>
        </w:rPr>
        <w:t>s</w:t>
      </w:r>
      <w:r w:rsidRPr="009E48B2">
        <w:rPr>
          <w:rFonts w:ascii="Times New Roman" w:hAnsi="Times New Roman" w:cs="Times New Roman"/>
        </w:rPr>
        <w:t xml:space="preserve"> in recruitment of the</w:t>
      </w:r>
      <w:r w:rsidR="008E672E">
        <w:rPr>
          <w:rFonts w:ascii="Times New Roman" w:hAnsi="Times New Roman" w:cs="Times New Roman"/>
        </w:rPr>
        <w:t xml:space="preserve"> populations</w:t>
      </w:r>
      <w:r w:rsidRPr="009E48B2">
        <w:rPr>
          <w:rFonts w:ascii="Times New Roman" w:hAnsi="Times New Roman" w:cs="Times New Roman"/>
        </w:rPr>
        <w:t xml:space="preserve">. </w:t>
      </w:r>
      <w:commentRangeStart w:id="128"/>
      <w:commentRangeStart w:id="129"/>
      <w:r w:rsidRPr="009E48B2">
        <w:rPr>
          <w:rFonts w:ascii="Times New Roman" w:hAnsi="Times New Roman" w:cs="Times New Roman"/>
        </w:rPr>
        <w:t xml:space="preserve">We consider how changes in the ease of access affect the profitability and variability in profits for the different fleets </w:t>
      </w:r>
      <w:r w:rsidR="00CC40A6">
        <w:rPr>
          <w:rFonts w:ascii="Times New Roman" w:hAnsi="Times New Roman" w:cs="Times New Roman"/>
        </w:rPr>
        <w:t xml:space="preserve">at individual and aggregated levels </w:t>
      </w:r>
      <w:r w:rsidRPr="009E48B2">
        <w:rPr>
          <w:rFonts w:ascii="Times New Roman" w:hAnsi="Times New Roman" w:cs="Times New Roman"/>
        </w:rPr>
        <w:t>when recruitment</w:t>
      </w:r>
      <w:r w:rsidR="00752F88">
        <w:rPr>
          <w:rFonts w:ascii="Times New Roman" w:hAnsi="Times New Roman" w:cs="Times New Roman"/>
        </w:rPr>
        <w:t xml:space="preserve"> among the populations is synchronous, asynchronous</w:t>
      </w:r>
      <w:r w:rsidRPr="009E48B2">
        <w:rPr>
          <w:rFonts w:ascii="Times New Roman" w:hAnsi="Times New Roman" w:cs="Times New Roman"/>
        </w:rPr>
        <w:t xml:space="preserve">, or </w:t>
      </w:r>
      <w:r w:rsidR="00B52DF2">
        <w:rPr>
          <w:rFonts w:ascii="Times New Roman" w:hAnsi="Times New Roman" w:cs="Times New Roman"/>
        </w:rPr>
        <w:t>independent</w:t>
      </w:r>
      <w:r w:rsidRPr="009E48B2">
        <w:rPr>
          <w:rFonts w:ascii="Times New Roman" w:hAnsi="Times New Roman" w:cs="Times New Roman"/>
        </w:rPr>
        <w:t>.</w:t>
      </w:r>
      <w:r w:rsidR="00A631C1">
        <w:rPr>
          <w:rFonts w:ascii="Times New Roman" w:hAnsi="Times New Roman" w:cs="Times New Roman"/>
        </w:rPr>
        <w:t xml:space="preserve"> </w:t>
      </w:r>
      <w:commentRangeEnd w:id="128"/>
      <w:r w:rsidR="00A631C1">
        <w:rPr>
          <w:rStyle w:val="CommentReference"/>
        </w:rPr>
        <w:commentReference w:id="128"/>
      </w:r>
      <w:commentRangeEnd w:id="129"/>
      <w:r w:rsidR="00A65AAD">
        <w:rPr>
          <w:rStyle w:val="CommentReference"/>
        </w:rPr>
        <w:commentReference w:id="129"/>
      </w:r>
    </w:p>
    <w:p w14:paraId="347A7A9E" w14:textId="77777777" w:rsidR="00A24EAA" w:rsidRPr="000751AA" w:rsidRDefault="00A24EAA" w:rsidP="000162D0">
      <w:pPr>
        <w:jc w:val="both"/>
        <w:rPr>
          <w:rFonts w:ascii="Times New Roman" w:hAnsi="Times New Roman" w:cs="Times New Roman"/>
          <w:u w:val="single"/>
        </w:rPr>
      </w:pPr>
    </w:p>
    <w:p w14:paraId="573A1106" w14:textId="1D766364" w:rsidR="0016124B" w:rsidRPr="000751AA" w:rsidRDefault="0016124B" w:rsidP="000162D0">
      <w:pPr>
        <w:jc w:val="both"/>
        <w:rPr>
          <w:rFonts w:ascii="Times New Roman" w:hAnsi="Times New Roman" w:cs="Times New Roman"/>
          <w:u w:val="single"/>
        </w:rPr>
      </w:pPr>
      <w:r w:rsidRPr="000751AA">
        <w:rPr>
          <w:rFonts w:ascii="Times New Roman" w:hAnsi="Times New Roman" w:cs="Times New Roman"/>
          <w:u w:val="single"/>
        </w:rPr>
        <w:t>Methods</w:t>
      </w:r>
    </w:p>
    <w:p w14:paraId="1293B6FF" w14:textId="5EF4D922" w:rsidR="00901BFF" w:rsidRDefault="007D12C1" w:rsidP="000162D0">
      <w:pPr>
        <w:ind w:firstLine="720"/>
        <w:jc w:val="both"/>
        <w:rPr>
          <w:rFonts w:ascii="Times New Roman" w:hAnsi="Times New Roman" w:cs="Times New Roman"/>
        </w:rPr>
      </w:pPr>
      <w:r w:rsidRPr="000751AA">
        <w:rPr>
          <w:rFonts w:ascii="Times New Roman" w:hAnsi="Times New Roman" w:cs="Times New Roman"/>
        </w:rPr>
        <w:t xml:space="preserve">We built a simulation model for </w:t>
      </w:r>
      <w:ins w:id="130" w:author="Punt, Andre (O&amp;A, Hobart)" w:date="2019-11-17T09:42:00Z">
        <w:r w:rsidR="000162D0">
          <w:rPr>
            <w:rFonts w:ascii="Times New Roman" w:hAnsi="Times New Roman" w:cs="Times New Roman"/>
          </w:rPr>
          <w:t xml:space="preserve">the </w:t>
        </w:r>
      </w:ins>
      <w:r w:rsidRPr="000751AA">
        <w:rPr>
          <w:rFonts w:ascii="Times New Roman" w:hAnsi="Times New Roman" w:cs="Times New Roman"/>
        </w:rPr>
        <w:t xml:space="preserve">three </w:t>
      </w:r>
      <w:del w:id="131" w:author="Punt, Andre (O&amp;A, Hobart)" w:date="2019-11-17T09:41:00Z">
        <w:r w:rsidRPr="000751AA" w:rsidDel="000162D0">
          <w:rPr>
            <w:rFonts w:ascii="Times New Roman" w:hAnsi="Times New Roman" w:cs="Times New Roman"/>
          </w:rPr>
          <w:delText>fisheries</w:delText>
        </w:r>
        <w:r w:rsidR="00A40350" w:rsidRPr="000751AA" w:rsidDel="000162D0">
          <w:rPr>
            <w:rFonts w:ascii="Times New Roman" w:hAnsi="Times New Roman" w:cs="Times New Roman"/>
          </w:rPr>
          <w:delText xml:space="preserve"> </w:delText>
        </w:r>
      </w:del>
      <w:ins w:id="132" w:author="Punt, Andre (O&amp;A, Hobart)" w:date="2019-11-17T09:41:00Z">
        <w:r w:rsidR="000162D0">
          <w:rPr>
            <w:rFonts w:ascii="Times New Roman" w:hAnsi="Times New Roman" w:cs="Times New Roman"/>
          </w:rPr>
          <w:t>species</w:t>
        </w:r>
        <w:r w:rsidR="000162D0" w:rsidRPr="000751AA">
          <w:rPr>
            <w:rFonts w:ascii="Times New Roman" w:hAnsi="Times New Roman" w:cs="Times New Roman"/>
          </w:rPr>
          <w:t xml:space="preserve"> </w:t>
        </w:r>
      </w:ins>
      <w:del w:id="133" w:author="Punt, Andre (O&amp;A, Hobart)" w:date="2019-11-17T09:42:00Z">
        <w:r w:rsidR="00A40350" w:rsidRPr="000751AA" w:rsidDel="000162D0">
          <w:rPr>
            <w:rFonts w:ascii="Times New Roman" w:hAnsi="Times New Roman" w:cs="Times New Roman"/>
          </w:rPr>
          <w:delText xml:space="preserve">that </w:delText>
        </w:r>
      </w:del>
      <w:ins w:id="134" w:author="Punt, Andre (O&amp;A, Hobart)" w:date="2019-11-17T09:42:00Z">
        <w:r w:rsidR="000162D0">
          <w:rPr>
            <w:rFonts w:ascii="Times New Roman" w:hAnsi="Times New Roman" w:cs="Times New Roman"/>
          </w:rPr>
          <w:t>which</w:t>
        </w:r>
        <w:r w:rsidR="000162D0" w:rsidRPr="000751AA">
          <w:rPr>
            <w:rFonts w:ascii="Times New Roman" w:hAnsi="Times New Roman" w:cs="Times New Roman"/>
          </w:rPr>
          <w:t xml:space="preserve"> </w:t>
        </w:r>
      </w:ins>
      <w:r w:rsidR="00A40350" w:rsidRPr="000751AA">
        <w:rPr>
          <w:rFonts w:ascii="Times New Roman" w:hAnsi="Times New Roman" w:cs="Times New Roman"/>
        </w:rPr>
        <w:t>are linked by cross-participation</w:t>
      </w:r>
      <w:r w:rsidR="00777297">
        <w:rPr>
          <w:rFonts w:ascii="Times New Roman" w:hAnsi="Times New Roman" w:cs="Times New Roman"/>
        </w:rPr>
        <w:t xml:space="preserve"> and productivity dynamics</w:t>
      </w:r>
      <w:r w:rsidRPr="000751AA">
        <w:rPr>
          <w:rFonts w:ascii="Times New Roman" w:hAnsi="Times New Roman" w:cs="Times New Roman"/>
        </w:rPr>
        <w:t xml:space="preserve">. </w:t>
      </w:r>
      <w:del w:id="135" w:author="Punt, Andre (O&amp;A, Hobart)" w:date="2019-11-17T09:42:00Z">
        <w:r w:rsidRPr="000751AA" w:rsidDel="000162D0">
          <w:rPr>
            <w:rFonts w:ascii="Times New Roman" w:hAnsi="Times New Roman" w:cs="Times New Roman"/>
          </w:rPr>
          <w:delText>The fisheries are loosely based</w:delText>
        </w:r>
        <w:r w:rsidR="00114DA5" w:rsidRPr="000751AA" w:rsidDel="000162D0">
          <w:rPr>
            <w:rFonts w:ascii="Times New Roman" w:hAnsi="Times New Roman" w:cs="Times New Roman"/>
          </w:rPr>
          <w:delText xml:space="preserve"> on</w:delText>
        </w:r>
        <w:r w:rsidRPr="000751AA" w:rsidDel="000162D0">
          <w:rPr>
            <w:rFonts w:ascii="Times New Roman" w:hAnsi="Times New Roman" w:cs="Times New Roman"/>
          </w:rPr>
          <w:delText xml:space="preserve"> Dungeness crab</w:delText>
        </w:r>
        <w:r w:rsidR="00CF73F1" w:rsidRPr="000751AA" w:rsidDel="000162D0">
          <w:rPr>
            <w:rFonts w:ascii="Times New Roman" w:hAnsi="Times New Roman" w:cs="Times New Roman"/>
          </w:rPr>
          <w:delText xml:space="preserve"> (</w:delText>
        </w:r>
        <w:r w:rsidR="00CF73F1" w:rsidRPr="000751AA" w:rsidDel="000162D0">
          <w:rPr>
            <w:rFonts w:ascii="Times New Roman" w:hAnsi="Times New Roman" w:cs="Times New Roman"/>
            <w:i/>
          </w:rPr>
          <w:delText>Metacarcinus magister</w:delText>
        </w:r>
        <w:r w:rsidR="00CF73F1" w:rsidRPr="000751AA" w:rsidDel="000162D0">
          <w:rPr>
            <w:rFonts w:ascii="Times New Roman" w:hAnsi="Times New Roman" w:cs="Times New Roman"/>
          </w:rPr>
          <w:delText>)</w:delText>
        </w:r>
        <w:r w:rsidRPr="000751AA" w:rsidDel="000162D0">
          <w:rPr>
            <w:rFonts w:ascii="Times New Roman" w:hAnsi="Times New Roman" w:cs="Times New Roman"/>
          </w:rPr>
          <w:delText xml:space="preserve">, Chinook salmon </w:delText>
        </w:r>
        <w:r w:rsidR="00CF73F1" w:rsidRPr="000751AA" w:rsidDel="000162D0">
          <w:rPr>
            <w:rFonts w:ascii="Times New Roman" w:hAnsi="Times New Roman" w:cs="Times New Roman"/>
          </w:rPr>
          <w:delText>(</w:delText>
        </w:r>
        <w:r w:rsidR="00CF73F1" w:rsidRPr="000751AA" w:rsidDel="000162D0">
          <w:rPr>
            <w:rFonts w:ascii="Times New Roman" w:hAnsi="Times New Roman" w:cs="Times New Roman"/>
            <w:i/>
          </w:rPr>
          <w:delText>Oncorhynchus tshawytscha</w:delText>
        </w:r>
        <w:r w:rsidR="00CF73F1" w:rsidRPr="000751AA" w:rsidDel="000162D0">
          <w:rPr>
            <w:rFonts w:ascii="Times New Roman" w:hAnsi="Times New Roman" w:cs="Times New Roman"/>
          </w:rPr>
          <w:delText xml:space="preserve">) </w:delText>
        </w:r>
        <w:r w:rsidRPr="000751AA" w:rsidDel="000162D0">
          <w:rPr>
            <w:rFonts w:ascii="Times New Roman" w:hAnsi="Times New Roman" w:cs="Times New Roman"/>
          </w:rPr>
          <w:delText xml:space="preserve">and groundfish </w:delText>
        </w:r>
        <w:r w:rsidR="00CF141A" w:rsidRPr="000751AA" w:rsidDel="000162D0">
          <w:rPr>
            <w:rFonts w:ascii="Times New Roman" w:hAnsi="Times New Roman" w:cs="Times New Roman"/>
          </w:rPr>
          <w:delText xml:space="preserve">(Sablefish: </w:delText>
        </w:r>
        <w:r w:rsidR="00CF141A" w:rsidRPr="000751AA" w:rsidDel="000162D0">
          <w:rPr>
            <w:rFonts w:ascii="Times New Roman" w:hAnsi="Times New Roman" w:cs="Times New Roman"/>
            <w:i/>
          </w:rPr>
          <w:delText>Anoplopoma fimbria</w:delText>
        </w:r>
        <w:r w:rsidR="00CF141A" w:rsidRPr="000751AA" w:rsidDel="000162D0">
          <w:rPr>
            <w:rFonts w:ascii="Times New Roman" w:hAnsi="Times New Roman" w:cs="Times New Roman"/>
          </w:rPr>
          <w:delText>)</w:delText>
        </w:r>
        <w:r w:rsidR="00CF141A" w:rsidRPr="000751AA" w:rsidDel="000162D0">
          <w:rPr>
            <w:rFonts w:ascii="Times New Roman" w:hAnsi="Times New Roman" w:cs="Times New Roman"/>
            <w:i/>
          </w:rPr>
          <w:delText xml:space="preserve"> </w:delText>
        </w:r>
        <w:r w:rsidRPr="000751AA" w:rsidDel="000162D0">
          <w:rPr>
            <w:rFonts w:ascii="Times New Roman" w:hAnsi="Times New Roman" w:cs="Times New Roman"/>
          </w:rPr>
          <w:delText xml:space="preserve">on the U.S. West Coast. </w:delText>
        </w:r>
      </w:del>
      <w:r w:rsidR="00901BFF" w:rsidRPr="009E48B2">
        <w:rPr>
          <w:rFonts w:ascii="Times New Roman" w:hAnsi="Times New Roman" w:cs="Times New Roman"/>
        </w:rPr>
        <w:t>The</w:t>
      </w:r>
      <w:del w:id="136" w:author="Punt, Andre (O&amp;A, Hobart)" w:date="2019-11-17T09:42:00Z">
        <w:r w:rsidR="00901BFF" w:rsidRPr="009E48B2" w:rsidDel="000162D0">
          <w:rPr>
            <w:rFonts w:ascii="Times New Roman" w:hAnsi="Times New Roman" w:cs="Times New Roman"/>
          </w:rPr>
          <w:delText>se</w:delText>
        </w:r>
      </w:del>
      <w:r w:rsidR="00901BFF" w:rsidRPr="009E48B2">
        <w:rPr>
          <w:rFonts w:ascii="Times New Roman" w:hAnsi="Times New Roman" w:cs="Times New Roman"/>
        </w:rPr>
        <w:t xml:space="preserve"> fisheries </w:t>
      </w:r>
      <w:ins w:id="137" w:author="Punt, Andre (O&amp;A, Hobart)" w:date="2019-11-17T09:42:00Z">
        <w:r w:rsidR="000162D0">
          <w:rPr>
            <w:rFonts w:ascii="Times New Roman" w:hAnsi="Times New Roman" w:cs="Times New Roman"/>
          </w:rPr>
          <w:t xml:space="preserve">for these species </w:t>
        </w:r>
      </w:ins>
      <w:r w:rsidR="00901BFF" w:rsidRPr="009E48B2">
        <w:rPr>
          <w:rFonts w:ascii="Times New Roman" w:hAnsi="Times New Roman" w:cs="Times New Roman"/>
        </w:rPr>
        <w:t xml:space="preserve">are </w:t>
      </w:r>
      <w:r w:rsidR="00901BFF">
        <w:rPr>
          <w:rFonts w:ascii="Times New Roman" w:hAnsi="Times New Roman" w:cs="Times New Roman"/>
        </w:rPr>
        <w:t xml:space="preserve">among </w:t>
      </w:r>
      <w:r w:rsidR="00901BFF" w:rsidRPr="009E48B2">
        <w:rPr>
          <w:rFonts w:ascii="Times New Roman" w:hAnsi="Times New Roman" w:cs="Times New Roman"/>
        </w:rPr>
        <w:t xml:space="preserve">the largest </w:t>
      </w:r>
      <w:r w:rsidR="00901BFF">
        <w:rPr>
          <w:rFonts w:ascii="Times New Roman" w:hAnsi="Times New Roman" w:cs="Times New Roman"/>
        </w:rPr>
        <w:t xml:space="preserve">on the U.S. </w:t>
      </w:r>
      <w:r w:rsidR="00901BFF" w:rsidRPr="009E48B2">
        <w:rPr>
          <w:rFonts w:ascii="Times New Roman" w:hAnsi="Times New Roman" w:cs="Times New Roman"/>
        </w:rPr>
        <w:t xml:space="preserve">West Coast in terms of </w:t>
      </w:r>
      <w:r w:rsidR="00901BFF">
        <w:rPr>
          <w:rFonts w:ascii="Times New Roman" w:hAnsi="Times New Roman" w:cs="Times New Roman"/>
        </w:rPr>
        <w:t xml:space="preserve">both </w:t>
      </w:r>
      <w:r w:rsidR="00901BFF" w:rsidRPr="009E48B2">
        <w:rPr>
          <w:rFonts w:ascii="Times New Roman" w:hAnsi="Times New Roman" w:cs="Times New Roman"/>
        </w:rPr>
        <w:t>number of participants</w:t>
      </w:r>
      <w:r w:rsidR="00901BFF">
        <w:rPr>
          <w:rFonts w:ascii="Times New Roman" w:hAnsi="Times New Roman" w:cs="Times New Roman"/>
        </w:rPr>
        <w:t xml:space="preserve"> and revenue generated (</w:t>
      </w:r>
      <w:r w:rsidR="00901BFF" w:rsidRPr="00AD5872">
        <w:rPr>
          <w:rFonts w:ascii="Times New Roman" w:hAnsi="Times New Roman" w:cs="Times New Roman"/>
          <w:highlight w:val="yellow"/>
        </w:rPr>
        <w:t>cite</w:t>
      </w:r>
      <w:r w:rsidR="00901BFF">
        <w:rPr>
          <w:rFonts w:ascii="Times New Roman" w:hAnsi="Times New Roman" w:cs="Times New Roman"/>
        </w:rPr>
        <w:t xml:space="preserve">). </w:t>
      </w:r>
      <w:r w:rsidR="005A41D4">
        <w:rPr>
          <w:rFonts w:ascii="Times New Roman" w:eastAsiaTheme="minorEastAsia" w:hAnsi="Times New Roman" w:cs="Times New Roman"/>
        </w:rPr>
        <w:t xml:space="preserve">We simulated fisheries for 50 years and ran </w:t>
      </w:r>
      <w:r w:rsidR="005A41D4" w:rsidRPr="00A35308">
        <w:rPr>
          <w:rFonts w:ascii="Times New Roman" w:eastAsiaTheme="minorEastAsia" w:hAnsi="Times New Roman" w:cs="Times New Roman"/>
          <w:highlight w:val="yellow"/>
        </w:rPr>
        <w:t>X</w:t>
      </w:r>
      <w:r w:rsidR="005A41D4">
        <w:rPr>
          <w:rFonts w:ascii="Times New Roman" w:eastAsiaTheme="minorEastAsia" w:hAnsi="Times New Roman" w:cs="Times New Roman"/>
        </w:rPr>
        <w:t xml:space="preserve"> 50-year simulations </w:t>
      </w:r>
      <w:r w:rsidR="00AF2815">
        <w:rPr>
          <w:rFonts w:ascii="Times New Roman" w:eastAsiaTheme="minorEastAsia" w:hAnsi="Times New Roman" w:cs="Times New Roman"/>
        </w:rPr>
        <w:t>under</w:t>
      </w:r>
      <w:r w:rsidR="005A41D4">
        <w:rPr>
          <w:rFonts w:ascii="Times New Roman" w:eastAsiaTheme="minorEastAsia" w:hAnsi="Times New Roman" w:cs="Times New Roman"/>
        </w:rPr>
        <w:t xml:space="preserve"> each scenario. </w:t>
      </w:r>
      <w:r w:rsidR="00A35308">
        <w:rPr>
          <w:rFonts w:ascii="Times New Roman" w:hAnsi="Times New Roman" w:cs="Times New Roman"/>
        </w:rPr>
        <w:t xml:space="preserve">The model was written in R version 3.5.1 </w:t>
      </w:r>
      <w:commentRangeStart w:id="138"/>
      <w:r w:rsidR="00A35308">
        <w:rPr>
          <w:rFonts w:ascii="Times New Roman" w:hAnsi="Times New Roman" w:cs="Times New Roman"/>
        </w:rPr>
        <w:fldChar w:fldCharType="begin"/>
      </w:r>
      <w:r w:rsidR="00A35308">
        <w:rPr>
          <w:rFonts w:ascii="Times New Roman" w:hAnsi="Times New Roman" w:cs="Times New Roman"/>
        </w:rPr>
        <w:instrText xml:space="preserve"> ADDIN ZOTERO_ITEM CSL_CITATION {"citationID":"Pe3pfy2R","properties":{"formattedCitation":"(R Core Team 2018)","plainCitation":"(R Core Team 2018)","noteIndex":0},"citationItems":[{"id":395,"uris":["http://zotero.org/users/783258/items/PRTV72CS"],"uri":["http://zotero.org/users/783258/items/PRTV72CS"],"itemData":{"id":395,"type":"book","title":"R: A language and environment for statistical computing","publisher":"R Foundation for Statistical Computing","publisher-place":"Vienna, Austria","event-place":"Vienna, Austria","URL":"http://www.R-project.org","author":[{"family":"R Core Team","given":""}],"issued":{"date-parts":[["2018"]]}}}],"schema":"https://github.com/citation-style-language/schema/raw/master/csl-citation.json"} </w:instrText>
      </w:r>
      <w:r w:rsidR="00A35308">
        <w:rPr>
          <w:rFonts w:ascii="Times New Roman" w:hAnsi="Times New Roman" w:cs="Times New Roman"/>
        </w:rPr>
        <w:fldChar w:fldCharType="separate"/>
      </w:r>
      <w:r w:rsidR="00A35308">
        <w:rPr>
          <w:rFonts w:ascii="Times New Roman" w:hAnsi="Times New Roman" w:cs="Times New Roman"/>
          <w:noProof/>
        </w:rPr>
        <w:t>(R Core Team 2018)</w:t>
      </w:r>
      <w:r w:rsidR="00A35308">
        <w:rPr>
          <w:rFonts w:ascii="Times New Roman" w:hAnsi="Times New Roman" w:cs="Times New Roman"/>
        </w:rPr>
        <w:fldChar w:fldCharType="end"/>
      </w:r>
      <w:commentRangeEnd w:id="138"/>
      <w:r w:rsidR="000162D0">
        <w:rPr>
          <w:rStyle w:val="CommentReference"/>
        </w:rPr>
        <w:commentReference w:id="138"/>
      </w:r>
      <w:r w:rsidR="00A35308">
        <w:rPr>
          <w:rFonts w:ascii="Times New Roman" w:hAnsi="Times New Roman" w:cs="Times New Roman"/>
        </w:rPr>
        <w:t xml:space="preserve">. </w:t>
      </w:r>
    </w:p>
    <w:p w14:paraId="42D90AB8" w14:textId="77777777" w:rsidR="00901BFF" w:rsidRDefault="00901BFF" w:rsidP="000162D0">
      <w:pPr>
        <w:ind w:firstLine="720"/>
        <w:jc w:val="both"/>
        <w:rPr>
          <w:rFonts w:ascii="Times New Roman" w:hAnsi="Times New Roman" w:cs="Times New Roman"/>
        </w:rPr>
      </w:pPr>
    </w:p>
    <w:p w14:paraId="52770751" w14:textId="32128FCA" w:rsidR="00901BFF" w:rsidRPr="00901BFF" w:rsidRDefault="00D80441" w:rsidP="000162D0">
      <w:pPr>
        <w:jc w:val="both"/>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4130F064" w:rsidR="00D80441" w:rsidRDefault="00901BFF" w:rsidP="000162D0">
      <w:pPr>
        <w:ind w:firstLine="720"/>
        <w:jc w:val="both"/>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Dungeness crab </w:t>
      </w:r>
      <w:r w:rsidRPr="009E48B2">
        <w:rPr>
          <w:rFonts w:ascii="Times New Roman" w:hAnsi="Times New Roman" w:cs="Times New Roman"/>
        </w:rPr>
        <w:t xml:space="preserve">fisheries are </w:t>
      </w:r>
      <w:commentRangeStart w:id="139"/>
      <w:r w:rsidRPr="009E48B2">
        <w:rPr>
          <w:rFonts w:ascii="Times New Roman" w:hAnsi="Times New Roman" w:cs="Times New Roman"/>
        </w:rPr>
        <w:t>derbies</w:t>
      </w:r>
      <w:commentRangeEnd w:id="139"/>
      <w:r w:rsidR="00A65AAD">
        <w:rPr>
          <w:rStyle w:val="CommentReference"/>
        </w:rPr>
        <w:commentReference w:id="139"/>
      </w:r>
      <w:r w:rsidRPr="009E48B2">
        <w:rPr>
          <w:rFonts w:ascii="Times New Roman" w:hAnsi="Times New Roman" w:cs="Times New Roman"/>
        </w:rPr>
        <w:t xml:space="preserve"> in which nearly all legal</w:t>
      </w:r>
      <w:r>
        <w:rPr>
          <w:rFonts w:ascii="Times New Roman" w:hAnsi="Times New Roman" w:cs="Times New Roman"/>
        </w:rPr>
        <w:t>-</w:t>
      </w:r>
      <w:r w:rsidRPr="009E48B2">
        <w:rPr>
          <w:rFonts w:ascii="Times New Roman" w:hAnsi="Times New Roman" w:cs="Times New Roman"/>
        </w:rPr>
        <w:t xml:space="preserve">size </w:t>
      </w:r>
      <w:r>
        <w:rPr>
          <w:rFonts w:ascii="Times New Roman" w:hAnsi="Times New Roman" w:cs="Times New Roman"/>
        </w:rPr>
        <w:t xml:space="preserve">crabs </w:t>
      </w:r>
      <w:r w:rsidRPr="009E48B2">
        <w:rPr>
          <w:rFonts w:ascii="Times New Roman" w:hAnsi="Times New Roman" w:cs="Times New Roman"/>
        </w:rPr>
        <w:t xml:space="preserve">are caught in a matter of </w:t>
      </w:r>
      <w:proofErr w:type="gramStart"/>
      <w:r w:rsidRPr="009E48B2">
        <w:rPr>
          <w:rFonts w:ascii="Times New Roman" w:hAnsi="Times New Roman" w:cs="Times New Roman"/>
        </w:rPr>
        <w:t>weeks</w:t>
      </w:r>
      <w:r>
        <w:rPr>
          <w:rFonts w:ascii="Times New Roman" w:hAnsi="Times New Roman" w:cs="Times New Roman"/>
        </w:rPr>
        <w:t>, and</w:t>
      </w:r>
      <w:proofErr w:type="gramEnd"/>
      <w:r w:rsidRPr="009E48B2">
        <w:rPr>
          <w:rFonts w:ascii="Times New Roman" w:hAnsi="Times New Roman" w:cs="Times New Roman"/>
        </w:rPr>
        <w:t xml:space="preserve"> catch rates </w:t>
      </w:r>
      <w:del w:id="140" w:author="Punt, Andre (O&amp;A, Hobart)" w:date="2019-11-17T09:46:00Z">
        <w:r w:rsidRPr="009E48B2" w:rsidDel="00A65AAD">
          <w:rPr>
            <w:rFonts w:ascii="Times New Roman" w:hAnsi="Times New Roman" w:cs="Times New Roman"/>
          </w:rPr>
          <w:delText>plummet</w:delText>
        </w:r>
        <w:r w:rsidDel="00A65AAD">
          <w:rPr>
            <w:rFonts w:ascii="Times New Roman" w:hAnsi="Times New Roman" w:cs="Times New Roman"/>
          </w:rPr>
          <w:delText xml:space="preserve"> </w:delText>
        </w:r>
      </w:del>
      <w:ins w:id="141" w:author="Punt, Andre (O&amp;A, Hobart)" w:date="2019-11-17T09:46:00Z">
        <w:r w:rsidR="00A65AAD">
          <w:rPr>
            <w:rFonts w:ascii="Times New Roman" w:hAnsi="Times New Roman" w:cs="Times New Roman"/>
          </w:rPr>
          <w:t xml:space="preserve">decline </w:t>
        </w:r>
      </w:ins>
      <w:r>
        <w:rPr>
          <w:rFonts w:ascii="Times New Roman" w:hAnsi="Times New Roman" w:cs="Times New Roman"/>
        </w:rPr>
        <w:t>rapidly as fishers deplete the population</w:t>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w:t>
      </w:r>
      <w:commentRangeStart w:id="142"/>
      <w:r w:rsidRPr="009E48B2">
        <w:rPr>
          <w:rFonts w:ascii="Times New Roman" w:hAnsi="Times New Roman" w:cs="Times New Roman"/>
        </w:rPr>
        <w:t xml:space="preserve"> </w:t>
      </w:r>
      <w:ins w:id="143" w:author="Punt, Andre (O&amp;A, Hobart)" w:date="2019-11-17T09:46:00Z">
        <w:r w:rsidR="00A65AAD">
          <w:rPr>
            <w:rFonts w:ascii="Times New Roman" w:hAnsi="Times New Roman" w:cs="Times New Roman"/>
          </w:rPr>
          <w:t>among years</w:t>
        </w:r>
        <w:commentRangeEnd w:id="142"/>
        <w:r w:rsidR="00A65AAD">
          <w:rPr>
            <w:rStyle w:val="CommentReference"/>
          </w:rPr>
          <w:commentReference w:id="142"/>
        </w:r>
        <w:r w:rsidR="00A65AAD">
          <w:rPr>
            <w:rFonts w:ascii="Times New Roman" w:hAnsi="Times New Roman" w:cs="Times New Roman"/>
          </w:rPr>
          <w:t xml:space="preserve"> </w:t>
        </w:r>
      </w:ins>
      <w:r w:rsidRPr="009E48B2">
        <w:rPr>
          <w:rFonts w:ascii="Times New Roman" w:hAnsi="Times New Roman" w:cs="Times New Roman"/>
        </w:rPr>
        <w:t xml:space="preserve">due to variability </w:t>
      </w:r>
      <w:r w:rsidRPr="009E48B2">
        <w:rPr>
          <w:rFonts w:ascii="Times New Roman" w:hAnsi="Times New Roman" w:cs="Times New Roman"/>
        </w:rPr>
        <w:lastRenderedPageBreak/>
        <w:t>in the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 and individual cost incentives.</w:t>
      </w:r>
      <w:r w:rsidRPr="009E48B2">
        <w:rPr>
          <w:rFonts w:ascii="Times New Roman" w:hAnsi="Times New Roman" w:cs="Times New Roman"/>
        </w:rPr>
        <w:t xml:space="preserve"> </w:t>
      </w:r>
      <w:r>
        <w:rPr>
          <w:rFonts w:ascii="Times New Roman" w:hAnsi="Times New Roman" w:cs="Times New Roman"/>
        </w:rPr>
        <w:t>Crab recruitment is largely driven by environmental conditions during the larval phase, and they display little to no stock-recruit relationship (</w:t>
      </w:r>
      <w:r w:rsidRPr="00901BFF">
        <w:rPr>
          <w:rFonts w:ascii="Times New Roman" w:hAnsi="Times New Roman" w:cs="Times New Roman"/>
          <w:highlight w:val="yellow"/>
        </w:rPr>
        <w:t>cite</w:t>
      </w:r>
      <w:r>
        <w:rPr>
          <w:rFonts w:ascii="Times New Roman" w:hAnsi="Times New Roman" w:cs="Times New Roman"/>
        </w:rPr>
        <w:t>)</w:t>
      </w:r>
      <w:r w:rsidR="00D80441">
        <w:rPr>
          <w:rFonts w:ascii="Times New Roman" w:hAnsi="Times New Roman" w:cs="Times New Roman"/>
        </w:rPr>
        <w:t>, so we model</w:t>
      </w:r>
      <w:r w:rsidR="007943F1">
        <w:rPr>
          <w:rFonts w:ascii="Times New Roman" w:hAnsi="Times New Roman" w:cs="Times New Roman"/>
        </w:rPr>
        <w:t>ed</w:t>
      </w:r>
      <w:r w:rsidR="00D80441">
        <w:rPr>
          <w:rFonts w:ascii="Times New Roman" w:hAnsi="Times New Roman" w:cs="Times New Roman"/>
        </w:rPr>
        <w:t xml:space="preserve"> recruitment as a random lognormal variable with temporal autocorrelation to emulate observed regime-like patterns</w:t>
      </w:r>
      <w:r w:rsidR="00EC626F">
        <w:rPr>
          <w:rFonts w:ascii="Times New Roman" w:hAnsi="Times New Roman" w:cs="Times New Roman"/>
        </w:rPr>
        <w:t>, described below</w:t>
      </w:r>
      <w:r w:rsidR="00D80441">
        <w:rPr>
          <w:rFonts w:ascii="Times New Roman" w:hAnsi="Times New Roman" w:cs="Times New Roman"/>
        </w:rPr>
        <w:t xml:space="preserve">. The biomass available to the fishery is simply </w:t>
      </w:r>
      <w:ins w:id="144" w:author="Punt, Andre (O&amp;A, Hobart)" w:date="2019-11-17T09:47:00Z">
        <w:r w:rsidR="00A65AAD">
          <w:rPr>
            <w:rFonts w:ascii="Times New Roman" w:hAnsi="Times New Roman" w:cs="Times New Roman"/>
          </w:rPr>
          <w:t xml:space="preserve">that corresponding to </w:t>
        </w:r>
      </w:ins>
      <w:r w:rsidR="00AF2815">
        <w:rPr>
          <w:rFonts w:ascii="Times New Roman" w:hAnsi="Times New Roman" w:cs="Times New Roman"/>
        </w:rPr>
        <w:t>the</w:t>
      </w:r>
      <w:r w:rsidR="00D80441">
        <w:rPr>
          <w:rFonts w:ascii="Times New Roman" w:hAnsi="Times New Roman" w:cs="Times New Roman"/>
        </w:rPr>
        <w:t xml:space="preserve"> year’s recruitment. </w:t>
      </w:r>
      <w:r w:rsidR="00932636">
        <w:rPr>
          <w:rFonts w:ascii="Times New Roman" w:hAnsi="Times New Roman" w:cs="Times New Roman"/>
        </w:rPr>
        <w:t>We assume crab fisheries open on December 1 (</w:t>
      </w:r>
      <w:del w:id="145" w:author="Punt, Andre (O&amp;A, Hobart)" w:date="2019-11-17T09:47:00Z">
        <w:r w:rsidR="00932636" w:rsidDel="00A65AAD">
          <w:rPr>
            <w:rFonts w:ascii="Times New Roman" w:hAnsi="Times New Roman" w:cs="Times New Roman"/>
          </w:rPr>
          <w:delText xml:space="preserve">beginning </w:delText>
        </w:r>
      </w:del>
      <w:ins w:id="146" w:author="Punt, Andre (O&amp;A, Hobart)" w:date="2019-11-17T09:47:00Z">
        <w:r w:rsidR="00A65AAD">
          <w:rPr>
            <w:rFonts w:ascii="Times New Roman" w:hAnsi="Times New Roman" w:cs="Times New Roman"/>
          </w:rPr>
          <w:t xml:space="preserve">start </w:t>
        </w:r>
      </w:ins>
      <w:r w:rsidR="00932636">
        <w:rPr>
          <w:rFonts w:ascii="Times New Roman" w:hAnsi="Times New Roman" w:cs="Times New Roman"/>
        </w:rPr>
        <w:t>of the model year) and close on August 14.</w:t>
      </w:r>
    </w:p>
    <w:p w14:paraId="13B4BF49" w14:textId="25DA14A5" w:rsidR="00D80441" w:rsidRDefault="00901BFF" w:rsidP="000162D0">
      <w:pPr>
        <w:ind w:firstLine="720"/>
        <w:jc w:val="both"/>
        <w:rPr>
          <w:rFonts w:ascii="Times New Roman" w:hAnsi="Times New Roman" w:cs="Times New Roman"/>
        </w:rPr>
      </w:pPr>
      <w:commentRangeStart w:id="147"/>
      <w:r w:rsidRPr="009E48B2">
        <w:rPr>
          <w:rFonts w:ascii="Times New Roman" w:hAnsi="Times New Roman" w:cs="Times New Roman"/>
        </w:rPr>
        <w:t>Salmon</w:t>
      </w:r>
      <w:commentRangeEnd w:id="147"/>
      <w:r w:rsidR="00A65AAD">
        <w:rPr>
          <w:rStyle w:val="CommentReference"/>
        </w:rPr>
        <w:commentReference w:id="147"/>
      </w:r>
      <w:r w:rsidRPr="009E48B2">
        <w:rPr>
          <w:rFonts w:ascii="Times New Roman" w:hAnsi="Times New Roman" w:cs="Times New Roman"/>
        </w:rPr>
        <w:t xml:space="preserve"> fisheries are also highly variable and have been subject to several large closures in recent years designed to protect threatened or endangered wild stocks that mix with the hatchery fish that make up most of the ocean fishery harvest </w:t>
      </w:r>
      <w:r>
        <w:rPr>
          <w:rFonts w:ascii="Times New Roman" w:hAnsi="Times New Roman" w:cs="Times New Roman"/>
        </w:rPr>
        <w:fldChar w:fldCharType="begin"/>
      </w:r>
      <w:r>
        <w:rPr>
          <w:rFonts w:ascii="Times New Roman" w:hAnsi="Times New Roman" w:cs="Times New Roman"/>
        </w:rPr>
        <w:instrText xml:space="preserve"> ADDIN ZOTERO_ITEM CSL_CITATION {"citationID":"JW3DM2A4","properties":{"formattedCitation":"(Richerson and Holland 2017, Richerson et al. 2018)","plainCitation":"(Richerson and Holland 2017, Richerson et al. 2018)","noteIndex":0},"citationItems":[{"id":1730,"uris":["http://zotero.org/users/783258/items/7L25UK65"],"uri":["http://zotero.org/users/783258/items/7L25UK65"],"itemData":{"id":1730,"type":"article-journal","title":"Quantifying and predicting responses to a US West Coast salmon fishery closure","container-title":"ICES Journal of Marine Science","page":"2364–2378","volume":"74","issue":"9","source":"Google Scholar","author":[{"family":"Richerson","given":"Kate"},{"family":"Holland","given":"Daniel S."}],"issued":{"date-parts":[["2017"]]}}},{"id":1729,"uris":["http://zotero.org/users/783258/items/JSDDVGGT"],"uri":["http://zotero.org/users/783258/items/JSDDVGGT"],"itemData":{"id":1729,"type":"article-journal","title":"Predicting the economic impacts of the 2017 West Coast salmon troll ocean fishery closure","container-title":"Marine Policy","page":"142–152","volume":"95","source":"Google Scholar","author":[{"family":"Richerson","given":"Kate"},{"family":"Leonard","given":"Jerry"},{"family":"Holland","given":"Daniel S."}],"issued":{"date-parts":[["2018"]]}}}],"schema":"https://github.com/citation-style-language/schema/raw/master/csl-citation.json"}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(Richerson and Holland 2017, Richerson et al. 2018)</w:t>
      </w:r>
      <w:r>
        <w:rPr>
          <w:rFonts w:ascii="Times New Roman" w:hAnsi="Times New Roman" w:cs="Times New Roman"/>
        </w:rPr>
        <w:fldChar w:fldCharType="end"/>
      </w:r>
      <w:r w:rsidRPr="009E48B2">
        <w:rPr>
          <w:rFonts w:ascii="Times New Roman" w:hAnsi="Times New Roman" w:cs="Times New Roman"/>
        </w:rPr>
        <w:t>.</w:t>
      </w:r>
      <w:r w:rsidR="00D80441">
        <w:rPr>
          <w:rFonts w:ascii="Times New Roman" w:hAnsi="Times New Roman" w:cs="Times New Roman"/>
        </w:rPr>
        <w:t xml:space="preserve"> Because the majority of the ocean salmon harvest is of hatchery origin, </w:t>
      </w:r>
      <w:r w:rsidR="00425745">
        <w:rPr>
          <w:rFonts w:ascii="Times New Roman" w:hAnsi="Times New Roman" w:cs="Times New Roman"/>
        </w:rPr>
        <w:t xml:space="preserve">biomass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ocean survival rates (</w:t>
      </w:r>
      <w:r w:rsidR="00D80441" w:rsidRPr="007943F1">
        <w:rPr>
          <w:rFonts w:ascii="Times New Roman" w:hAnsi="Times New Roman" w:cs="Times New Roman"/>
          <w:highlight w:val="yellow"/>
        </w:rPr>
        <w:t>cite</w:t>
      </w:r>
      <w:r w:rsidR="00D80441">
        <w:rPr>
          <w:rFonts w:ascii="Times New Roman" w:hAnsi="Times New Roman" w:cs="Times New Roman"/>
        </w:rPr>
        <w:t>)</w:t>
      </w:r>
      <w:r w:rsidR="00425745">
        <w:rPr>
          <w:rFonts w:ascii="Times New Roman" w:hAnsi="Times New Roman" w:cs="Times New Roman"/>
        </w:rPr>
        <w:t xml:space="preserve">. </w:t>
      </w:r>
      <w:commentRangeStart w:id="148"/>
      <w:r w:rsidR="00425745">
        <w:rPr>
          <w:rFonts w:ascii="Times New Roman" w:hAnsi="Times New Roman" w:cs="Times New Roman"/>
        </w:rPr>
        <w:t xml:space="preserve">Note </w:t>
      </w:r>
      <w:r w:rsidR="00D80441">
        <w:rPr>
          <w:rFonts w:ascii="Times New Roman" w:hAnsi="Times New Roman" w:cs="Times New Roman"/>
        </w:rPr>
        <w:t>many smolts are trucked directly to the estuary, eliminating variability in freshwater survival (</w:t>
      </w:r>
      <w:r w:rsidR="00D80441" w:rsidRPr="007943F1">
        <w:rPr>
          <w:rFonts w:ascii="Times New Roman" w:hAnsi="Times New Roman" w:cs="Times New Roman"/>
          <w:highlight w:val="yellow"/>
        </w:rPr>
        <w:t>cite</w:t>
      </w:r>
      <w:r w:rsidR="00D80441">
        <w:rPr>
          <w:rFonts w:ascii="Times New Roman" w:hAnsi="Times New Roman" w:cs="Times New Roman"/>
        </w:rPr>
        <w:t xml:space="preserve">). </w:t>
      </w:r>
      <w:commentRangeEnd w:id="148"/>
      <w:r w:rsidR="00A65AAD">
        <w:rPr>
          <w:rStyle w:val="CommentReference"/>
        </w:rPr>
        <w:commentReference w:id="148"/>
      </w:r>
      <w:r w:rsidR="00D80441">
        <w:rPr>
          <w:rFonts w:ascii="Times New Roman" w:hAnsi="Times New Roman" w:cs="Times New Roman"/>
        </w:rPr>
        <w:t xml:space="preserve">Thus, </w:t>
      </w:r>
      <w:commentRangeStart w:id="149"/>
      <w:r w:rsidR="00D80441">
        <w:rPr>
          <w:rFonts w:ascii="Times New Roman" w:hAnsi="Times New Roman" w:cs="Times New Roman"/>
        </w:rPr>
        <w:t>salmon availability also does not follow a stock-recruit relationship</w:t>
      </w:r>
      <w:commentRangeEnd w:id="149"/>
      <w:r w:rsidR="00A65AAD">
        <w:rPr>
          <w:rStyle w:val="CommentReference"/>
        </w:rPr>
        <w:commentReference w:id="149"/>
      </w:r>
      <w:r w:rsidR="007943F1">
        <w:rPr>
          <w:rFonts w:ascii="Times New Roman" w:hAnsi="Times New Roman" w:cs="Times New Roman"/>
        </w:rPr>
        <w:t xml:space="preserve">, and </w:t>
      </w:r>
      <w:r w:rsidR="00D80441">
        <w:rPr>
          <w:rFonts w:ascii="Times New Roman" w:hAnsi="Times New Roman" w:cs="Times New Roman"/>
        </w:rPr>
        <w:t>we again model</w:t>
      </w:r>
      <w:r w:rsidR="007943F1">
        <w:rPr>
          <w:rFonts w:ascii="Times New Roman" w:hAnsi="Times New Roman" w:cs="Times New Roman"/>
        </w:rPr>
        <w:t>ed</w:t>
      </w:r>
      <w:r w:rsidR="00D80441">
        <w:rPr>
          <w:rFonts w:ascii="Times New Roman" w:hAnsi="Times New Roman" w:cs="Times New Roman"/>
        </w:rPr>
        <w:t xml:space="preserve"> recruitment as a random lognormal variable with temporal autocorrelation where biomass available to the fishery is equal to recruitment.</w:t>
      </w:r>
      <w:r w:rsidR="00932636">
        <w:rPr>
          <w:rFonts w:ascii="Times New Roman" w:hAnsi="Times New Roman" w:cs="Times New Roman"/>
        </w:rPr>
        <w:t xml:space="preserve"> We assume salmon fisheries open on May 1 and close on October 31.</w:t>
      </w:r>
    </w:p>
    <w:p w14:paraId="3299A021" w14:textId="722A7834" w:rsidR="00901BFF" w:rsidRPr="000751AA" w:rsidRDefault="00D80441" w:rsidP="000162D0">
      <w:pPr>
        <w:ind w:firstLine="720"/>
        <w:jc w:val="both"/>
        <w:rPr>
          <w:rFonts w:ascii="Times New Roman" w:hAnsi="Times New Roman" w:cs="Times New Roman"/>
        </w:rPr>
      </w:pPr>
      <w:r>
        <w:rPr>
          <w:rFonts w:ascii="Times New Roman" w:hAnsi="Times New Roman" w:cs="Times New Roman"/>
        </w:rPr>
        <w:t xml:space="preserve">The groundfish </w:t>
      </w:r>
      <w:r w:rsidR="00901BFF" w:rsidRPr="009E48B2">
        <w:rPr>
          <w:rFonts w:ascii="Times New Roman" w:hAnsi="Times New Roman" w:cs="Times New Roman"/>
        </w:rPr>
        <w:t xml:space="preserve">fishery is relatively stable </w:t>
      </w:r>
      <w:r w:rsidR="00901BFF">
        <w:rPr>
          <w:rFonts w:ascii="Times New Roman" w:hAnsi="Times New Roman" w:cs="Times New Roman"/>
        </w:rPr>
        <w:t>in</w:t>
      </w:r>
      <w:r w:rsidR="00901BFF" w:rsidRPr="009E48B2">
        <w:rPr>
          <w:rFonts w:ascii="Times New Roman" w:hAnsi="Times New Roman" w:cs="Times New Roman"/>
        </w:rPr>
        <w:t xml:space="preserve"> comparison to crab and salmon</w:t>
      </w:r>
      <w:r w:rsidR="00901BFF">
        <w:rPr>
          <w:rFonts w:ascii="Times New Roman" w:hAnsi="Times New Roman" w:cs="Times New Roman"/>
        </w:rPr>
        <w:t>,</w:t>
      </w:r>
      <w:r w:rsidR="00901BFF" w:rsidRPr="009E48B2">
        <w:rPr>
          <w:rFonts w:ascii="Times New Roman" w:hAnsi="Times New Roman" w:cs="Times New Roman"/>
        </w:rPr>
        <w:t xml:space="preserve"> as 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much lower fishing mortality rates</w:t>
      </w:r>
      <w:r w:rsidR="00901BFF">
        <w:rPr>
          <w:rFonts w:ascii="Times New Roman" w:hAnsi="Times New Roman" w:cs="Times New Roman"/>
        </w:rPr>
        <w:t xml:space="preserve"> </w:t>
      </w:r>
      <w:r w:rsidR="00901BFF">
        <w:rPr>
          <w:rFonts w:ascii="Times New Roman" w:hAnsi="Times New Roman" w:cs="Times New Roman"/>
        </w:rPr>
        <w:fldChar w:fldCharType="begin"/>
      </w:r>
      <w:r w:rsidR="00901BFF">
        <w:rPr>
          <w:rFonts w:ascii="Times New Roman" w:hAnsi="Times New Roman" w:cs="Times New Roman"/>
        </w:rPr>
        <w:instrText xml:space="preserve"> ADDIN ZOTERO_ITEM CSL_CITATION {"citationID":"VlVA1PSk","properties":{"formattedCitation":"(e.g., Johnson et al. 2015)","plainCitation":"(e.g., Johnson et al. 2015)","noteIndex":0},"citationItems":[{"id":1681,"uris":["http://zotero.org/users/783258/items/T3NRBTKQ"],"uri":["http://zotero.org/users/783258/items/T3NRBTKQ"],"itemData":{"id":1681,"type":"article-journal","title":"Status of the U.S. sablefish resource in 2015","page":"377","source":"Zotero","language":"en","author":[{"family":"Johnson","given":"Kelli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901BFF">
        <w:rPr>
          <w:rFonts w:ascii="Times New Roman" w:hAnsi="Times New Roman" w:cs="Times New Roman"/>
        </w:rPr>
        <w:fldChar w:fldCharType="separate"/>
      </w:r>
      <w:r w:rsidR="00901BFF">
        <w:rPr>
          <w:rFonts w:ascii="Times New Roman" w:hAnsi="Times New Roman" w:cs="Times New Roman"/>
          <w:noProof/>
        </w:rPr>
        <w:t>(e.g., Johnson et al. 2015)</w:t>
      </w:r>
      <w:r w:rsidR="00901BFF">
        <w:rPr>
          <w:rFonts w:ascii="Times New Roman" w:hAnsi="Times New Roman" w:cs="Times New Roman"/>
        </w:rPr>
        <w:fldChar w:fldCharType="end"/>
      </w:r>
      <w:r w:rsidR="00901BFF" w:rsidRPr="009E48B2">
        <w:rPr>
          <w:rFonts w:ascii="Times New Roman" w:hAnsi="Times New Roman" w:cs="Times New Roman"/>
        </w:rPr>
        <w:t>.</w:t>
      </w:r>
      <w:r>
        <w:rPr>
          <w:rFonts w:ascii="Times New Roman" w:hAnsi="Times New Roman" w:cs="Times New Roman"/>
        </w:rPr>
        <w:t xml:space="preserve"> Because groundfish are subject to </w:t>
      </w:r>
      <w:commentRangeStart w:id="150"/>
      <w:r>
        <w:rPr>
          <w:rFonts w:ascii="Times New Roman" w:hAnsi="Times New Roman" w:cs="Times New Roman"/>
        </w:rPr>
        <w:t>depletion across years</w:t>
      </w:r>
      <w:commentRangeEnd w:id="150"/>
      <w:r w:rsidR="00A65AAD">
        <w:rPr>
          <w:rStyle w:val="CommentReference"/>
        </w:rPr>
        <w:commentReference w:id="150"/>
      </w:r>
      <w:r>
        <w:rPr>
          <w:rFonts w:ascii="Times New Roman" w:hAnsi="Times New Roman" w:cs="Times New Roman"/>
        </w:rPr>
        <w:t>, we modeled the populations using a delay-difference model, described</w:t>
      </w:r>
      <w:r w:rsidR="007943F1">
        <w:rPr>
          <w:rFonts w:ascii="Times New Roman" w:hAnsi="Times New Roman" w:cs="Times New Roman"/>
        </w:rPr>
        <w:t xml:space="preserve"> </w:t>
      </w:r>
      <w:del w:id="151" w:author="Punt, Andre (O&amp;A, Hobart)" w:date="2019-11-17T09:50:00Z">
        <w:r w:rsidR="007943F1" w:rsidDel="00A65AAD">
          <w:rPr>
            <w:rFonts w:ascii="Times New Roman" w:hAnsi="Times New Roman" w:cs="Times New Roman"/>
          </w:rPr>
          <w:delText>in detail</w:delText>
        </w:r>
        <w:r w:rsidDel="00A65AAD">
          <w:rPr>
            <w:rFonts w:ascii="Times New Roman" w:hAnsi="Times New Roman" w:cs="Times New Roman"/>
          </w:rPr>
          <w:delText xml:space="preserve"> </w:delText>
        </w:r>
        <w:r w:rsidRPr="00D80441" w:rsidDel="00A65AAD">
          <w:rPr>
            <w:rFonts w:ascii="Times New Roman" w:hAnsi="Times New Roman" w:cs="Times New Roman"/>
            <w:highlight w:val="yellow"/>
          </w:rPr>
          <w:delText>X</w:delText>
        </w:r>
      </w:del>
      <w:ins w:id="152" w:author="Punt, Andre (O&amp;A, Hobart)" w:date="2019-11-17T09:50:00Z">
        <w:r w:rsidR="00A65AAD">
          <w:rPr>
            <w:rFonts w:ascii="Times New Roman" w:hAnsi="Times New Roman" w:cs="Times New Roman"/>
          </w:rPr>
          <w:t>below</w:t>
        </w:r>
      </w:ins>
      <w:r>
        <w:rPr>
          <w:rFonts w:ascii="Times New Roman" w:hAnsi="Times New Roman" w:cs="Times New Roman"/>
        </w:rPr>
        <w:t>.</w:t>
      </w:r>
      <w:r w:rsidR="00932636">
        <w:rPr>
          <w:rFonts w:ascii="Times New Roman" w:hAnsi="Times New Roman" w:cs="Times New Roman"/>
        </w:rPr>
        <w:t xml:space="preserve"> Groundfish fisheries operate year-round.</w:t>
      </w:r>
    </w:p>
    <w:p w14:paraId="6EC4B598" w14:textId="46AF995E" w:rsidR="00D80441" w:rsidRDefault="00D80441" w:rsidP="000162D0">
      <w:pPr>
        <w:jc w:val="both"/>
        <w:rPr>
          <w:rFonts w:ascii="Times New Roman" w:hAnsi="Times New Roman" w:cs="Times New Roman"/>
        </w:rPr>
      </w:pPr>
    </w:p>
    <w:p w14:paraId="599B7686" w14:textId="5E1E4DAD" w:rsidR="00FC0092" w:rsidRPr="00FC0092" w:rsidRDefault="001B1008" w:rsidP="000162D0">
      <w:pPr>
        <w:jc w:val="both"/>
        <w:rPr>
          <w:rFonts w:ascii="Times New Roman" w:hAnsi="Times New Roman" w:cs="Times New Roman"/>
          <w:i/>
        </w:rPr>
      </w:pPr>
      <w:r>
        <w:rPr>
          <w:rFonts w:ascii="Times New Roman" w:hAnsi="Times New Roman" w:cs="Times New Roman"/>
          <w:i/>
        </w:rPr>
        <w:t>Fishery participation</w:t>
      </w:r>
      <w:r w:rsidR="00FC0092">
        <w:rPr>
          <w:rFonts w:ascii="Times New Roman" w:hAnsi="Times New Roman" w:cs="Times New Roman"/>
          <w:i/>
        </w:rPr>
        <w:t xml:space="preserve"> </w:t>
      </w:r>
      <w:commentRangeStart w:id="153"/>
      <w:r w:rsidR="00FC0092">
        <w:rPr>
          <w:rFonts w:ascii="Times New Roman" w:hAnsi="Times New Roman" w:cs="Times New Roman"/>
          <w:i/>
        </w:rPr>
        <w:t>model</w:t>
      </w:r>
      <w:commentRangeEnd w:id="153"/>
      <w:r w:rsidR="00A65AAD">
        <w:rPr>
          <w:rStyle w:val="CommentReference"/>
        </w:rPr>
        <w:commentReference w:id="153"/>
      </w:r>
    </w:p>
    <w:p w14:paraId="5E45E331" w14:textId="695DF5C9" w:rsidR="00F81801" w:rsidRDefault="00BD6397" w:rsidP="000162D0">
      <w:pPr>
        <w:ind w:firstLine="720"/>
        <w:jc w:val="both"/>
        <w:rPr>
          <w:rFonts w:ascii="Times New Roman" w:hAnsi="Times New Roman" w:cs="Times New Roman"/>
        </w:rPr>
      </w:pPr>
      <w:r>
        <w:rPr>
          <w:rFonts w:ascii="Times New Roman" w:hAnsi="Times New Roman" w:cs="Times New Roman"/>
        </w:rPr>
        <w:t xml:space="preserve">Each week of the year, </w:t>
      </w:r>
      <w:r w:rsidR="00D87B1D">
        <w:rPr>
          <w:rFonts w:ascii="Times New Roman" w:hAnsi="Times New Roman" w:cs="Times New Roman"/>
        </w:rPr>
        <w:t>vessels</w:t>
      </w:r>
      <w:r>
        <w:rPr>
          <w:rFonts w:ascii="Times New Roman" w:hAnsi="Times New Roman" w:cs="Times New Roman"/>
        </w:rPr>
        <w:t xml:space="preserve"> </w:t>
      </w:r>
      <w:r w:rsidR="00F81801">
        <w:rPr>
          <w:rFonts w:ascii="Times New Roman" w:hAnsi="Times New Roman" w:cs="Times New Roman"/>
        </w:rPr>
        <w:t xml:space="preserve">in the model </w:t>
      </w:r>
      <w:commentRangeStart w:id="154"/>
      <w:ins w:id="155" w:author="Punt, Andre (O&amp;A, Hobart)" w:date="2019-11-17T09:50:00Z">
        <w:r w:rsidR="00A65AAD" w:rsidRPr="00A65AAD">
          <w:rPr>
            <w:rFonts w:ascii="Times New Roman" w:hAnsi="Times New Roman" w:cs="Times New Roman"/>
            <w:highlight w:val="yellow"/>
            <w:rPrChange w:id="156" w:author="Punt, Andre (O&amp;A, Hobart)" w:date="2019-11-17T09:50:00Z">
              <w:rPr>
                <w:rFonts w:ascii="Times New Roman" w:hAnsi="Times New Roman" w:cs="Times New Roman"/>
              </w:rPr>
            </w:rPrChange>
          </w:rPr>
          <w:t>each</w:t>
        </w:r>
        <w:commentRangeEnd w:id="154"/>
        <w:r w:rsidR="00A65AAD">
          <w:rPr>
            <w:rStyle w:val="CommentReference"/>
          </w:rPr>
          <w:commentReference w:id="154"/>
        </w:r>
        <w:r w:rsidR="00A65AAD">
          <w:rPr>
            <w:rFonts w:ascii="Times New Roman" w:hAnsi="Times New Roman" w:cs="Times New Roman"/>
          </w:rPr>
          <w:t xml:space="preserve"> </w:t>
        </w:r>
      </w:ins>
      <w:r w:rsidR="00F81801">
        <w:rPr>
          <w:rFonts w:ascii="Times New Roman" w:hAnsi="Times New Roman" w:cs="Times New Roman"/>
        </w:rPr>
        <w:t>consider</w:t>
      </w:r>
      <w:del w:id="157" w:author="Punt, Andre (O&amp;A, Hobart)" w:date="2019-11-17T09:50:00Z">
        <w:r w:rsidR="00F81801" w:rsidDel="00A65AAD">
          <w:rPr>
            <w:rFonts w:ascii="Times New Roman" w:hAnsi="Times New Roman" w:cs="Times New Roman"/>
          </w:rPr>
          <w:delText>ed</w:delText>
        </w:r>
      </w:del>
      <w:r w:rsidR="00F81801">
        <w:rPr>
          <w:rFonts w:ascii="Times New Roman" w:hAnsi="Times New Roman" w:cs="Times New Roman"/>
        </w:rPr>
        <w:t xml:space="preserve"> their costs and anticipated revenue and </w:t>
      </w:r>
      <w:r>
        <w:rPr>
          <w:rFonts w:ascii="Times New Roman" w:hAnsi="Times New Roman" w:cs="Times New Roman"/>
        </w:rPr>
        <w:t>decide</w:t>
      </w:r>
      <w:del w:id="158" w:author="Punt, Andre (O&amp;A, Hobart)" w:date="2019-11-17T09:50:00Z">
        <w:r w:rsidR="00F81801" w:rsidDel="00A65AAD">
          <w:rPr>
            <w:rFonts w:ascii="Times New Roman" w:hAnsi="Times New Roman" w:cs="Times New Roman"/>
          </w:rPr>
          <w:delText>d</w:delText>
        </w:r>
      </w:del>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If it was profitable to fish in more than one fishery, they also chose which fishery to participate in.</w:t>
      </w:r>
      <w:r>
        <w:rPr>
          <w:rFonts w:ascii="Times New Roman" w:hAnsi="Times New Roman" w:cs="Times New Roman"/>
        </w:rPr>
        <w:t xml:space="preserve"> </w:t>
      </w:r>
    </w:p>
    <w:p w14:paraId="3FB58887" w14:textId="068519B3" w:rsidR="005173EA" w:rsidRPr="000751AA" w:rsidRDefault="00201354" w:rsidP="000162D0">
      <w:pPr>
        <w:ind w:firstLine="720"/>
        <w:jc w:val="both"/>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proofErr w:type="spellStart"/>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proofErr w:type="spellEnd"/>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del w:id="159" w:author="Punt, Andre (O&amp;A, Hobart)" w:date="2019-11-17T09:51:00Z">
        <w:r w:rsidR="00AF2815" w:rsidDel="00A65AAD">
          <w:rPr>
            <w:rFonts w:ascii="Times New Roman" w:hAnsi="Times New Roman" w:cs="Times New Roman"/>
          </w:rPr>
          <w:delText xml:space="preserve">across </w:delText>
        </w:r>
      </w:del>
      <w:ins w:id="160" w:author="Punt, Andre (O&amp;A, Hobart)" w:date="2019-11-17T09:51:00Z">
        <w:r w:rsidR="00A65AAD">
          <w:rPr>
            <w:rFonts w:ascii="Times New Roman" w:hAnsi="Times New Roman" w:cs="Times New Roman"/>
          </w:rPr>
          <w:t xml:space="preserve">among </w:t>
        </w:r>
      </w:ins>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del w:id="161" w:author="Punt, Andre (O&amp;A, Hobart)" w:date="2019-11-17T09:51:00Z">
        <w:r w:rsidR="00DE7C38" w:rsidRPr="000751AA" w:rsidDel="00A65AAD">
          <w:rPr>
            <w:rFonts w:ascii="Times New Roman" w:hAnsi="Times New Roman" w:cs="Times New Roman"/>
          </w:rPr>
          <w:delText>in order</w:delText>
        </w:r>
        <w:r w:rsidR="00BE2DC7" w:rsidRPr="000751AA" w:rsidDel="00A65AAD">
          <w:rPr>
            <w:rFonts w:ascii="Times New Roman" w:hAnsi="Times New Roman" w:cs="Times New Roman"/>
          </w:rPr>
          <w:delText xml:space="preserve"> </w:delText>
        </w:r>
      </w:del>
      <w:r w:rsidR="00BE2DC7" w:rsidRPr="000751AA">
        <w:rPr>
          <w:rFonts w:ascii="Times New Roman" w:hAnsi="Times New Roman" w:cs="Times New Roman"/>
        </w:rPr>
        <w:t xml:space="preserve">to mimic </w:t>
      </w:r>
      <w:r w:rsidR="00AF2815">
        <w:rPr>
          <w:rFonts w:ascii="Times New Roman" w:hAnsi="Times New Roman" w:cs="Times New Roman"/>
        </w:rPr>
        <w:t>disparities</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del w:id="162" w:author="Punt, Andre (O&amp;A, Hobart)" w:date="2019-11-17T09:51:00Z">
        <w:r w:rsidR="00E11A23" w:rsidDel="00A65AAD">
          <w:rPr>
            <w:rFonts w:ascii="Times New Roman" w:hAnsi="Times New Roman" w:cs="Times New Roman"/>
          </w:rPr>
          <w:delText xml:space="preserve">through </w:delText>
        </w:r>
      </w:del>
      <w:ins w:id="163" w:author="Punt, Andre (O&amp;A, Hobart)" w:date="2019-11-17T09:51:00Z">
        <w:r w:rsidR="00A65AAD">
          <w:rPr>
            <w:rFonts w:ascii="Times New Roman" w:hAnsi="Times New Roman" w:cs="Times New Roman"/>
          </w:rPr>
          <w:t xml:space="preserve">during </w:t>
        </w:r>
      </w:ins>
      <w:r w:rsidR="00E11A23">
        <w:rPr>
          <w:rFonts w:ascii="Times New Roman" w:hAnsi="Times New Roman" w:cs="Times New Roman"/>
        </w:rPr>
        <w:t>the season</w:t>
      </w:r>
      <w:r w:rsidR="003C4607" w:rsidRPr="000751AA">
        <w:rPr>
          <w:rFonts w:ascii="Times New Roman" w:hAnsi="Times New Roman" w:cs="Times New Roman"/>
        </w:rPr>
        <w:t xml:space="preserve">. </w:t>
      </w:r>
      <w:commentRangeStart w:id="164"/>
      <w:r w:rsidR="008F3C2A">
        <w:rPr>
          <w:rFonts w:ascii="Times New Roman" w:hAnsi="Times New Roman" w:cs="Times New Roman"/>
        </w:rPr>
        <w:t>To maintain equilibrium in fishery participation (</w:t>
      </w:r>
      <w:r w:rsidR="00AF2815">
        <w:rPr>
          <w:rFonts w:ascii="Times New Roman" w:hAnsi="Times New Roman" w:cs="Times New Roman"/>
        </w:rPr>
        <w:t xml:space="preserve">i.e., on average </w:t>
      </w:r>
      <w:r w:rsidR="008F3C2A">
        <w:rPr>
          <w:rFonts w:ascii="Times New Roman" w:hAnsi="Times New Roman" w:cs="Times New Roman"/>
        </w:rPr>
        <w:t>no entry or exit)</w:t>
      </w:r>
      <w:r w:rsidR="00F81801">
        <w:rPr>
          <w:rFonts w:ascii="Times New Roman" w:hAnsi="Times New Roman" w:cs="Times New Roman"/>
        </w:rPr>
        <w:t xml:space="preserve"> and permit costs</w:t>
      </w:r>
      <w:r w:rsidR="008F3C2A">
        <w:rPr>
          <w:rFonts w:ascii="Times New Roman" w:hAnsi="Times New Roman" w:cs="Times New Roman"/>
        </w:rPr>
        <w:t xml:space="preserve">, we set </w:t>
      </w:r>
      <w:r w:rsidR="00D67692" w:rsidRPr="000751AA">
        <w:rPr>
          <w:rFonts w:ascii="Times New Roman" w:hAnsi="Times New Roman" w:cs="Times New Roman"/>
        </w:rPr>
        <w:t>total costs</w:t>
      </w:r>
      <w:r w:rsidR="00114DA5" w:rsidRPr="000751AA">
        <w:rPr>
          <w:rFonts w:ascii="Times New Roman" w:hAnsi="Times New Roman" w:cs="Times New Roman"/>
        </w:rPr>
        <w:t xml:space="preserve"> </w:t>
      </w:r>
      <w:r w:rsidR="008F3C2A">
        <w:rPr>
          <w:rFonts w:ascii="Times New Roman" w:hAnsi="Times New Roman" w:cs="Times New Roman"/>
        </w:rPr>
        <w:t xml:space="preserve">in an average recruitment year </w:t>
      </w:r>
      <w:r w:rsidR="00D67692" w:rsidRPr="000751AA">
        <w:rPr>
          <w:rFonts w:ascii="Times New Roman" w:hAnsi="Times New Roman" w:cs="Times New Roman"/>
        </w:rPr>
        <w:t xml:space="preserve">equal </w:t>
      </w:r>
      <w:r w:rsidR="008F3C2A">
        <w:rPr>
          <w:rFonts w:ascii="Times New Roman" w:hAnsi="Times New Roman" w:cs="Times New Roman"/>
        </w:rPr>
        <w:t xml:space="preserve">to </w:t>
      </w:r>
      <w:r w:rsidR="00D67692" w:rsidRPr="000751AA">
        <w:rPr>
          <w:rFonts w:ascii="Times New Roman" w:hAnsi="Times New Roman" w:cs="Times New Roman"/>
        </w:rPr>
        <w:t>total revenue for a marginal fisher (95</w:t>
      </w:r>
      <w:r w:rsidR="00D67692" w:rsidRPr="000751AA">
        <w:rPr>
          <w:rFonts w:ascii="Times New Roman" w:hAnsi="Times New Roman" w:cs="Times New Roman"/>
          <w:vertAlign w:val="superscript"/>
        </w:rPr>
        <w:t>th</w:t>
      </w:r>
      <w:r w:rsidR="00D67692" w:rsidRPr="000751AA">
        <w:rPr>
          <w:rFonts w:ascii="Times New Roman" w:hAnsi="Times New Roman" w:cs="Times New Roman"/>
        </w:rPr>
        <w:t xml:space="preserve"> percentile of variable cost</w:t>
      </w:r>
      <w:r w:rsidR="008F3C2A">
        <w:rPr>
          <w:rFonts w:ascii="Times New Roman" w:hAnsi="Times New Roman" w:cs="Times New Roman"/>
        </w:rPr>
        <w:t xml:space="preserve"> distribution</w:t>
      </w:r>
      <w:r w:rsidR="00D67692" w:rsidRPr="000751AA">
        <w:rPr>
          <w:rFonts w:ascii="Times New Roman" w:hAnsi="Times New Roman" w:cs="Times New Roman"/>
        </w:rPr>
        <w:t>) who might be considering entry into the fishery. We ensure</w:t>
      </w:r>
      <w:r w:rsidR="00F81801">
        <w:rPr>
          <w:rFonts w:ascii="Times New Roman" w:hAnsi="Times New Roman" w:cs="Times New Roman"/>
        </w:rPr>
        <w:t>d</w:t>
      </w:r>
      <w:r w:rsidR="00D67692" w:rsidRPr="000751AA">
        <w:rPr>
          <w:rFonts w:ascii="Times New Roman" w:hAnsi="Times New Roman" w:cs="Times New Roman"/>
        </w:rPr>
        <w:t xml:space="preserve"> this condition by using </w:t>
      </w:r>
      <w:r w:rsidR="004A7A54" w:rsidRPr="000751AA">
        <w:rPr>
          <w:rFonts w:ascii="Times New Roman" w:hAnsi="Times New Roman" w:cs="Times New Roman"/>
        </w:rPr>
        <w:t xml:space="preserve">a </w:t>
      </w:r>
      <w:r w:rsidR="00D67692" w:rsidRPr="000751AA">
        <w:rPr>
          <w:rFonts w:ascii="Times New Roman" w:hAnsi="Times New Roman" w:cs="Times New Roman"/>
        </w:rPr>
        <w:t xml:space="preserve">root-finding </w:t>
      </w:r>
      <w:r w:rsidR="004A7A54" w:rsidRPr="000751AA">
        <w:rPr>
          <w:rFonts w:ascii="Times New Roman" w:hAnsi="Times New Roman" w:cs="Times New Roman"/>
        </w:rPr>
        <w:t>routine that project</w:t>
      </w:r>
      <w:r w:rsidR="00F81801">
        <w:rPr>
          <w:rFonts w:ascii="Times New Roman" w:hAnsi="Times New Roman" w:cs="Times New Roman"/>
        </w:rPr>
        <w:t>ed</w:t>
      </w:r>
      <w:r w:rsidR="004A7A54" w:rsidRPr="000751AA">
        <w:rPr>
          <w:rFonts w:ascii="Times New Roman" w:hAnsi="Times New Roman" w:cs="Times New Roman"/>
        </w:rPr>
        <w:t xml:space="preserve"> </w:t>
      </w:r>
      <w:r w:rsidR="00F81801">
        <w:rPr>
          <w:rFonts w:ascii="Times New Roman" w:hAnsi="Times New Roman" w:cs="Times New Roman"/>
        </w:rPr>
        <w:t>a single</w:t>
      </w:r>
      <w:r w:rsidR="004A7A54" w:rsidRPr="000751AA">
        <w:rPr>
          <w:rFonts w:ascii="Times New Roman" w:hAnsi="Times New Roman" w:cs="Times New Roman"/>
        </w:rPr>
        <w:t xml:space="preserve"> fishery in an average year</w:t>
      </w:r>
      <w:r w:rsidR="00F81801">
        <w:rPr>
          <w:rFonts w:ascii="Times New Roman" w:hAnsi="Times New Roman" w:cs="Times New Roman"/>
        </w:rPr>
        <w:t>. The routine</w:t>
      </w:r>
      <w:r w:rsidR="00D67692" w:rsidRPr="000751AA">
        <w:rPr>
          <w:rFonts w:ascii="Times New Roman" w:hAnsi="Times New Roman" w:cs="Times New Roman"/>
        </w:rPr>
        <w:t xml:space="preserve"> solve</w:t>
      </w:r>
      <w:r w:rsidR="00F81801">
        <w:rPr>
          <w:rFonts w:ascii="Times New Roman" w:hAnsi="Times New Roman" w:cs="Times New Roman"/>
        </w:rPr>
        <w:t>d</w:t>
      </w:r>
      <w:r w:rsidR="00D67692" w:rsidRPr="000751AA">
        <w:rPr>
          <w:rFonts w:ascii="Times New Roman" w:hAnsi="Times New Roman" w:cs="Times New Roman"/>
        </w:rPr>
        <w:t xml:space="preserve"> </w:t>
      </w:r>
      <w:r w:rsidR="003C4607" w:rsidRPr="000751AA">
        <w:rPr>
          <w:rFonts w:ascii="Times New Roman" w:hAnsi="Times New Roman" w:cs="Times New Roman"/>
        </w:rPr>
        <w:t xml:space="preserve">for the </w:t>
      </w:r>
      <w:r w:rsidR="00B57155" w:rsidRPr="000751AA">
        <w:rPr>
          <w:rFonts w:ascii="Times New Roman" w:hAnsi="Times New Roman" w:cs="Times New Roman"/>
        </w:rPr>
        <w:t xml:space="preserve">mean </w:t>
      </w:r>
      <w:r w:rsidR="003C4607" w:rsidRPr="000751AA">
        <w:rPr>
          <w:rFonts w:ascii="Times New Roman" w:hAnsi="Times New Roman" w:cs="Times New Roman"/>
        </w:rPr>
        <w:t>variable cost</w:t>
      </w:r>
      <w:r w:rsidR="00D67692" w:rsidRPr="000751AA">
        <w:rPr>
          <w:rFonts w:ascii="Times New Roman" w:hAnsi="Times New Roman" w:cs="Times New Roman"/>
        </w:rPr>
        <w:t xml:space="preserve"> given the profitability constraint, fixed costs, and catchability. </w:t>
      </w:r>
      <w:r w:rsidR="001C20EF" w:rsidRPr="000751AA">
        <w:rPr>
          <w:rFonts w:ascii="Times New Roman" w:hAnsi="Times New Roman" w:cs="Times New Roman"/>
        </w:rPr>
        <w:t xml:space="preserve">To avoid monte </w:t>
      </w:r>
      <w:proofErr w:type="spellStart"/>
      <w:r w:rsidR="001C20EF" w:rsidRPr="000751AA">
        <w:rPr>
          <w:rFonts w:ascii="Times New Roman" w:hAnsi="Times New Roman" w:cs="Times New Roman"/>
        </w:rPr>
        <w:t>carlo</w:t>
      </w:r>
      <w:proofErr w:type="spellEnd"/>
      <w:r w:rsidR="001C20EF" w:rsidRPr="000751AA">
        <w:rPr>
          <w:rFonts w:ascii="Times New Roman" w:hAnsi="Times New Roman" w:cs="Times New Roman"/>
        </w:rPr>
        <w:t xml:space="preserve"> error during </w:t>
      </w:r>
      <w:r w:rsidR="00DE7C38" w:rsidRPr="000751AA">
        <w:rPr>
          <w:rFonts w:ascii="Times New Roman" w:hAnsi="Times New Roman" w:cs="Times New Roman"/>
        </w:rPr>
        <w:t xml:space="preserve">the </w:t>
      </w:r>
      <w:r w:rsidR="001C20EF" w:rsidRPr="000751AA">
        <w:rPr>
          <w:rFonts w:ascii="Times New Roman" w:hAnsi="Times New Roman" w:cs="Times New Roman"/>
        </w:rPr>
        <w:t>root-finding</w:t>
      </w:r>
      <w:r w:rsidR="00DE7C38" w:rsidRPr="000751AA">
        <w:rPr>
          <w:rFonts w:ascii="Times New Roman" w:hAnsi="Times New Roman" w:cs="Times New Roman"/>
        </w:rPr>
        <w:t xml:space="preserve"> phase</w:t>
      </w:r>
      <w:r w:rsidR="001C20EF" w:rsidRPr="000751AA">
        <w:rPr>
          <w:rFonts w:ascii="Times New Roman" w:hAnsi="Times New Roman" w:cs="Times New Roman"/>
        </w:rPr>
        <w:t xml:space="preserve">, vessel-specific variable costs </w:t>
      </w:r>
      <w:r w:rsidR="00F81801">
        <w:rPr>
          <w:rFonts w:ascii="Times New Roman" w:hAnsi="Times New Roman" w:cs="Times New Roman"/>
        </w:rPr>
        <w:t>were</w:t>
      </w:r>
      <w:r w:rsidR="001C20EF" w:rsidRPr="000751AA">
        <w:rPr>
          <w:rFonts w:ascii="Times New Roman" w:hAnsi="Times New Roman" w:cs="Times New Roman"/>
        </w:rPr>
        <w:t xml:space="preserve"> assigned based on quantiles from the inverse lognormal cumulative density function. </w:t>
      </w:r>
      <w:commentRangeStart w:id="165"/>
      <w:r w:rsidR="001C20EF" w:rsidRPr="000751AA">
        <w:rPr>
          <w:rFonts w:ascii="Times New Roman" w:hAnsi="Times New Roman" w:cs="Times New Roman"/>
        </w:rPr>
        <w:t>For actual simulations</w:t>
      </w:r>
      <w:commentRangeEnd w:id="165"/>
      <w:r w:rsidR="00A65AAD">
        <w:rPr>
          <w:rStyle w:val="CommentReference"/>
        </w:rPr>
        <w:commentReference w:id="165"/>
      </w:r>
      <w:r w:rsidR="001C20EF" w:rsidRPr="000751AA">
        <w:rPr>
          <w:rFonts w:ascii="Times New Roman" w:hAnsi="Times New Roman" w:cs="Times New Roman"/>
        </w:rPr>
        <w:t xml:space="preserve">, these costs </w:t>
      </w:r>
      <w:r w:rsidR="00F81801">
        <w:rPr>
          <w:rFonts w:ascii="Times New Roman" w:hAnsi="Times New Roman" w:cs="Times New Roman"/>
        </w:rPr>
        <w:t>were</w:t>
      </w:r>
      <w:r w:rsidR="001C20EF" w:rsidRPr="000751AA">
        <w:rPr>
          <w:rFonts w:ascii="Times New Roman" w:hAnsi="Times New Roman" w:cs="Times New Roman"/>
        </w:rPr>
        <w:t xml:space="preserve"> drawn randomly</w:t>
      </w:r>
      <w:r w:rsidR="00CD6402" w:rsidRPr="000751AA">
        <w:rPr>
          <w:rFonts w:ascii="Times New Roman" w:hAnsi="Times New Roman" w:cs="Times New Roman"/>
        </w:rPr>
        <w:t xml:space="preserve"> by vessel</w:t>
      </w:r>
      <w:r w:rsidR="001C20EF" w:rsidRPr="000751AA">
        <w:rPr>
          <w:rFonts w:ascii="Times New Roman" w:hAnsi="Times New Roman" w:cs="Times New Roman"/>
        </w:rPr>
        <w:t>, but held constant over time.</w:t>
      </w:r>
      <w:r w:rsidR="000F72EE" w:rsidRPr="000751AA">
        <w:rPr>
          <w:rFonts w:ascii="Times New Roman" w:hAnsi="Times New Roman" w:cs="Times New Roman"/>
        </w:rPr>
        <w:t xml:space="preserve"> For simplicity, this variable cost calculation </w:t>
      </w:r>
      <w:r w:rsidR="00F81801">
        <w:rPr>
          <w:rFonts w:ascii="Times New Roman" w:hAnsi="Times New Roman" w:cs="Times New Roman"/>
        </w:rPr>
        <w:t>was</w:t>
      </w:r>
      <w:r w:rsidR="000F72EE" w:rsidRPr="000751AA">
        <w:rPr>
          <w:rFonts w:ascii="Times New Roman" w:hAnsi="Times New Roman" w:cs="Times New Roman"/>
        </w:rPr>
        <w:t xml:space="preserve"> done independently for each fishery (i.e., vessels </w:t>
      </w:r>
      <w:r w:rsidR="00F81801">
        <w:rPr>
          <w:rFonts w:ascii="Times New Roman" w:hAnsi="Times New Roman" w:cs="Times New Roman"/>
        </w:rPr>
        <w:t>did</w:t>
      </w:r>
      <w:r w:rsidR="000F72EE" w:rsidRPr="000751AA">
        <w:rPr>
          <w:rFonts w:ascii="Times New Roman" w:hAnsi="Times New Roman" w:cs="Times New Roman"/>
        </w:rPr>
        <w:t xml:space="preserve"> not have other fishing options during the calculations</w:t>
      </w:r>
      <w:proofErr w:type="gramStart"/>
      <w:r w:rsidR="000F72EE" w:rsidRPr="000751AA">
        <w:rPr>
          <w:rFonts w:ascii="Times New Roman" w:hAnsi="Times New Roman" w:cs="Times New Roman"/>
        </w:rPr>
        <w:t>), and</w:t>
      </w:r>
      <w:proofErr w:type="gramEnd"/>
      <w:r w:rsidR="000F72EE" w:rsidRPr="000751AA">
        <w:rPr>
          <w:rFonts w:ascii="Times New Roman" w:hAnsi="Times New Roman" w:cs="Times New Roman"/>
        </w:rPr>
        <w:t xml:space="preserve"> </w:t>
      </w:r>
      <w:r w:rsidR="00F81801">
        <w:rPr>
          <w:rFonts w:ascii="Times New Roman" w:hAnsi="Times New Roman" w:cs="Times New Roman"/>
        </w:rPr>
        <w:t>was</w:t>
      </w:r>
      <w:r w:rsidR="000F72EE" w:rsidRPr="000751AA">
        <w:rPr>
          <w:rFonts w:ascii="Times New Roman" w:hAnsi="Times New Roman" w:cs="Times New Roman"/>
        </w:rPr>
        <w:t xml:space="preserve"> based on a fleet consisting of the </w:t>
      </w:r>
      <w:r w:rsidR="001D3605" w:rsidRPr="000751AA">
        <w:rPr>
          <w:rFonts w:ascii="Times New Roman" w:hAnsi="Times New Roman" w:cs="Times New Roman"/>
        </w:rPr>
        <w:t xml:space="preserve">same </w:t>
      </w:r>
      <w:r w:rsidR="000F72EE" w:rsidRPr="000751AA">
        <w:rPr>
          <w:rFonts w:ascii="Times New Roman" w:hAnsi="Times New Roman" w:cs="Times New Roman"/>
        </w:rPr>
        <w:t>number of vessels as h</w:t>
      </w:r>
      <w:r w:rsidR="00C17274">
        <w:rPr>
          <w:rFonts w:ascii="Times New Roman" w:hAnsi="Times New Roman" w:cs="Times New Roman"/>
        </w:rPr>
        <w:t>e</w:t>
      </w:r>
      <w:r w:rsidR="000F72EE" w:rsidRPr="000751AA">
        <w:rPr>
          <w:rFonts w:ascii="Times New Roman" w:hAnsi="Times New Roman" w:cs="Times New Roman"/>
        </w:rPr>
        <w:t xml:space="preserve">ld permits for the fishery in the </w:t>
      </w:r>
      <w:commentRangeStart w:id="166"/>
      <w:r w:rsidR="000F72EE" w:rsidRPr="000751AA">
        <w:rPr>
          <w:rFonts w:ascii="Times New Roman" w:hAnsi="Times New Roman" w:cs="Times New Roman"/>
        </w:rPr>
        <w:t>baseline scenario</w:t>
      </w:r>
      <w:commentRangeEnd w:id="166"/>
      <w:r w:rsidR="004C5CE1">
        <w:rPr>
          <w:rStyle w:val="CommentReference"/>
        </w:rPr>
        <w:commentReference w:id="166"/>
      </w:r>
      <w:r w:rsidR="00C17274">
        <w:rPr>
          <w:rFonts w:ascii="Times New Roman" w:hAnsi="Times New Roman" w:cs="Times New Roman"/>
        </w:rPr>
        <w:t xml:space="preserve"> (Table 2)</w:t>
      </w:r>
      <w:r w:rsidR="000F72EE" w:rsidRPr="000751AA">
        <w:rPr>
          <w:rFonts w:ascii="Times New Roman" w:hAnsi="Times New Roman" w:cs="Times New Roman"/>
        </w:rPr>
        <w:t>.</w:t>
      </w:r>
      <w:commentRangeEnd w:id="164"/>
      <w:r w:rsidR="00A65AAD">
        <w:rPr>
          <w:rStyle w:val="CommentReference"/>
        </w:rPr>
        <w:commentReference w:id="164"/>
      </w:r>
    </w:p>
    <w:p w14:paraId="608C9DA6" w14:textId="0E0FADF2" w:rsidR="00BF2EA2" w:rsidRPr="000751AA" w:rsidRDefault="005173EA" w:rsidP="000162D0">
      <w:pPr>
        <w:jc w:val="both"/>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7B1D76" w:rsidRPr="000751AA">
        <w:rPr>
          <w:rFonts w:ascii="Times New Roman" w:hAnsi="Times New Roman" w:cs="Times New Roman"/>
        </w:rPr>
        <w:t xml:space="preserve">, and catchability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for </w:t>
      </w:r>
      <w:r w:rsidR="00572A01">
        <w:rPr>
          <w:rFonts w:ascii="Times New Roman" w:hAnsi="Times New Roman" w:cs="Times New Roman"/>
        </w:rPr>
        <w:t xml:space="preserve">species </w:t>
      </w:r>
      <w:proofErr w:type="spellStart"/>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in</w:t>
      </w:r>
      <w:proofErr w:type="spellEnd"/>
      <w:r w:rsidR="00BF2EA2" w:rsidRPr="000751AA">
        <w:rPr>
          <w:rFonts w:ascii="Times New Roman" w:hAnsi="Times New Roman" w:cs="Times New Roman"/>
        </w:rPr>
        <w:t xml:space="preserve">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proofErr w:type="spellStart"/>
      <w:proofErr w:type="gramStart"/>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proofErr w:type="gramEnd"/>
      <w:r w:rsidR="00BF2EA2" w:rsidRPr="000751AA">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5DB618B0" w:rsidR="00BF2EA2" w:rsidRPr="000751AA" w:rsidRDefault="000162D0" w:rsidP="000162D0">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m:oMathPara>
    </w:p>
    <w:p w14:paraId="04155AB4" w14:textId="50306E7B" w:rsidR="00BB2FA7" w:rsidRDefault="004C5CE1" w:rsidP="000162D0">
      <w:pPr>
        <w:jc w:val="both"/>
        <w:rPr>
          <w:rFonts w:ascii="Times New Roman" w:hAnsi="Times New Roman" w:cs="Times New Roman"/>
        </w:rPr>
      </w:pPr>
      <w:ins w:id="167" w:author="Punt, Andre (O&amp;A, Hobart)" w:date="2019-11-17T09:53:00Z">
        <w:r>
          <w:rPr>
            <w:rFonts w:ascii="Times New Roman" w:hAnsi="Times New Roman" w:cs="Times New Roman"/>
          </w:rPr>
          <w:lastRenderedPageBreak/>
          <w:t>w</w:t>
        </w:r>
      </w:ins>
      <w:del w:id="168" w:author="Punt, Andre (O&amp;A, Hobart)" w:date="2019-11-17T09:53:00Z">
        <w:r w:rsidR="00BF2EA2" w:rsidRPr="000751AA" w:rsidDel="004C5CE1">
          <w:rPr>
            <w:rFonts w:ascii="Times New Roman" w:hAnsi="Times New Roman" w:cs="Times New Roman"/>
          </w:rPr>
          <w:delText>W</w:delText>
        </w:r>
      </w:del>
      <w:r w:rsidR="00BF2EA2" w:rsidRPr="000751AA">
        <w:rPr>
          <w:rFonts w:ascii="Times New Roman" w:hAnsi="Times New Roman" w:cs="Times New Roman"/>
        </w:rPr>
        <w:t xml:space="preserve">here </w:t>
      </w:r>
      <w:proofErr w:type="spellStart"/>
      <w:r w:rsidR="00BF2EA2" w:rsidRPr="000751AA">
        <w:rPr>
          <w:rFonts w:ascii="Times New Roman" w:hAnsi="Times New Roman" w:cs="Times New Roman"/>
          <w:i/>
        </w:rPr>
        <w:t>q</w:t>
      </w:r>
      <w:r w:rsidR="00BF2EA2" w:rsidRPr="000751AA">
        <w:rPr>
          <w:rFonts w:ascii="Times New Roman" w:hAnsi="Times New Roman" w:cs="Times New Roman"/>
          <w:i/>
          <w:vertAlign w:val="subscript"/>
        </w:rPr>
        <w:t>s</w:t>
      </w:r>
      <w:proofErr w:type="spellEnd"/>
      <w:r w:rsidR="00BF2EA2" w:rsidRPr="000751AA">
        <w:rPr>
          <w:rFonts w:ascii="Times New Roman" w:hAnsi="Times New Roman" w:cs="Times New Roman"/>
        </w:rPr>
        <w:t xml:space="preserve"> is </w:t>
      </w:r>
      <w:ins w:id="169" w:author="Punt, Andre (O&amp;A, Hobart)" w:date="2019-11-17T09:53:00Z">
        <w:r>
          <w:rPr>
            <w:rFonts w:ascii="Times New Roman" w:hAnsi="Times New Roman" w:cs="Times New Roman"/>
          </w:rPr>
          <w:t xml:space="preserve">the </w:t>
        </w:r>
      </w:ins>
      <w:r w:rsidR="00BF2EA2" w:rsidRPr="000751AA">
        <w:rPr>
          <w:rFonts w:ascii="Times New Roman" w:hAnsi="Times New Roman" w:cs="Times New Roman"/>
        </w:rPr>
        <w:t xml:space="preserve">catchability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 xml:space="preserve">s </w:t>
      </w:r>
      <w:r w:rsidR="00BF2EA2" w:rsidRPr="000751AA">
        <w:rPr>
          <w:rFonts w:ascii="Times New Roman" w:hAnsi="Times New Roman" w:cs="Times New Roman"/>
        </w:rPr>
        <w:t xml:space="preserve">(proportion of the population harvested by one </w:t>
      </w:r>
      <w:r w:rsidR="00572A01">
        <w:rPr>
          <w:rFonts w:ascii="Times New Roman" w:hAnsi="Times New Roman" w:cs="Times New Roman"/>
        </w:rPr>
        <w:t>vessel</w:t>
      </w:r>
      <w:r w:rsidR="00BF2EA2" w:rsidRPr="000751AA">
        <w:rPr>
          <w:rFonts w:ascii="Times New Roman" w:hAnsi="Times New Roman" w:cs="Times New Roman"/>
        </w:rPr>
        <w:t xml:space="preserve"> in one week) and </w:t>
      </w:r>
      <w:proofErr w:type="spellStart"/>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w:t>
      </w:r>
      <w:proofErr w:type="spellEnd"/>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proofErr w:type="spellStart"/>
      <w:r w:rsidR="00BF2EA2" w:rsidRPr="000751AA">
        <w:rPr>
          <w:rFonts w:ascii="Times New Roman" w:hAnsi="Times New Roman" w:cs="Times New Roman"/>
          <w:i/>
        </w:rPr>
        <w:t>s</w:t>
      </w:r>
      <w:r w:rsidR="00A52D0E">
        <w:rPr>
          <w:rFonts w:ascii="Times New Roman" w:hAnsi="Times New Roman" w:cs="Times New Roman"/>
        </w:rPr>
        <w:t xml:space="preserve"> in</w:t>
      </w:r>
      <w:proofErr w:type="spellEnd"/>
      <w:r w:rsidR="00A52D0E">
        <w:rPr>
          <w:rFonts w:ascii="Times New Roman" w:hAnsi="Times New Roman" w:cs="Times New Roman"/>
        </w:rPr>
        <w:t xml:space="preserve"> 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A52D0E">
        <w:rPr>
          <w:rFonts w:ascii="Times New Roman" w:hAnsi="Times New Roman" w:cs="Times New Roman"/>
        </w:rPr>
        <w:t xml:space="preserve">real </w:t>
      </w:r>
      <w:r w:rsidR="00572A01">
        <w:rPr>
          <w:rFonts w:ascii="Times New Roman" w:hAnsi="Times New Roman" w:cs="Times New Roman"/>
        </w:rPr>
        <w:t>dynamics of the Dungeness crab fishery</w:t>
      </w:r>
      <w:r w:rsidR="00927327">
        <w:rPr>
          <w:rFonts w:ascii="Times New Roman" w:hAnsi="Times New Roman" w:cs="Times New Roman"/>
        </w:rPr>
        <w:t xml:space="preserve">. </w:t>
      </w:r>
      <w:del w:id="170" w:author="Punt, Andre (O&amp;A, Hobart)" w:date="2019-11-17T09:54:00Z">
        <w:r w:rsidR="00927327" w:rsidDel="004C5CE1">
          <w:rPr>
            <w:rFonts w:ascii="Times New Roman" w:hAnsi="Times New Roman" w:cs="Times New Roman"/>
          </w:rPr>
          <w:delText>In particular, the demand</w:delText>
        </w:r>
      </w:del>
      <w:ins w:id="171" w:author="Punt, Andre (O&amp;A, Hobart)" w:date="2019-11-17T09:54:00Z">
        <w:r>
          <w:rPr>
            <w:rFonts w:ascii="Times New Roman" w:hAnsi="Times New Roman" w:cs="Times New Roman"/>
          </w:rPr>
          <w:t>This</w:t>
        </w:r>
      </w:ins>
      <w:r w:rsidR="00927327">
        <w:rPr>
          <w:rFonts w:ascii="Times New Roman" w:hAnsi="Times New Roman" w:cs="Times New Roman"/>
        </w:rPr>
        <w:t xml:space="preserve"> function </w:t>
      </w:r>
      <w:r w:rsidR="00C17274">
        <w:rPr>
          <w:rFonts w:ascii="Times New Roman" w:hAnsi="Times New Roman" w:cs="Times New Roman"/>
        </w:rPr>
        <w:t>led to</w:t>
      </w:r>
      <w:commentRangeStart w:id="172"/>
      <w:r w:rsidR="00927327">
        <w:rPr>
          <w:rFonts w:ascii="Times New Roman" w:hAnsi="Times New Roman" w:cs="Times New Roman"/>
        </w:rPr>
        <w:t xml:space="preserve"> much higher </w:t>
      </w:r>
      <w:commentRangeEnd w:id="172"/>
      <w:r>
        <w:rPr>
          <w:rStyle w:val="CommentReference"/>
        </w:rPr>
        <w:commentReference w:id="172"/>
      </w:r>
      <w:ins w:id="173" w:author="Punt, Andre (O&amp;A, Hobart)" w:date="2019-11-17T09:54:00Z">
        <w:r>
          <w:rPr>
            <w:rFonts w:ascii="Times New Roman" w:hAnsi="Times New Roman" w:cs="Times New Roman"/>
          </w:rPr>
          <w:t xml:space="preserve">population </w:t>
        </w:r>
      </w:ins>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del w:id="174" w:author="Punt, Andre (O&amp;A, Hobart)" w:date="2019-11-17T09:54:00Z">
        <w:r w:rsidR="00DE7C38" w:rsidRPr="000751AA" w:rsidDel="004C5CE1">
          <w:rPr>
            <w:rFonts w:ascii="Times New Roman" w:hAnsi="Times New Roman" w:cs="Times New Roman"/>
          </w:rPr>
          <w:delText xml:space="preserve">realized </w:delText>
        </w:r>
      </w:del>
      <w:r w:rsidR="005173EA" w:rsidRPr="000751AA">
        <w:rPr>
          <w:rFonts w:ascii="Times New Roman" w:hAnsi="Times New Roman" w:cs="Times New Roman"/>
        </w:rPr>
        <w:t>crab and salmon fisheries</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proofErr w:type="spellStart"/>
      <w:proofErr w:type="gramStart"/>
      <w:r w:rsidR="00BE022E">
        <w:rPr>
          <w:rFonts w:ascii="Times New Roman" w:hAnsi="Times New Roman" w:cs="Times New Roman"/>
          <w:i/>
        </w:rPr>
        <w:t>P</w:t>
      </w:r>
      <w:r w:rsidR="00BE022E">
        <w:rPr>
          <w:rFonts w:ascii="Times New Roman" w:hAnsi="Times New Roman" w:cs="Times New Roman"/>
          <w:i/>
          <w:vertAlign w:val="subscript"/>
        </w:rPr>
        <w:t>d,y</w:t>
      </w:r>
      <w:proofErr w:type="gramEnd"/>
      <w:r w:rsidR="00BE022E">
        <w:rPr>
          <w:rFonts w:ascii="Times New Roman" w:hAnsi="Times New Roman" w:cs="Times New Roman"/>
          <w:i/>
          <w:vertAlign w:val="subscript"/>
        </w:rPr>
        <w:t>,w</w:t>
      </w:r>
      <w:proofErr w:type="spellEnd"/>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w:t>
      </w:r>
      <w:proofErr w:type="spellStart"/>
      <w:r w:rsidR="002C0E79">
        <w:rPr>
          <w:rFonts w:ascii="Times New Roman" w:hAnsi="Times New Roman" w:cs="Times New Roman"/>
        </w:rPr>
        <w:t>Dungness</w:t>
      </w:r>
      <w:proofErr w:type="spellEnd"/>
      <w:r w:rsidR="003A04D1">
        <w:rPr>
          <w:rFonts w:ascii="Times New Roman" w:hAnsi="Times New Roman" w:cs="Times New Roman"/>
        </w:rPr>
        <w:t>)</w:t>
      </w:r>
      <w:r w:rsidR="003A04D1">
        <w:rPr>
          <w:rFonts w:ascii="Times New Roman" w:hAnsi="Times New Roman" w:cs="Times New Roman"/>
          <w:i/>
        </w:rPr>
        <w:t xml:space="preserve"> </w:t>
      </w:r>
      <w:del w:id="175" w:author="Punt, Andre (O&amp;A, Hobart)" w:date="2019-11-17T09:54:00Z">
        <w:r w:rsidR="00927327" w:rsidDel="004C5CE1">
          <w:rPr>
            <w:rFonts w:ascii="Times New Roman" w:hAnsi="Times New Roman" w:cs="Times New Roman"/>
          </w:rPr>
          <w:delText>went</w:delText>
        </w:r>
        <w:r w:rsidR="005173EA" w:rsidRPr="000751AA" w:rsidDel="004C5CE1">
          <w:rPr>
            <w:rFonts w:ascii="Times New Roman" w:hAnsi="Times New Roman" w:cs="Times New Roman"/>
          </w:rPr>
          <w:delText xml:space="preserve"> up</w:delText>
        </w:r>
      </w:del>
      <w:ins w:id="176" w:author="Punt, Andre (O&amp;A, Hobart)" w:date="2019-11-17T09:54:00Z">
        <w:r>
          <w:rPr>
            <w:rFonts w:ascii="Times New Roman" w:hAnsi="Times New Roman" w:cs="Times New Roman"/>
          </w:rPr>
          <w:t>increa</w:t>
        </w:r>
      </w:ins>
      <w:ins w:id="177" w:author="Punt, Andre (O&amp;A, Hobart)" w:date="2019-11-17T09:55:00Z">
        <w:r>
          <w:rPr>
            <w:rFonts w:ascii="Times New Roman" w:hAnsi="Times New Roman" w:cs="Times New Roman"/>
          </w:rPr>
          <w:t>s</w:t>
        </w:r>
      </w:ins>
      <w:ins w:id="178" w:author="Punt, Andre (O&amp;A, Hobart)" w:date="2019-11-17T09:54:00Z">
        <w:r>
          <w:rPr>
            <w:rFonts w:ascii="Times New Roman" w:hAnsi="Times New Roman" w:cs="Times New Roman"/>
          </w:rPr>
          <w:t>ed</w:t>
        </w:r>
      </w:ins>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commentRangeStart w:id="179"/>
      <w:proofErr w:type="spellStart"/>
      <w:r w:rsidR="00C17274">
        <w:rPr>
          <w:rFonts w:ascii="Times New Roman" w:hAnsi="Times New Roman" w:cs="Times New Roman"/>
          <w:i/>
        </w:rPr>
        <w:t>C</w:t>
      </w:r>
      <w:r w:rsidR="00C17274">
        <w:rPr>
          <w:rFonts w:ascii="Times New Roman" w:hAnsi="Times New Roman" w:cs="Times New Roman"/>
          <w:i/>
          <w:vertAlign w:val="subscript"/>
        </w:rPr>
        <w:t>d,y,w</w:t>
      </w:r>
      <w:proofErr w:type="spellEnd"/>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3A04D1">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oMath>
      <w:r w:rsidR="003A04D1">
        <w:rPr>
          <w:rFonts w:ascii="Times New Roman" w:hAnsi="Times New Roman" w:cs="Times New Roman"/>
        </w:rPr>
        <w:t>)</w:t>
      </w:r>
      <w:r w:rsidR="00BB2FA7">
        <w:rPr>
          <w:rFonts w:ascii="Times New Roman" w:hAnsi="Times New Roman" w:cs="Times New Roman"/>
        </w:rPr>
        <w:t>:</w:t>
      </w:r>
      <w:r w:rsidR="005173EA" w:rsidRPr="000751AA">
        <w:rPr>
          <w:rFonts w:ascii="Times New Roman" w:hAnsi="Times New Roman" w:cs="Times New Roman"/>
        </w:rPr>
        <w:t xml:space="preserve"> </w:t>
      </w:r>
      <w:commentRangeEnd w:id="179"/>
      <w:r>
        <w:rPr>
          <w:rStyle w:val="CommentReference"/>
        </w:rPr>
        <w:commentReference w:id="179"/>
      </w:r>
    </w:p>
    <w:p w14:paraId="4194255E" w14:textId="52202293" w:rsidR="00BB2FA7" w:rsidRDefault="000162D0" w:rsidP="000162D0">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2-10</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m:oMathPara>
    </w:p>
    <w:p w14:paraId="5A1F6C7C" w14:textId="35F1F192" w:rsidR="00BB2FA7" w:rsidRDefault="008B1C70" w:rsidP="000162D0">
      <w:pPr>
        <w:jc w:val="both"/>
        <w:rPr>
          <w:rFonts w:ascii="Times New Roman" w:hAnsi="Times New Roman" w:cs="Times New Roman"/>
        </w:rPr>
      </w:pPr>
      <w:r>
        <w:rPr>
          <w:rFonts w:ascii="Times New Roman" w:hAnsi="Times New Roman" w:cs="Times New Roman"/>
        </w:rPr>
        <w:t xml:space="preserve">This price function is continuous when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r>
          <w:rPr>
            <w:rFonts w:ascii="Cambria Math" w:hAnsi="Cambria Math" w:cs="Times New Roman"/>
          </w:rPr>
          <m:t>=</m:t>
        </m:r>
        <m:r>
          <m:rPr>
            <m:sty m:val="p"/>
          </m:rPr>
          <w:rPr>
            <w:rStyle w:val="CommentReference"/>
          </w:rPr>
          <w:commentReference w:id="180"/>
        </m:r>
        <m:r>
          <w:rPr>
            <w:rFonts w:ascii="Cambria Math" w:hAnsi="Cambria Math" w:cs="Times New Roman"/>
          </w:rPr>
          <m:t>1</m:t>
        </m:r>
      </m:oMath>
      <w:r>
        <w:rPr>
          <w:rFonts w:ascii="Times New Roman" w:eastAsiaTheme="minorEastAsia" w:hAnsi="Times New Roman" w:cs="Times New Roman"/>
        </w:rPr>
        <w:t>, as we assume</w:t>
      </w:r>
      <w:r w:rsidR="00B503F5">
        <w:rPr>
          <w:rFonts w:ascii="Times New Roman" w:eastAsiaTheme="minorEastAsia" w:hAnsi="Times New Roman" w:cs="Times New Roman"/>
        </w:rPr>
        <w:t>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w:t>
      </w:r>
      <w:del w:id="181" w:author="Punt, Andre (O&amp;A, Hobart)" w:date="2019-11-17T09:56:00Z">
        <w:r w:rsidR="00BB2FA7" w:rsidDel="004C5CE1">
          <w:rPr>
            <w:rFonts w:ascii="Times New Roman" w:hAnsi="Times New Roman" w:cs="Times New Roman"/>
          </w:rPr>
          <w:delText xml:space="preserve">a </w:delText>
        </w:r>
      </w:del>
      <w:r w:rsidR="00BB2FA7">
        <w:rPr>
          <w:rFonts w:ascii="Times New Roman" w:hAnsi="Times New Roman" w:cs="Times New Roman"/>
        </w:rPr>
        <w:t xml:space="preserve">perfect </w:t>
      </w:r>
      <w:del w:id="182" w:author="Punt, Andre (O&amp;A, Hobart)" w:date="2019-11-17T09:56:00Z">
        <w:r w:rsidR="00BB2FA7" w:rsidDel="004C5CE1">
          <w:rPr>
            <w:rFonts w:ascii="Times New Roman" w:hAnsi="Times New Roman" w:cs="Times New Roman"/>
          </w:rPr>
          <w:delText xml:space="preserve">signal </w:delText>
        </w:r>
      </w:del>
      <w:ins w:id="183" w:author="Punt, Andre (O&amp;A, Hobart)" w:date="2019-11-17T09:56:00Z">
        <w:r w:rsidR="004C5CE1">
          <w:rPr>
            <w:rFonts w:ascii="Times New Roman" w:hAnsi="Times New Roman" w:cs="Times New Roman"/>
          </w:rPr>
          <w:t xml:space="preserve">knowledge </w:t>
        </w:r>
      </w:ins>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ins w:id="184" w:author="Punt, Andre (O&amp;A, Hobart)" w:date="2019-11-17T09:57:00Z">
        <w:r w:rsidR="004C5CE1">
          <w:rPr>
            <w:rFonts w:ascii="Times New Roman" w:hAnsi="Times New Roman" w:cs="Times New Roman"/>
          </w:rPr>
          <w:t>,</w:t>
        </w:r>
      </w:ins>
      <w:commentRangeStart w:id="185"/>
      <w:r w:rsidR="00BB2FA7">
        <w:rPr>
          <w:rFonts w:ascii="Times New Roman" w:hAnsi="Times New Roman" w:cs="Times New Roman"/>
        </w:rPr>
        <w:t xml:space="preserve"> </w:t>
      </w:r>
      <w:proofErr w:type="gramStart"/>
      <w:r w:rsidR="00BB2FA7">
        <w:rPr>
          <w:rFonts w:ascii="Times New Roman" w:hAnsi="Times New Roman" w:cs="Times New Roman"/>
        </w:rPr>
        <w:t>assuming that</w:t>
      </w:r>
      <w:proofErr w:type="gramEnd"/>
      <w:r w:rsidR="00BB2FA7">
        <w:rPr>
          <w:rFonts w:ascii="Times New Roman" w:hAnsi="Times New Roman" w:cs="Times New Roman"/>
        </w:rPr>
        <w:t xml:space="preserve">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commentRangeEnd w:id="185"/>
      <w:r w:rsidR="004C5CE1">
        <w:rPr>
          <w:rStyle w:val="CommentReference"/>
        </w:rPr>
        <w:commentReference w:id="185"/>
      </w:r>
      <w:r w:rsidR="00BB2FA7">
        <w:rPr>
          <w:rFonts w:ascii="Times New Roman" w:hAnsi="Times New Roman" w:cs="Times New Roman"/>
        </w:rPr>
        <w:t>.</w:t>
      </w:r>
      <w:r w:rsidR="00D402B2">
        <w:rPr>
          <w:rFonts w:ascii="Times New Roman" w:hAnsi="Times New Roman" w:cs="Times New Roman"/>
        </w:rPr>
        <w:t xml:space="preserve"> </w:t>
      </w:r>
      <w:commentRangeStart w:id="186"/>
      <w:r w:rsidR="00D402B2">
        <w:rPr>
          <w:rFonts w:ascii="Times New Roman" w:hAnsi="Times New Roman" w:cs="Times New Roman"/>
        </w:rPr>
        <w:t xml:space="preserve">Crab prices </w:t>
      </w:r>
      <w:r w:rsidR="00B503F5">
        <w:rPr>
          <w:rFonts w:ascii="Times New Roman" w:hAnsi="Times New Roman" w:cs="Times New Roman"/>
        </w:rPr>
        <w:t>were</w:t>
      </w:r>
      <w:r w:rsidR="00D402B2">
        <w:rPr>
          <w:rFonts w:ascii="Times New Roman" w:hAnsi="Times New Roman" w:cs="Times New Roman"/>
        </w:rPr>
        <w:t xml:space="preserve"> held constant at 1 in the algorithm that tunes costs.</w:t>
      </w:r>
      <w:commentRangeEnd w:id="186"/>
      <w:r w:rsidR="004C5CE1">
        <w:rPr>
          <w:rStyle w:val="CommentReference"/>
        </w:rPr>
        <w:commentReference w:id="186"/>
      </w:r>
    </w:p>
    <w:p w14:paraId="13A2C176" w14:textId="21345560" w:rsidR="007D12C1" w:rsidRDefault="00DA0020" w:rsidP="000162D0">
      <w:pPr>
        <w:ind w:firstLine="720"/>
        <w:jc w:val="both"/>
        <w:rPr>
          <w:rFonts w:ascii="Times New Roman" w:hAnsi="Times New Roman" w:cs="Times New Roman"/>
        </w:rPr>
      </w:pPr>
      <w:r>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Pr>
          <w:rFonts w:ascii="Times New Roman" w:hAnsi="Times New Roman" w:cs="Times New Roman"/>
        </w:rPr>
        <w:t xml:space="preserve">fisher then </w:t>
      </w:r>
      <w:r w:rsidR="001D3605" w:rsidRPr="000751AA">
        <w:rPr>
          <w:rFonts w:ascii="Times New Roman" w:hAnsi="Times New Roman" w:cs="Times New Roman"/>
        </w:rPr>
        <w:t>calculate</w:t>
      </w:r>
      <w:r>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proofErr w:type="spellStart"/>
      <w:r>
        <w:rPr>
          <w:rFonts w:ascii="Times New Roman" w:hAnsi="Times New Roman" w:cs="Times New Roman"/>
          <w:i/>
        </w:rPr>
        <w:t>r</w:t>
      </w:r>
      <w:r>
        <w:rPr>
          <w:rFonts w:ascii="Times New Roman" w:hAnsi="Times New Roman" w:cs="Times New Roman"/>
          <w:i/>
          <w:vertAlign w:val="subscript"/>
        </w:rPr>
        <w:t>s,y,w</w:t>
      </w:r>
      <w:proofErr w:type="spellEnd"/>
      <w:r>
        <w:rPr>
          <w:rFonts w:ascii="Times New Roman" w:hAnsi="Times New Roman" w:cs="Times New Roman"/>
        </w:rPr>
        <w:t xml:space="preserve"> </w:t>
      </w:r>
      <w:r w:rsidR="001D3605" w:rsidRPr="000751AA">
        <w:rPr>
          <w:rFonts w:ascii="Times New Roman" w:hAnsi="Times New Roman" w:cs="Times New Roman"/>
        </w:rPr>
        <w:t xml:space="preserve">– </w:t>
      </w:r>
      <w:proofErr w:type="spellStart"/>
      <w:r w:rsidR="00BE022E">
        <w:rPr>
          <w:rFonts w:ascii="Times New Roman" w:hAnsi="Times New Roman" w:cs="Times New Roman"/>
          <w:i/>
        </w:rPr>
        <w:t>c</w:t>
      </w:r>
      <w:r w:rsidR="00BE022E">
        <w:rPr>
          <w:rFonts w:ascii="Times New Roman" w:hAnsi="Times New Roman" w:cs="Times New Roman"/>
          <w:i/>
          <w:vertAlign w:val="subscript"/>
        </w:rPr>
        <w:t>s,v</w:t>
      </w:r>
      <w:proofErr w:type="spellEnd"/>
      <w:r w:rsidR="001D3605" w:rsidRPr="000751AA">
        <w:rPr>
          <w:rFonts w:ascii="Times New Roman" w:hAnsi="Times New Roman" w:cs="Times New Roman"/>
        </w:rPr>
        <w:t xml:space="preserve">) for each fishery that </w:t>
      </w:r>
      <w:r>
        <w:rPr>
          <w:rFonts w:ascii="Times New Roman" w:hAnsi="Times New Roman" w:cs="Times New Roman"/>
        </w:rPr>
        <w:t>was</w:t>
      </w:r>
      <w:r w:rsidR="001D3605" w:rsidRPr="000751AA">
        <w:rPr>
          <w:rFonts w:ascii="Times New Roman" w:hAnsi="Times New Roman" w:cs="Times New Roman"/>
        </w:rPr>
        <w:t xml:space="preserve"> open and for which they h</w:t>
      </w:r>
      <w:r>
        <w:rPr>
          <w:rFonts w:ascii="Times New Roman" w:hAnsi="Times New Roman" w:cs="Times New Roman"/>
        </w:rPr>
        <w:t>e</w:t>
      </w:r>
      <w:r w:rsidR="001D3605" w:rsidRPr="000751AA">
        <w:rPr>
          <w:rFonts w:ascii="Times New Roman" w:hAnsi="Times New Roman" w:cs="Times New Roman"/>
        </w:rPr>
        <w:t>ld a permit, and either fish</w:t>
      </w:r>
      <w:r>
        <w:rPr>
          <w:rFonts w:ascii="Times New Roman" w:hAnsi="Times New Roman" w:cs="Times New Roman"/>
        </w:rPr>
        <w:t>ed</w:t>
      </w:r>
      <w:r w:rsidR="001D3605" w:rsidRPr="000751AA">
        <w:rPr>
          <w:rFonts w:ascii="Times New Roman" w:hAnsi="Times New Roman" w:cs="Times New Roman"/>
        </w:rPr>
        <w:t xml:space="preserve"> in the most profitable fishery or, if no fishery </w:t>
      </w:r>
      <w:r>
        <w:rPr>
          <w:rFonts w:ascii="Times New Roman" w:hAnsi="Times New Roman" w:cs="Times New Roman"/>
        </w:rPr>
        <w:t>wa</w:t>
      </w:r>
      <w:r w:rsidR="001D3605" w:rsidRPr="000751AA">
        <w:rPr>
          <w:rFonts w:ascii="Times New Roman" w:hAnsi="Times New Roman" w:cs="Times New Roman"/>
        </w:rPr>
        <w:t>s profitable</w:t>
      </w:r>
      <w:ins w:id="187" w:author="Punt, Andre (O&amp;A, Hobart)" w:date="2019-11-17T09:57:00Z">
        <w:r w:rsidR="004C5CE1">
          <w:rPr>
            <w:rFonts w:ascii="Times New Roman" w:hAnsi="Times New Roman" w:cs="Times New Roman"/>
          </w:rPr>
          <w:t xml:space="preserve"> (</w:t>
        </w:r>
        <w:proofErr w:type="spellStart"/>
        <w:r w:rsidR="004C5CE1">
          <w:rPr>
            <w:rFonts w:ascii="Times New Roman" w:hAnsi="Times New Roman" w:cs="Times New Roman"/>
            <w:i/>
          </w:rPr>
          <w:t>r</w:t>
        </w:r>
        <w:r w:rsidR="004C5CE1">
          <w:rPr>
            <w:rFonts w:ascii="Times New Roman" w:hAnsi="Times New Roman" w:cs="Times New Roman"/>
            <w:i/>
            <w:vertAlign w:val="subscript"/>
          </w:rPr>
          <w:t>s,y,w</w:t>
        </w:r>
        <w:proofErr w:type="spellEnd"/>
        <w:r w:rsidR="004C5CE1">
          <w:rPr>
            <w:rFonts w:ascii="Times New Roman" w:hAnsi="Times New Roman" w:cs="Times New Roman"/>
          </w:rPr>
          <w:t xml:space="preserve"> </w:t>
        </w:r>
        <w:r w:rsidR="004C5CE1" w:rsidRPr="000751AA">
          <w:rPr>
            <w:rFonts w:ascii="Times New Roman" w:hAnsi="Times New Roman" w:cs="Times New Roman"/>
          </w:rPr>
          <w:t xml:space="preserve">– </w:t>
        </w:r>
        <w:proofErr w:type="spellStart"/>
        <w:r w:rsidR="004C5CE1">
          <w:rPr>
            <w:rFonts w:ascii="Times New Roman" w:hAnsi="Times New Roman" w:cs="Times New Roman"/>
            <w:i/>
          </w:rPr>
          <w:t>c</w:t>
        </w:r>
        <w:r w:rsidR="004C5CE1">
          <w:rPr>
            <w:rFonts w:ascii="Times New Roman" w:hAnsi="Times New Roman" w:cs="Times New Roman"/>
            <w:i/>
            <w:vertAlign w:val="subscript"/>
          </w:rPr>
          <w:t>s,v</w:t>
        </w:r>
        <w:proofErr w:type="spellEnd"/>
        <w:r w:rsidR="004C5CE1">
          <w:rPr>
            <w:rFonts w:ascii="Times New Roman" w:hAnsi="Times New Roman" w:cs="Times New Roman"/>
          </w:rPr>
          <w:t xml:space="preserve"> </w:t>
        </w:r>
      </w:ins>
      <w:ins w:id="188" w:author="Punt, Andre (O&amp;A, Hobart)" w:date="2019-11-17T09:58:00Z">
        <w:r w:rsidR="004C5CE1">
          <w:rPr>
            <w:rFonts w:ascii="Times New Roman" w:hAnsi="Times New Roman" w:cs="Times New Roman"/>
          </w:rPr>
          <w:t>&lt;0)</w:t>
        </w:r>
      </w:ins>
      <w:r w:rsidR="001D3605" w:rsidRPr="000751AA">
        <w:rPr>
          <w:rFonts w:ascii="Times New Roman" w:hAnsi="Times New Roman" w:cs="Times New Roman"/>
        </w:rPr>
        <w:t>, d</w:t>
      </w:r>
      <w:r>
        <w:rPr>
          <w:rFonts w:ascii="Times New Roman" w:hAnsi="Times New Roman" w:cs="Times New Roman"/>
        </w:rPr>
        <w:t>id</w:t>
      </w:r>
      <w:r w:rsidR="001D3605" w:rsidRPr="000751AA">
        <w:rPr>
          <w:rFonts w:ascii="Times New Roman" w:hAnsi="Times New Roman" w:cs="Times New Roman"/>
        </w:rPr>
        <w:t xml:space="preserve"> not fish that week.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w:t>
      </w:r>
      <w:commentRangeStart w:id="189"/>
      <w:r w:rsidR="00CF73F1" w:rsidRPr="000751AA">
        <w:rPr>
          <w:rFonts w:ascii="Times New Roman" w:hAnsi="Times New Roman" w:cs="Times New Roman"/>
        </w:rPr>
        <w:t>efficienc</w:t>
      </w:r>
      <w:commentRangeEnd w:id="189"/>
      <w:r w:rsidR="004C5CE1">
        <w:rPr>
          <w:rStyle w:val="CommentReference"/>
        </w:rPr>
        <w:commentReference w:id="189"/>
      </w:r>
      <w:r w:rsidR="00CF73F1" w:rsidRPr="000751AA">
        <w:rPr>
          <w:rFonts w:ascii="Times New Roman" w:hAnsi="Times New Roman" w:cs="Times New Roman"/>
        </w:rPr>
        <w:t>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1D3605" w:rsidRPr="000751AA">
        <w:rPr>
          <w:rFonts w:ascii="Times New Roman" w:hAnsi="Times New Roman" w:cs="Times New Roman"/>
        </w:rPr>
        <w:t xml:space="preserve">. </w:t>
      </w:r>
    </w:p>
    <w:p w14:paraId="2A27A321" w14:textId="3C007D05" w:rsidR="001B1008" w:rsidRDefault="001B1008" w:rsidP="000162D0">
      <w:pPr>
        <w:jc w:val="both"/>
        <w:rPr>
          <w:rFonts w:ascii="Times New Roman" w:hAnsi="Times New Roman" w:cs="Times New Roman"/>
        </w:rPr>
      </w:pPr>
    </w:p>
    <w:p w14:paraId="79C9075F" w14:textId="19A916BF" w:rsidR="001B1008" w:rsidRPr="001B1008" w:rsidRDefault="001B1008" w:rsidP="000162D0">
      <w:pPr>
        <w:jc w:val="both"/>
        <w:rPr>
          <w:rFonts w:ascii="Times New Roman" w:hAnsi="Times New Roman" w:cs="Times New Roman"/>
          <w:i/>
        </w:rPr>
      </w:pPr>
      <w:r>
        <w:rPr>
          <w:rFonts w:ascii="Times New Roman" w:hAnsi="Times New Roman" w:cs="Times New Roman"/>
          <w:i/>
        </w:rPr>
        <w:t>Salmon and crab population models</w:t>
      </w:r>
    </w:p>
    <w:p w14:paraId="7EFFBBB9" w14:textId="6A7D8CDA" w:rsidR="004F6747" w:rsidRPr="004F6747" w:rsidRDefault="004F6747" w:rsidP="000162D0">
      <w:pPr>
        <w:jc w:val="both"/>
        <w:rPr>
          <w:rFonts w:ascii="Times New Roman" w:hAnsi="Times New Roman" w:cs="Times New Roman"/>
        </w:rPr>
      </w:pPr>
      <w:r>
        <w:rPr>
          <w:rFonts w:ascii="Times New Roman" w:hAnsi="Times New Roman" w:cs="Times New Roman"/>
        </w:rPr>
        <w:tab/>
        <w:t xml:space="preserve">Salmon and crab populations were </w:t>
      </w:r>
      <w:del w:id="190" w:author="Punt, Andre (O&amp;A, Hobart)" w:date="2019-11-17T09:58:00Z">
        <w:r w:rsidDel="004C5CE1">
          <w:rPr>
            <w:rFonts w:ascii="Times New Roman" w:hAnsi="Times New Roman" w:cs="Times New Roman"/>
          </w:rPr>
          <w:delText xml:space="preserve">simply </w:delText>
        </w:r>
      </w:del>
      <w:r>
        <w:rPr>
          <w:rFonts w:ascii="Times New Roman" w:hAnsi="Times New Roman" w:cs="Times New Roman"/>
        </w:rPr>
        <w:t>modeled as random recruitment deviations with no dynamics explicitly linking</w:t>
      </w:r>
      <w:commentRangeStart w:id="191"/>
      <w:r>
        <w:rPr>
          <w:rFonts w:ascii="Times New Roman" w:hAnsi="Times New Roman" w:cs="Times New Roman"/>
        </w:rPr>
        <w:t xml:space="preserve"> abundances</w:t>
      </w:r>
      <w:commentRangeEnd w:id="191"/>
      <w:r w:rsidR="004C5CE1">
        <w:rPr>
          <w:rStyle w:val="CommentReference"/>
        </w:rPr>
        <w:commentReference w:id="191"/>
      </w:r>
      <w:r>
        <w:rPr>
          <w:rFonts w:ascii="Times New Roman" w:hAnsi="Times New Roman" w:cs="Times New Roman"/>
        </w:rPr>
        <w:t xml:space="preserve"> from one year to the next. Thus, recruitment for species </w:t>
      </w:r>
      <w:proofErr w:type="spellStart"/>
      <w:r>
        <w:rPr>
          <w:rFonts w:ascii="Times New Roman" w:hAnsi="Times New Roman" w:cs="Times New Roman"/>
          <w:i/>
        </w:rPr>
        <w:t xml:space="preserve">s </w:t>
      </w:r>
      <w:r>
        <w:rPr>
          <w:rFonts w:ascii="Times New Roman" w:hAnsi="Times New Roman" w:cs="Times New Roman"/>
        </w:rPr>
        <w:t>in</w:t>
      </w:r>
      <w:proofErr w:type="spellEnd"/>
      <w:r>
        <w:rPr>
          <w:rFonts w:ascii="Times New Roman" w:hAnsi="Times New Roman" w:cs="Times New Roman"/>
        </w:rPr>
        <w:t xml:space="preserve"> year </w:t>
      </w:r>
      <w:r>
        <w:rPr>
          <w:rFonts w:ascii="Times New Roman" w:hAnsi="Times New Roman" w:cs="Times New Roman"/>
          <w:i/>
        </w:rPr>
        <w:t>y</w:t>
      </w:r>
      <w:r>
        <w:rPr>
          <w:rFonts w:ascii="Times New Roman" w:hAnsi="Times New Roman" w:cs="Times New Roman"/>
        </w:rPr>
        <w:t xml:space="preserve"> was:</w:t>
      </w:r>
    </w:p>
    <w:p w14:paraId="62B64398" w14:textId="6961DD1F" w:rsidR="001B1008" w:rsidRPr="004F6747" w:rsidRDefault="000162D0" w:rsidP="000162D0">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sup>
          </m:sSup>
        </m:oMath>
      </m:oMathPara>
    </w:p>
    <w:p w14:paraId="1996375C" w14:textId="3CF0A801" w:rsidR="004F6747" w:rsidRPr="0066396E" w:rsidRDefault="004F6747" w:rsidP="000162D0">
      <w:pPr>
        <w:jc w:val="both"/>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and</w:t>
      </w:r>
      <w:r w:rsidR="0066396E">
        <w:rPr>
          <w:rFonts w:ascii="Times New Roman" w:eastAsiaTheme="minorEastAsia" w:hAnsi="Times New Roman" w:cs="Times New Roman"/>
        </w:rPr>
        <w:t xml:space="preserve"> </w:t>
      </w:r>
      <w:r w:rsidR="0066396E" w:rsidRPr="0066396E">
        <w:rPr>
          <w:rFonts w:ascii="Times New Roman" w:eastAsiaTheme="minorEastAsia" w:hAnsi="Times New Roman" w:cs="Times New Roman"/>
          <w:i/>
        </w:rPr>
        <w:sym w:font="Symbol" w:char="F065"/>
      </w:r>
      <w:proofErr w:type="spellStart"/>
      <w:proofErr w:type="gramStart"/>
      <w:r w:rsidR="0066396E">
        <w:rPr>
          <w:rFonts w:ascii="Times New Roman" w:eastAsiaTheme="minorEastAsia" w:hAnsi="Times New Roman" w:cs="Times New Roman"/>
          <w:i/>
          <w:vertAlign w:val="subscript"/>
        </w:rPr>
        <w:t>y,s</w:t>
      </w:r>
      <w:proofErr w:type="spellEnd"/>
      <w:proofErr w:type="gramEnd"/>
      <w:r w:rsidR="0066396E">
        <w:rPr>
          <w:rFonts w:ascii="Times New Roman" w:eastAsiaTheme="minorEastAsia" w:hAnsi="Times New Roman" w:cs="Times New Roman"/>
        </w:rPr>
        <w:t xml:space="preserve"> is an autocorrelated normal random variable. That is,</w:t>
      </w:r>
      <w:r w:rsidR="00223BE6">
        <w:rPr>
          <w:rFonts w:ascii="Times New Roman" w:eastAsiaTheme="minorEastAsia" w:hAnsi="Times New Roman" w:cs="Times New Roman"/>
        </w:rPr>
        <w:t xml:space="preserve"> when recruitment is independent among populations,</w:t>
      </w:r>
    </w:p>
    <w:p w14:paraId="45381851" w14:textId="19019695" w:rsidR="004F6747" w:rsidRPr="004F6747" w:rsidRDefault="000162D0" w:rsidP="000162D0">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r>
                    <m:rPr>
                      <m:sty m:val="p"/>
                    </m:rPr>
                    <w:rPr>
                      <w:rStyle w:val="CommentReference"/>
                    </w:rPr>
                    <w:commentReference w:id="192"/>
                  </m:r>
                </m:sup>
              </m:sSup>
              <m:r>
                <w:rPr>
                  <w:rFonts w:ascii="Cambria Math" w:hAnsi="Cambria Math" w:cs="Times New Roman"/>
                </w:rPr>
                <m:t>)</m:t>
              </m:r>
            </m:e>
          </m:d>
          <m:r>
            <w:rPr>
              <w:rFonts w:ascii="Cambria Math" w:hAnsi="Cambria Math" w:cs="Times New Roman"/>
            </w:rPr>
            <m:t xml:space="preserve"> ,</m:t>
          </m:r>
        </m:oMath>
      </m:oMathPara>
    </w:p>
    <w:p w14:paraId="47C78304" w14:textId="424BF55C" w:rsidR="004F6747" w:rsidRPr="004F6747" w:rsidRDefault="00223BE6" w:rsidP="000162D0">
      <w:pPr>
        <w:jc w:val="both"/>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00B4695D" w:rsidRPr="00B4695D">
        <w:rPr>
          <w:rFonts w:ascii="Times New Roman" w:hAnsi="Times New Roman" w:cs="Times New Roman"/>
          <w:i/>
        </w:rPr>
        <w:sym w:font="Symbol" w:char="F06A"/>
      </w:r>
      <w:r w:rsidR="00B4695D">
        <w:rPr>
          <w:rFonts w:ascii="Times New Roman" w:hAnsi="Times New Roman" w:cs="Times New Roman"/>
          <w:i/>
          <w:vertAlign w:val="subscript"/>
        </w:rPr>
        <w:t>s</w:t>
      </w:r>
      <w:r w:rsidR="00B4695D">
        <w:rPr>
          <w:rFonts w:ascii="Times New Roman" w:hAnsi="Times New Roman" w:cs="Times New Roman"/>
        </w:rPr>
        <w:t xml:space="preserve"> is the strength of autocorrelation (</w:t>
      </w:r>
      <w:r w:rsidR="00861DA7">
        <w:rPr>
          <w:rFonts w:ascii="Times New Roman" w:hAnsi="Times New Roman" w:cs="Times New Roman"/>
        </w:rPr>
        <w:t xml:space="preserve">between </w:t>
      </w:r>
      <w:r w:rsidR="00B4695D">
        <w:rPr>
          <w:rFonts w:ascii="Times New Roman" w:hAnsi="Times New Roman" w:cs="Times New Roman"/>
        </w:rPr>
        <w:t xml:space="preserve">zero </w:t>
      </w:r>
      <w:r w:rsidR="00861DA7">
        <w:rPr>
          <w:rFonts w:ascii="Times New Roman" w:hAnsi="Times New Roman" w:cs="Times New Roman"/>
        </w:rPr>
        <w:t xml:space="preserve">and </w:t>
      </w:r>
      <w:r w:rsidR="00B4695D">
        <w:rPr>
          <w:rFonts w:ascii="Times New Roman" w:hAnsi="Times New Roman" w:cs="Times New Roman"/>
        </w:rPr>
        <w:t xml:space="preserve">one) for species </w:t>
      </w:r>
      <w:r w:rsidR="00B4695D">
        <w:rPr>
          <w:rFonts w:ascii="Times New Roman" w:hAnsi="Times New Roman" w:cs="Times New Roman"/>
          <w:i/>
        </w:rPr>
        <w:t>s</w:t>
      </w:r>
      <w:r w:rsidR="00AE4138">
        <w:rPr>
          <w:rFonts w:ascii="Times New Roman" w:hAnsi="Times New Roman" w:cs="Times New Roman"/>
        </w:rPr>
        <w:t xml:space="preserve">, </w:t>
      </w:r>
      <w:r w:rsidR="00AE4138" w:rsidRPr="00AE4138">
        <w:rPr>
          <w:rFonts w:ascii="Times New Roman" w:hAnsi="Times New Roman" w:cs="Times New Roman"/>
          <w:i/>
        </w:rPr>
        <w:sym w:font="Symbol" w:char="F073"/>
      </w:r>
      <w:proofErr w:type="gramStart"/>
      <w:r w:rsidR="00AE4138">
        <w:rPr>
          <w:rFonts w:ascii="Times New Roman" w:hAnsi="Times New Roman" w:cs="Times New Roman"/>
          <w:i/>
          <w:vertAlign w:val="subscript"/>
        </w:rPr>
        <w:t>R,s</w:t>
      </w:r>
      <w:proofErr w:type="gramEnd"/>
      <w:r w:rsidR="00AE4138">
        <w:rPr>
          <w:rFonts w:ascii="Times New Roman" w:hAnsi="Times New Roman" w:cs="Times New Roman"/>
        </w:rPr>
        <w:t xml:space="preserve"> is the unconditional standard deviation of </w:t>
      </w:r>
      <w:r w:rsidR="00AE4138" w:rsidRPr="00AE4138">
        <w:rPr>
          <w:rFonts w:ascii="Times New Roman" w:hAnsi="Times New Roman" w:cs="Times New Roman"/>
          <w:i/>
        </w:rPr>
        <w:sym w:font="Symbol" w:char="F065"/>
      </w:r>
      <w:r w:rsidR="00AE4138">
        <w:rPr>
          <w:rFonts w:ascii="Times New Roman" w:hAnsi="Times New Roman" w:cs="Times New Roman"/>
          <w:i/>
          <w:vertAlign w:val="subscript"/>
        </w:rPr>
        <w:t>s</w:t>
      </w:r>
      <w:r w:rsidR="00AE4138">
        <w:rPr>
          <w:rFonts w:ascii="Times New Roman" w:hAnsi="Times New Roman" w:cs="Times New Roman"/>
        </w:rPr>
        <w:t>,</w:t>
      </w:r>
      <w:r>
        <w:rPr>
          <w:rFonts w:ascii="Times New Roman" w:hAnsi="Times New Roman" w:cs="Times New Roman"/>
          <w:i/>
        </w:rPr>
        <w:t xml:space="preserve"> </w:t>
      </w:r>
      <w:r w:rsidRPr="00223BE6">
        <w:rPr>
          <w:rFonts w:ascii="Times New Roman" w:hAnsi="Times New Roman" w:cs="Times New Roman"/>
        </w:rPr>
        <w:t>and</w:t>
      </w:r>
      <w:r>
        <w:rPr>
          <w:rFonts w:ascii="Times New Roman" w:hAnsi="Times New Roman" w:cs="Times New Roman"/>
          <w:i/>
        </w:rPr>
        <w:t xml:space="preserve"> </w:t>
      </w:r>
      <w:r>
        <w:rPr>
          <w:rFonts w:ascii="Times New Roman" w:hAnsi="Times New Roman" w:cs="Times New Roman"/>
        </w:rPr>
        <w:t xml:space="preserve">the second term in the mean </w:t>
      </w:r>
      <w:r w:rsidR="0066396E">
        <w:rPr>
          <w:rFonts w:ascii="Times New Roman" w:hAnsi="Times New Roman" w:cs="Times New Roman"/>
        </w:rPr>
        <w:t xml:space="preserve">is a bias correction </w:t>
      </w:r>
      <w:r w:rsidR="007B04B4">
        <w:rPr>
          <w:rFonts w:ascii="Times New Roman" w:hAnsi="Times New Roman" w:cs="Times New Roman"/>
        </w:rPr>
        <w:t>to ensure</w:t>
      </w:r>
      <w:r w:rsidR="0066396E">
        <w:rPr>
          <w:rFonts w:ascii="Times New Roman" w:hAnsi="Times New Roman" w:cs="Times New Roman"/>
        </w:rPr>
        <w:t xml:space="preserve"> that </w:t>
      </w:r>
      <m:oMath>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sup>
            </m:sSup>
          </m:e>
        </m:d>
        <m:r>
          <w:rPr>
            <w:rFonts w:ascii="Cambria Math" w:hAnsi="Cambria Math" w:cs="Times New Roman"/>
          </w:rPr>
          <m:t>=1</m:t>
        </m:r>
        <m:r>
          <m:rPr>
            <m:sty m:val="p"/>
          </m:rPr>
          <w:rPr>
            <w:rStyle w:val="CommentReference"/>
          </w:rPr>
          <w:commentReference w:id="193"/>
        </m:r>
        <m:r>
          <w:rPr>
            <w:rFonts w:ascii="Cambria Math" w:hAnsi="Cambria Math" w:cs="Times New Roman"/>
          </w:rPr>
          <m:t>.</m:t>
        </m:r>
      </m:oMath>
    </w:p>
    <w:p w14:paraId="664D0ABB" w14:textId="77777777" w:rsidR="004F6747" w:rsidRDefault="004F6747" w:rsidP="000162D0">
      <w:pPr>
        <w:jc w:val="both"/>
        <w:rPr>
          <w:rFonts w:ascii="Times New Roman" w:hAnsi="Times New Roman" w:cs="Times New Roman"/>
        </w:rPr>
      </w:pPr>
    </w:p>
    <w:p w14:paraId="0CDF784C" w14:textId="68612F49" w:rsidR="001B1008" w:rsidRPr="001B1008" w:rsidRDefault="001B1008" w:rsidP="000162D0">
      <w:pPr>
        <w:jc w:val="both"/>
        <w:rPr>
          <w:rFonts w:ascii="Times New Roman" w:hAnsi="Times New Roman" w:cs="Times New Roman"/>
          <w:i/>
        </w:rPr>
      </w:pPr>
      <w:r>
        <w:rPr>
          <w:rFonts w:ascii="Times New Roman" w:hAnsi="Times New Roman" w:cs="Times New Roman"/>
          <w:i/>
        </w:rPr>
        <w:t>Groundfish population model</w:t>
      </w:r>
    </w:p>
    <w:p w14:paraId="3451374A" w14:textId="33CBACB9" w:rsidR="00046872" w:rsidRPr="000751AA" w:rsidRDefault="00046872" w:rsidP="000162D0">
      <w:pPr>
        <w:jc w:val="both"/>
        <w:rPr>
          <w:rFonts w:ascii="Times New Roman" w:hAnsi="Times New Roman" w:cs="Times New Roman"/>
        </w:rPr>
      </w:pPr>
      <w:r w:rsidRPr="000751AA">
        <w:rPr>
          <w:rFonts w:ascii="Times New Roman" w:hAnsi="Times New Roman" w:cs="Times New Roman"/>
        </w:rPr>
        <w:tab/>
        <w:t xml:space="preserve">The groundfish population is simulated based on a </w:t>
      </w:r>
      <w:proofErr w:type="spellStart"/>
      <w:r w:rsidRPr="000751AA">
        <w:rPr>
          <w:rFonts w:ascii="Times New Roman" w:hAnsi="Times New Roman" w:cs="Times New Roman"/>
        </w:rPr>
        <w:t>Deriso-Schnute</w:t>
      </w:r>
      <w:proofErr w:type="spellEnd"/>
      <w:r w:rsidRPr="000751AA">
        <w:rPr>
          <w:rFonts w:ascii="Times New Roman" w:hAnsi="Times New Roman" w:cs="Times New Roman"/>
        </w:rPr>
        <w:t xml:space="preserve"> delay-difference model with a </w:t>
      </w:r>
      <w:proofErr w:type="spellStart"/>
      <w:r w:rsidRPr="000751AA">
        <w:rPr>
          <w:rFonts w:ascii="Times New Roman" w:hAnsi="Times New Roman" w:cs="Times New Roman"/>
        </w:rPr>
        <w:t>Beverton</w:t>
      </w:r>
      <w:proofErr w:type="spellEnd"/>
      <w:r w:rsidRPr="000751AA">
        <w:rPr>
          <w:rFonts w:ascii="Times New Roman" w:hAnsi="Times New Roman" w:cs="Times New Roman"/>
        </w:rPr>
        <w:t>-Holt stock-recruit relationship</w:t>
      </w:r>
      <w:ins w:id="194" w:author="Punt, Andre (O&amp;A, Hobart)" w:date="2019-11-17T09:59:00Z">
        <w:r w:rsidR="004C5CE1">
          <w:rPr>
            <w:rFonts w:ascii="Times New Roman" w:hAnsi="Times New Roman" w:cs="Times New Roman"/>
          </w:rPr>
          <w:t xml:space="preserve"> </w:t>
        </w:r>
      </w:ins>
      <w:ins w:id="195" w:author="Punt, Andre (O&amp;A, Hobart)" w:date="2019-11-17T10:00:00Z">
        <w:r w:rsidR="004C5CE1">
          <w:rPr>
            <w:rFonts w:ascii="Times New Roman" w:hAnsi="Times New Roman" w:cs="Times New Roman"/>
          </w:rPr>
          <w:t>(</w:t>
        </w:r>
      </w:ins>
      <w:proofErr w:type="spellStart"/>
      <w:ins w:id="196" w:author="Punt, Andre (O&amp;A, Hobart)" w:date="2019-11-17T09:59:00Z">
        <w:r w:rsidR="004C5CE1">
          <w:rPr>
            <w:rFonts w:ascii="Times New Roman" w:hAnsi="Times New Roman" w:cs="Times New Roman"/>
          </w:rPr>
          <w:t>Sc</w:t>
        </w:r>
      </w:ins>
      <w:ins w:id="197" w:author="Punt, Andre (O&amp;A, Hobart)" w:date="2019-11-17T10:00:00Z">
        <w:r w:rsidR="004C5CE1">
          <w:rPr>
            <w:rFonts w:ascii="Times New Roman" w:hAnsi="Times New Roman" w:cs="Times New Roman"/>
          </w:rPr>
          <w:t>h</w:t>
        </w:r>
      </w:ins>
      <w:ins w:id="198" w:author="Punt, Andre (O&amp;A, Hobart)" w:date="2019-11-17T09:59:00Z">
        <w:r w:rsidR="004C5CE1">
          <w:rPr>
            <w:rFonts w:ascii="Times New Roman" w:hAnsi="Times New Roman" w:cs="Times New Roman"/>
          </w:rPr>
          <w:t>nute</w:t>
        </w:r>
        <w:proofErr w:type="spellEnd"/>
        <w:r w:rsidR="004C5CE1">
          <w:rPr>
            <w:rFonts w:ascii="Times New Roman" w:hAnsi="Times New Roman" w:cs="Times New Roman"/>
          </w:rPr>
          <w:t xml:space="preserve">, </w:t>
        </w:r>
      </w:ins>
      <w:ins w:id="199" w:author="Punt, Andre (O&amp;A, Hobart)" w:date="2019-11-17T10:00:00Z">
        <w:r w:rsidR="004C5CE1">
          <w:rPr>
            <w:rFonts w:ascii="Times New Roman" w:hAnsi="Times New Roman" w:cs="Times New Roman"/>
          </w:rPr>
          <w:t>1985)</w:t>
        </w:r>
      </w:ins>
      <w:r w:rsidRPr="000751AA">
        <w:rPr>
          <w:rFonts w:ascii="Times New Roman" w:hAnsi="Times New Roman" w:cs="Times New Roman"/>
        </w:rPr>
        <w:t xml:space="preserve">. </w:t>
      </w:r>
      <w:r w:rsidR="000A0B60" w:rsidRPr="000751AA">
        <w:rPr>
          <w:rFonts w:ascii="Times New Roman" w:hAnsi="Times New Roman" w:cs="Times New Roman"/>
        </w:rPr>
        <w:t>This a</w:t>
      </w:r>
      <w:r w:rsidR="007606B9" w:rsidRPr="000751AA">
        <w:rPr>
          <w:rFonts w:ascii="Times New Roman" w:hAnsi="Times New Roman" w:cs="Times New Roman"/>
        </w:rPr>
        <w:t>llow</w:t>
      </w:r>
      <w:r w:rsidR="000A0B60" w:rsidRPr="000751AA">
        <w:rPr>
          <w:rFonts w:ascii="Times New Roman" w:hAnsi="Times New Roman" w:cs="Times New Roman"/>
        </w:rPr>
        <w:t>s</w:t>
      </w:r>
      <w:r w:rsidR="007606B9" w:rsidRPr="000751AA">
        <w:rPr>
          <w:rFonts w:ascii="Times New Roman" w:hAnsi="Times New Roman" w:cs="Times New Roman"/>
        </w:rPr>
        <w:t xml:space="preserve"> for changes in age structure, an advance from simpler surplus production models, but restrictively assume</w:t>
      </w:r>
      <w:ins w:id="200" w:author="Punt, Andre (O&amp;A, Hobart)" w:date="2019-11-17T10:00:00Z">
        <w:r w:rsidR="004C5CE1">
          <w:rPr>
            <w:rFonts w:ascii="Times New Roman" w:hAnsi="Times New Roman" w:cs="Times New Roman"/>
          </w:rPr>
          <w:t>s</w:t>
        </w:r>
      </w:ins>
      <w:r w:rsidR="007606B9" w:rsidRPr="000751AA">
        <w:rPr>
          <w:rFonts w:ascii="Times New Roman" w:hAnsi="Times New Roman" w:cs="Times New Roman"/>
        </w:rPr>
        <w:t xml:space="preserve"> selectivity and maturity are knife-edged and occur at the same age</w:t>
      </w:r>
      <w:r w:rsidR="00353673" w:rsidRPr="000751AA">
        <w:rPr>
          <w:rFonts w:ascii="Times New Roman" w:hAnsi="Times New Roman" w:cs="Times New Roman"/>
        </w:rPr>
        <w:t xml:space="preserve"> </w:t>
      </w:r>
      <w:r w:rsidR="00353673" w:rsidRPr="000751AA">
        <w:rPr>
          <w:rFonts w:ascii="Times New Roman" w:hAnsi="Times New Roman" w:cs="Times New Roman"/>
        </w:rPr>
        <w:fldChar w:fldCharType="begin"/>
      </w:r>
      <w:r w:rsidR="00E536D7">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J."}],"issued":{"date-parts":[["1992"]]}}},{"id":121,"uris":["http://zotero.org/users/783258/items/P2ITJ2E2"],"uri":["http://zotero.org/users/783258/items/P2ITJ2E2"],"itemData":{"id":121,"type":"book","title":"Quantitative fish dynamics","publisher":"Oxford University Press","publisher-place":"New York","source":"Open WorldCat","event-place":"New York","abstract":"The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applications.","ISBN":"0-19-507631-1","language":"English","author":[{"family":"Quinn","given":"Terrance J"},{"family":"Deriso","given":"R. B"}],"issued":{"date-parts":[["1999"]]}}}],"schema":"https://github.com/citation-style-language/schema/raw/master/csl-citation.json"} </w:instrText>
      </w:r>
      <w:r w:rsidR="00353673" w:rsidRPr="000751AA">
        <w:rPr>
          <w:rFonts w:ascii="Times New Roman" w:hAnsi="Times New Roman" w:cs="Times New Roman"/>
        </w:rPr>
        <w:fldChar w:fldCharType="separate"/>
      </w:r>
      <w:r w:rsidR="00855C44" w:rsidRPr="000751AA">
        <w:rPr>
          <w:rFonts w:ascii="Times New Roman" w:hAnsi="Times New Roman" w:cs="Times New Roman"/>
        </w:rPr>
        <w:t>(Hilborn and Walters 1992, Quinn and Deriso 1999)</w:t>
      </w:r>
      <w:r w:rsidR="00353673" w:rsidRPr="000751AA">
        <w:rPr>
          <w:rFonts w:ascii="Times New Roman" w:hAnsi="Times New Roman" w:cs="Times New Roman"/>
        </w:rPr>
        <w:fldChar w:fldCharType="end"/>
      </w:r>
      <w:r w:rsidR="007606B9" w:rsidRPr="000751AA">
        <w:rPr>
          <w:rFonts w:ascii="Times New Roman" w:hAnsi="Times New Roman" w:cs="Times New Roman"/>
        </w:rPr>
        <w:t xml:space="preserve">. </w:t>
      </w:r>
      <w:r w:rsidRPr="000751AA">
        <w:rPr>
          <w:rFonts w:ascii="Times New Roman" w:hAnsi="Times New Roman" w:cs="Times New Roman"/>
        </w:rPr>
        <w:t xml:space="preserve">Although biomass dynamics in this model can be simulated with a single complex equation, </w:t>
      </w:r>
      <w:r w:rsidR="00CD6402" w:rsidRPr="000751AA">
        <w:rPr>
          <w:rFonts w:ascii="Times New Roman" w:hAnsi="Times New Roman" w:cs="Times New Roman"/>
        </w:rPr>
        <w:t>for eas</w:t>
      </w:r>
      <w:r w:rsidR="00114DA5" w:rsidRPr="000751AA">
        <w:rPr>
          <w:rFonts w:ascii="Times New Roman" w:hAnsi="Times New Roman" w:cs="Times New Roman"/>
        </w:rPr>
        <w:t>e</w:t>
      </w:r>
      <w:r w:rsidR="00CD6402" w:rsidRPr="000751AA">
        <w:rPr>
          <w:rFonts w:ascii="Times New Roman" w:hAnsi="Times New Roman" w:cs="Times New Roman"/>
        </w:rPr>
        <w:t xml:space="preserve">, </w:t>
      </w:r>
      <w:r w:rsidRPr="000751AA">
        <w:rPr>
          <w:rFonts w:ascii="Times New Roman" w:hAnsi="Times New Roman" w:cs="Times New Roman"/>
        </w:rPr>
        <w:t xml:space="preserve">we </w:t>
      </w:r>
      <w:r w:rsidR="005E6931" w:rsidRPr="000751AA">
        <w:rPr>
          <w:rFonts w:ascii="Times New Roman" w:hAnsi="Times New Roman" w:cs="Times New Roman"/>
        </w:rPr>
        <w:t xml:space="preserve">equivalently </w:t>
      </w:r>
      <w:r w:rsidRPr="000751AA">
        <w:rPr>
          <w:rFonts w:ascii="Times New Roman" w:hAnsi="Times New Roman" w:cs="Times New Roman"/>
        </w:rPr>
        <w:t>modeled both abundance (</w:t>
      </w:r>
      <w:r w:rsidRPr="000751AA">
        <w:rPr>
          <w:rFonts w:ascii="Times New Roman" w:hAnsi="Times New Roman" w:cs="Times New Roman"/>
          <w:i/>
        </w:rPr>
        <w:t>N</w:t>
      </w:r>
      <w:r w:rsidRPr="000751AA">
        <w:rPr>
          <w:rFonts w:ascii="Times New Roman" w:hAnsi="Times New Roman" w:cs="Times New Roman"/>
        </w:rPr>
        <w:t>) and biomass (</w:t>
      </w:r>
      <w:r w:rsidRPr="000751AA">
        <w:rPr>
          <w:rFonts w:ascii="Times New Roman" w:hAnsi="Times New Roman" w:cs="Times New Roman"/>
          <w:i/>
        </w:rPr>
        <w:t>B</w:t>
      </w:r>
      <w:r w:rsidRPr="000751AA">
        <w:rPr>
          <w:rFonts w:ascii="Times New Roman" w:hAnsi="Times New Roman" w:cs="Times New Roman"/>
        </w:rPr>
        <w:t>)</w:t>
      </w:r>
      <w:r w:rsidR="00934EDF">
        <w:rPr>
          <w:rFonts w:ascii="Times New Roman" w:hAnsi="Times New Roman" w:cs="Times New Roman"/>
        </w:rPr>
        <w:t xml:space="preserve"> </w:t>
      </w:r>
      <w:r w:rsidR="00766903">
        <w:rPr>
          <w:rFonts w:ascii="Times New Roman" w:hAnsi="Times New Roman" w:cs="Times New Roman"/>
        </w:rPr>
        <w:fldChar w:fldCharType="begin"/>
      </w:r>
      <w:r w:rsidR="00766903">
        <w:rPr>
          <w:rFonts w:ascii="Times New Roman" w:hAnsi="Times New Roman" w:cs="Times New Roman"/>
        </w:rPr>
        <w:instrText xml:space="preserve"> ADDIN ZOTERO_ITEM CSL_CITATION {"citationID":"ZEB9uwqd","properties":{"formattedCitation":"(Hilborn and Walters 1992)","plainCitation":"(Hilborn and Walters 1992)","noteIndex":0},"citationItems":[{"id":523,"uris":["http://zotero.org/users/783258/items/BB7444VI"],"uri":["http://zotero.org/users/783258/items/BB7444VI"],"itemData":{"id":523,"type":"book","title":"Quantitative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J."}],"issued":{"date-parts":[["1992"]]}}}],"schema":"https://github.com/citation-style-language/schema/raw/master/csl-citation.json"} </w:instrText>
      </w:r>
      <w:r w:rsidR="00766903">
        <w:rPr>
          <w:rFonts w:ascii="Times New Roman" w:hAnsi="Times New Roman" w:cs="Times New Roman"/>
        </w:rPr>
        <w:fldChar w:fldCharType="separate"/>
      </w:r>
      <w:r w:rsidR="00766903">
        <w:rPr>
          <w:rFonts w:ascii="Times New Roman" w:hAnsi="Times New Roman" w:cs="Times New Roman"/>
          <w:noProof/>
        </w:rPr>
        <w:t>(Hilborn and Walters 1992)</w:t>
      </w:r>
      <w:r w:rsidR="00766903">
        <w:rPr>
          <w:rFonts w:ascii="Times New Roman" w:hAnsi="Times New Roman" w:cs="Times New Roman"/>
        </w:rPr>
        <w:fldChar w:fldCharType="end"/>
      </w:r>
      <w:r w:rsidR="00353673" w:rsidRPr="000751AA">
        <w:rPr>
          <w:rFonts w:ascii="Times New Roman" w:hAnsi="Times New Roman" w:cs="Times New Roman"/>
        </w:rPr>
        <w:t>. F</w:t>
      </w:r>
      <w:r w:rsidR="00984477" w:rsidRPr="000751AA">
        <w:rPr>
          <w:rFonts w:ascii="Times New Roman" w:hAnsi="Times New Roman" w:cs="Times New Roman"/>
        </w:rPr>
        <w:t xml:space="preserve">or comparability with the crab and salmon populations, </w:t>
      </w:r>
      <w:r w:rsidR="00353673" w:rsidRPr="000751AA">
        <w:rPr>
          <w:rFonts w:ascii="Times New Roman" w:hAnsi="Times New Roman" w:cs="Times New Roman"/>
        </w:rPr>
        <w:t xml:space="preserve">we </w:t>
      </w:r>
      <w:r w:rsidR="00984477" w:rsidRPr="000751AA">
        <w:rPr>
          <w:rFonts w:ascii="Times New Roman" w:hAnsi="Times New Roman" w:cs="Times New Roman"/>
        </w:rPr>
        <w:t>assumed these dynamics occurred at an annual</w:t>
      </w:r>
      <w:r w:rsidR="005E6931" w:rsidRPr="000751AA">
        <w:rPr>
          <w:rFonts w:ascii="Times New Roman" w:hAnsi="Times New Roman" w:cs="Times New Roman"/>
        </w:rPr>
        <w:t xml:space="preserve"> time</w:t>
      </w:r>
      <w:r w:rsidR="00984477" w:rsidRPr="000751AA">
        <w:rPr>
          <w:rFonts w:ascii="Times New Roman" w:hAnsi="Times New Roman" w:cs="Times New Roman"/>
        </w:rPr>
        <w:t xml:space="preserve"> scale</w:t>
      </w:r>
      <w:r w:rsidRPr="000751AA">
        <w:rPr>
          <w:rFonts w:ascii="Times New Roman" w:hAnsi="Times New Roman" w:cs="Times New Roman"/>
        </w:rPr>
        <w:t>:</w:t>
      </w:r>
    </w:p>
    <w:p w14:paraId="0995D213" w14:textId="3167F3E5" w:rsidR="00046872" w:rsidRPr="000751AA" w:rsidRDefault="000162D0" w:rsidP="000162D0">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y+1,g</m:t>
              </m:r>
            </m:sub>
          </m:sSub>
        </m:oMath>
      </m:oMathPara>
    </w:p>
    <w:p w14:paraId="5CAAB6D5" w14:textId="137142EC" w:rsidR="00046872" w:rsidRPr="000751AA" w:rsidRDefault="000162D0" w:rsidP="000162D0">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m:oMathPara>
    </w:p>
    <w:p w14:paraId="05E02E0B" w14:textId="31399451" w:rsidR="00046872" w:rsidRPr="000751AA" w:rsidRDefault="00984477" w:rsidP="000162D0">
      <w:pPr>
        <w:jc w:val="both"/>
        <w:rPr>
          <w:rFonts w:ascii="Times New Roman" w:eastAsiaTheme="minorEastAsia" w:hAnsi="Times New Roman" w:cs="Times New Roman"/>
        </w:rPr>
      </w:pPr>
      <w:del w:id="201" w:author="Punt, Andre (O&amp;A, Hobart)" w:date="2019-11-17T10:00:00Z">
        <w:r w:rsidRPr="000751AA" w:rsidDel="004C5CE1">
          <w:rPr>
            <w:rFonts w:ascii="Times New Roman" w:eastAsiaTheme="minorEastAsia" w:hAnsi="Times New Roman" w:cs="Times New Roman"/>
          </w:rPr>
          <w:delText>W</w:delText>
        </w:r>
      </w:del>
      <w:ins w:id="202" w:author="Punt, Andre (O&amp;A, Hobart)" w:date="2019-11-17T10:00:00Z">
        <w:r w:rsidR="004C5CE1">
          <w:rPr>
            <w:rFonts w:ascii="Times New Roman" w:eastAsiaTheme="minorEastAsia" w:hAnsi="Times New Roman" w:cs="Times New Roman"/>
          </w:rPr>
          <w:t>w</w:t>
        </w:r>
      </w:ins>
      <w:r w:rsidRPr="000751AA">
        <w:rPr>
          <w:rFonts w:ascii="Times New Roman" w:eastAsiaTheme="minorEastAsia" w:hAnsi="Times New Roman" w:cs="Times New Roman"/>
        </w:rPr>
        <w:t xml:space="preserve">here </w:t>
      </w:r>
      <w:r w:rsidR="00633981">
        <w:rPr>
          <w:rFonts w:ascii="Times New Roman" w:eastAsiaTheme="minorEastAsia" w:hAnsi="Times New Roman" w:cs="Times New Roman"/>
          <w:i/>
        </w:rPr>
        <w:t>S</w:t>
      </w:r>
      <w:r w:rsidR="00633981" w:rsidRPr="00633981">
        <w:rPr>
          <w:rFonts w:ascii="Times New Roman" w:eastAsiaTheme="minorEastAsia" w:hAnsi="Times New Roman" w:cs="Times New Roman"/>
          <w:i/>
          <w:vertAlign w:val="subscript"/>
        </w:rPr>
        <w:t>y</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w:t>
      </w:r>
      <w:r w:rsidR="006E2CA8" w:rsidRPr="000751AA">
        <w:rPr>
          <w:rFonts w:ascii="Times New Roman" w:eastAsiaTheme="minorEastAsia" w:hAnsi="Times New Roman" w:cs="Times New Roman"/>
        </w:rPr>
        <w:t>per capita</w:t>
      </w:r>
      <w:r w:rsidRPr="000751AA">
        <w:rPr>
          <w:rFonts w:ascii="Times New Roman" w:eastAsiaTheme="minorEastAsia" w:hAnsi="Times New Roman" w:cs="Times New Roman"/>
        </w:rPr>
        <w:t xml:space="preserve"> survival in year </w:t>
      </w:r>
      <w:r w:rsidR="00633981"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sidR="00766903">
        <w:rPr>
          <w:rFonts w:ascii="Times New Roman" w:eastAsiaTheme="minorEastAsia" w:hAnsi="Times New Roman" w:cs="Times New Roman"/>
          <w:i/>
        </w:rPr>
        <w:sym w:font="Symbol" w:char="F062"/>
      </w:r>
      <w:r w:rsidR="00766903">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are the intercept and slope, respectively, of a Ford-Walford plot (i.e., plot of weight at age vs. weight at age - 1); </w:t>
      </w:r>
      <w:r w:rsidR="00633981">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 xml:space="preserve">is the age at both recruitment to the fishery and maturity; and </w:t>
      </w:r>
      <w:proofErr w:type="spellStart"/>
      <w:r w:rsidRPr="000751AA">
        <w:rPr>
          <w:rFonts w:ascii="Times New Roman" w:eastAsiaTheme="minorEastAsia" w:hAnsi="Times New Roman" w:cs="Times New Roman"/>
          <w:i/>
        </w:rPr>
        <w:t>R</w:t>
      </w:r>
      <w:r w:rsidR="006746CD" w:rsidRPr="006746CD">
        <w:rPr>
          <w:rFonts w:ascii="Times New Roman" w:eastAsiaTheme="minorEastAsia" w:hAnsi="Times New Roman" w:cs="Times New Roman"/>
          <w:i/>
          <w:vertAlign w:val="subscript"/>
        </w:rPr>
        <w:t>y</w:t>
      </w:r>
      <w:r w:rsidR="006746CD">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recruitment</w:t>
      </w:r>
      <w:r w:rsidR="00CF73F1" w:rsidRPr="000751AA">
        <w:rPr>
          <w:rFonts w:ascii="Times New Roman" w:eastAsiaTheme="minorEastAsia" w:hAnsi="Times New Roman" w:cs="Times New Roman"/>
        </w:rPr>
        <w:t xml:space="preserve"> to the fishery</w:t>
      </w:r>
      <w:r w:rsidRPr="000751AA">
        <w:rPr>
          <w:rFonts w:ascii="Times New Roman" w:eastAsiaTheme="minorEastAsia" w:hAnsi="Times New Roman" w:cs="Times New Roman"/>
        </w:rPr>
        <w:t xml:space="preserve"> </w:t>
      </w:r>
      <w:r w:rsidR="006746CD">
        <w:rPr>
          <w:rFonts w:ascii="Times New Roman" w:eastAsiaTheme="minorEastAsia" w:hAnsi="Times New Roman" w:cs="Times New Roman"/>
        </w:rPr>
        <w:t xml:space="preserve">of groundfish (subscript </w:t>
      </w:r>
      <w:r w:rsidR="006746CD">
        <w:rPr>
          <w:rFonts w:ascii="Times New Roman" w:eastAsiaTheme="minorEastAsia" w:hAnsi="Times New Roman" w:cs="Times New Roman"/>
          <w:i/>
        </w:rPr>
        <w:t>g</w:t>
      </w:r>
      <w:r w:rsidR="006746CD">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in year </w:t>
      </w:r>
      <w:r w:rsidR="006746CD">
        <w:rPr>
          <w:rFonts w:ascii="Times New Roman" w:eastAsiaTheme="minorEastAsia" w:hAnsi="Times New Roman" w:cs="Times New Roman"/>
          <w:i/>
        </w:rPr>
        <w:t>y</w:t>
      </w:r>
      <w:r w:rsidRPr="000751AA">
        <w:rPr>
          <w:rFonts w:ascii="Times New Roman" w:eastAsiaTheme="minorEastAsia" w:hAnsi="Times New Roman" w:cs="Times New Roman"/>
        </w:rPr>
        <w:t xml:space="preserve">. We assumed a </w:t>
      </w:r>
      <w:proofErr w:type="spellStart"/>
      <w:r w:rsidRPr="000751AA">
        <w:rPr>
          <w:rFonts w:ascii="Times New Roman" w:eastAsiaTheme="minorEastAsia" w:hAnsi="Times New Roman" w:cs="Times New Roman"/>
        </w:rPr>
        <w:t>Beverton</w:t>
      </w:r>
      <w:proofErr w:type="spellEnd"/>
      <w:r w:rsidRPr="000751AA">
        <w:rPr>
          <w:rFonts w:ascii="Times New Roman" w:eastAsiaTheme="minorEastAsia" w:hAnsi="Times New Roman" w:cs="Times New Roman"/>
        </w:rPr>
        <w:t>-Holt stock-recruit relationship</w:t>
      </w:r>
      <w:r w:rsidR="00656B41">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651B3CC6" w14:textId="1CD360B9" w:rsidR="00984477" w:rsidRPr="000751AA" w:rsidRDefault="000162D0" w:rsidP="000162D0">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y,g</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y-k</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y-k</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y,g</m:t>
                      </m:r>
                    </m:sub>
                  </m:sSub>
                </m:sup>
              </m:sSup>
            </m:e>
          </m:acc>
          <m:r>
            <w:rPr>
              <w:rFonts w:ascii="Cambria Math" w:eastAsiaTheme="minorEastAsia" w:hAnsi="Cambria Math" w:cs="Times New Roman"/>
            </w:rPr>
            <m:t> </m:t>
          </m:r>
        </m:oMath>
      </m:oMathPara>
    </w:p>
    <w:p w14:paraId="7E24A3E5" w14:textId="7FBC1452" w:rsidR="001665BB" w:rsidRPr="000751AA" w:rsidRDefault="00984477" w:rsidP="000162D0">
      <w:pPr>
        <w:jc w:val="both"/>
        <w:rPr>
          <w:rFonts w:ascii="Times New Roman" w:eastAsiaTheme="minorEastAsia" w:hAnsi="Times New Roman" w:cs="Times New Roman"/>
        </w:rPr>
      </w:pPr>
      <w:del w:id="203" w:author="Punt, Andre (O&amp;A, Hobart)" w:date="2019-11-17T10:01:00Z">
        <w:r w:rsidRPr="000751AA" w:rsidDel="004C5CE1">
          <w:rPr>
            <w:rFonts w:ascii="Times New Roman" w:eastAsiaTheme="minorEastAsia" w:hAnsi="Times New Roman" w:cs="Times New Roman"/>
          </w:rPr>
          <w:delText>W</w:delText>
        </w:r>
      </w:del>
      <w:ins w:id="204" w:author="Punt, Andre (O&amp;A, Hobart)" w:date="2019-11-17T10:01:00Z">
        <w:r w:rsidR="004C5CE1">
          <w:rPr>
            <w:rFonts w:ascii="Times New Roman" w:eastAsiaTheme="minorEastAsia" w:hAnsi="Times New Roman" w:cs="Times New Roman"/>
          </w:rPr>
          <w:t>w</w:t>
        </w:r>
      </w:ins>
      <w:r w:rsidRPr="000751AA">
        <w:rPr>
          <w:rFonts w:ascii="Times New Roman" w:eastAsiaTheme="minorEastAsia" w:hAnsi="Times New Roman" w:cs="Times New Roman"/>
        </w:rPr>
        <w:t xml:space="preserve">here </w:t>
      </w:r>
      <w:r w:rsidR="006E2CA8" w:rsidRPr="000751AA">
        <w:rPr>
          <w:rFonts w:ascii="Times New Roman" w:eastAsiaTheme="minorEastAsia" w:hAnsi="Times New Roman" w:cs="Times New Roman"/>
          <w:i/>
        </w:rPr>
        <w:t>h</w:t>
      </w:r>
      <w:r w:rsidR="006E2CA8" w:rsidRPr="000751AA">
        <w:rPr>
          <w:rFonts w:ascii="Times New Roman" w:eastAsiaTheme="minorEastAsia" w:hAnsi="Times New Roman" w:cs="Times New Roman"/>
        </w:rPr>
        <w:t>,</w:t>
      </w:r>
      <w:r w:rsidRPr="000751AA">
        <w:rPr>
          <w:rFonts w:ascii="Times New Roman" w:eastAsiaTheme="minorEastAsia" w:hAnsi="Times New Roman" w:cs="Times New Roman"/>
        </w:rPr>
        <w:t xml:space="preserve"> </w:t>
      </w:r>
      <w:r w:rsidR="006E2CA8" w:rsidRPr="000751AA">
        <w:rPr>
          <w:rFonts w:ascii="Times New Roman" w:eastAsiaTheme="minorEastAsia" w:hAnsi="Times New Roman" w:cs="Times New Roman"/>
          <w:i/>
        </w:rPr>
        <w:t>R</w:t>
      </w:r>
      <w:r w:rsidR="006E2CA8" w:rsidRPr="000751AA">
        <w:rPr>
          <w:rFonts w:ascii="Times New Roman" w:eastAsiaTheme="minorEastAsia" w:hAnsi="Times New Roman" w:cs="Times New Roman"/>
          <w:i/>
          <w:vertAlign w:val="subscript"/>
        </w:rPr>
        <w:t>0</w:t>
      </w:r>
      <w:r w:rsidR="006E2CA8" w:rsidRPr="000751AA">
        <w:rPr>
          <w:rFonts w:ascii="Times New Roman" w:eastAsiaTheme="minorEastAsia" w:hAnsi="Times New Roman" w:cs="Times New Roman"/>
        </w:rPr>
        <w:t xml:space="preserve">, and </w:t>
      </w:r>
      <w:r w:rsidR="006E2CA8" w:rsidRPr="000751AA">
        <w:rPr>
          <w:rFonts w:ascii="Times New Roman" w:eastAsiaTheme="minorEastAsia" w:hAnsi="Times New Roman" w:cs="Times New Roman"/>
          <w:i/>
        </w:rPr>
        <w:t>B</w:t>
      </w:r>
      <w:r w:rsidR="006E2CA8"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w:t>
      </w:r>
      <w:r w:rsidR="006E2CA8" w:rsidRPr="000751AA">
        <w:rPr>
          <w:rFonts w:ascii="Times New Roman" w:eastAsiaTheme="minorEastAsia" w:hAnsi="Times New Roman" w:cs="Times New Roman"/>
        </w:rPr>
        <w:t>steepness (percent of unfished recruitment occurring at 20% of unfished biomass</w:t>
      </w:r>
      <w:r w:rsidR="00CA2173">
        <w:rPr>
          <w:rFonts w:ascii="Times New Roman" w:eastAsiaTheme="minorEastAsia" w:hAnsi="Times New Roman" w:cs="Times New Roman"/>
        </w:rPr>
        <w:t>, i.e., “resilience”</w:t>
      </w:r>
      <w:r w:rsidR="006E2CA8" w:rsidRPr="000751AA">
        <w:rPr>
          <w:rFonts w:ascii="Times New Roman" w:eastAsiaTheme="minorEastAsia" w:hAnsi="Times New Roman" w:cs="Times New Roman"/>
        </w:rPr>
        <w:t>), unfished recruitment, and unfished biomass</w:t>
      </w:r>
      <w:r w:rsidR="001665BB" w:rsidRPr="000751AA">
        <w:rPr>
          <w:rFonts w:ascii="Times New Roman" w:eastAsiaTheme="minorEastAsia" w:hAnsi="Times New Roman" w:cs="Times New Roman"/>
        </w:rPr>
        <w:t xml:space="preserve">, </w:t>
      </w:r>
      <w:r w:rsidR="00CD6402" w:rsidRPr="000751AA">
        <w:rPr>
          <w:rFonts w:ascii="Times New Roman" w:eastAsiaTheme="minorEastAsia" w:hAnsi="Times New Roman" w:cs="Times New Roman"/>
        </w:rPr>
        <w:t xml:space="preserve">respectively, </w:t>
      </w:r>
      <w:r w:rsidR="00B0104B" w:rsidRPr="000751AA">
        <w:rPr>
          <w:rFonts w:ascii="Times New Roman" w:eastAsiaTheme="minorEastAsia" w:hAnsi="Times New Roman" w:cs="Times New Roman"/>
          <w:i/>
        </w:rPr>
        <w:t>H</w:t>
      </w:r>
      <w:r w:rsidR="006746CD">
        <w:rPr>
          <w:rFonts w:ascii="Times New Roman" w:eastAsiaTheme="minorEastAsia" w:hAnsi="Times New Roman" w:cs="Times New Roman"/>
          <w:i/>
          <w:vertAlign w:val="subscript"/>
        </w:rPr>
        <w:t>y</w:t>
      </w:r>
      <w:r w:rsidR="001665BB" w:rsidRPr="000751AA">
        <w:rPr>
          <w:rFonts w:ascii="Times New Roman" w:eastAsiaTheme="minorEastAsia" w:hAnsi="Times New Roman" w:cs="Times New Roman"/>
        </w:rPr>
        <w:t xml:space="preserve"> is the proportion of the biomass that was harvested in year </w:t>
      </w:r>
      <w:r w:rsidR="006746CD">
        <w:rPr>
          <w:rFonts w:ascii="Times New Roman" w:eastAsiaTheme="minorEastAsia" w:hAnsi="Times New Roman" w:cs="Times New Roman"/>
          <w:i/>
        </w:rPr>
        <w:t>y</w:t>
      </w:r>
      <w:r w:rsidR="001A21EF">
        <w:rPr>
          <w:rFonts w:ascii="Times New Roman" w:eastAsiaTheme="minorEastAsia" w:hAnsi="Times New Roman" w:cs="Times New Roman"/>
        </w:rPr>
        <w:t xml:space="preserve">, and </w:t>
      </w:r>
      <w:r w:rsidR="001A21EF" w:rsidRPr="001A21EF">
        <w:rPr>
          <w:rFonts w:ascii="Times New Roman" w:eastAsiaTheme="minorEastAsia" w:hAnsi="Times New Roman" w:cs="Times New Roman"/>
          <w:i/>
        </w:rPr>
        <w:sym w:font="Symbol" w:char="F065"/>
      </w:r>
      <w:proofErr w:type="spellStart"/>
      <w:r w:rsidR="001A21EF" w:rsidRPr="001A21EF">
        <w:rPr>
          <w:rFonts w:ascii="Times New Roman" w:eastAsiaTheme="minorEastAsia" w:hAnsi="Times New Roman" w:cs="Times New Roman"/>
          <w:i/>
          <w:vertAlign w:val="subscript"/>
        </w:rPr>
        <w:t>y,g</w:t>
      </w:r>
      <w:proofErr w:type="spellEnd"/>
      <w:r w:rsidR="001A21EF">
        <w:rPr>
          <w:rFonts w:ascii="Times New Roman" w:eastAsiaTheme="minorEastAsia" w:hAnsi="Times New Roman" w:cs="Times New Roman"/>
        </w:rPr>
        <w:t xml:space="preserve"> is </w:t>
      </w:r>
      <w:r w:rsidR="0066396E">
        <w:rPr>
          <w:rFonts w:ascii="Times New Roman" w:eastAsiaTheme="minorEastAsia" w:hAnsi="Times New Roman" w:cs="Times New Roman"/>
        </w:rPr>
        <w:t>a</w:t>
      </w:r>
      <w:r w:rsidR="001A21EF">
        <w:rPr>
          <w:rFonts w:ascii="Times New Roman" w:eastAsiaTheme="minorEastAsia" w:hAnsi="Times New Roman" w:cs="Times New Roman"/>
        </w:rPr>
        <w:t xml:space="preserve"> random recruitment deviation in year </w:t>
      </w:r>
      <w:r w:rsidR="001A21EF">
        <w:rPr>
          <w:rFonts w:ascii="Times New Roman" w:eastAsiaTheme="minorEastAsia" w:hAnsi="Times New Roman" w:cs="Times New Roman"/>
          <w:i/>
        </w:rPr>
        <w:t>y</w:t>
      </w:r>
      <w:r w:rsidR="001A21EF">
        <w:rPr>
          <w:rFonts w:ascii="Times New Roman" w:eastAsiaTheme="minorEastAsia" w:hAnsi="Times New Roman" w:cs="Times New Roman"/>
        </w:rPr>
        <w:t xml:space="preserve"> for groundfish</w:t>
      </w:r>
      <w:r w:rsidR="003A04D1">
        <w:rPr>
          <w:rFonts w:ascii="Times New Roman" w:eastAsiaTheme="minorEastAsia" w:hAnsi="Times New Roman" w:cs="Times New Roman"/>
        </w:rPr>
        <w:t xml:space="preserve"> modeled in the same way as described </w:t>
      </w:r>
      <w:r w:rsidR="00656B41">
        <w:rPr>
          <w:rFonts w:ascii="Times New Roman" w:eastAsiaTheme="minorEastAsia" w:hAnsi="Times New Roman" w:cs="Times New Roman"/>
        </w:rPr>
        <w:t>in the previous section</w:t>
      </w:r>
      <w:r w:rsidR="003A04D1">
        <w:rPr>
          <w:rFonts w:ascii="Times New Roman" w:eastAsiaTheme="minorEastAsia" w:hAnsi="Times New Roman" w:cs="Times New Roman"/>
        </w:rPr>
        <w:t>.</w:t>
      </w:r>
      <w:r w:rsidR="0066396E">
        <w:rPr>
          <w:rFonts w:ascii="Times New Roman" w:eastAsiaTheme="minorEastAsia" w:hAnsi="Times New Roman" w:cs="Times New Roman"/>
        </w:rPr>
        <w:t xml:space="preserve"> </w:t>
      </w:r>
      <w:r w:rsidR="001665BB" w:rsidRPr="000751AA">
        <w:rPr>
          <w:rFonts w:ascii="Times New Roman" w:eastAsiaTheme="minorEastAsia" w:hAnsi="Times New Roman" w:cs="Times New Roman"/>
        </w:rPr>
        <w:t xml:space="preserve">This </w:t>
      </w:r>
      <w:r w:rsidR="0066396E">
        <w:rPr>
          <w:rFonts w:ascii="Times New Roman" w:eastAsiaTheme="minorEastAsia" w:hAnsi="Times New Roman" w:cs="Times New Roman"/>
        </w:rPr>
        <w:t xml:space="preserve">model </w:t>
      </w:r>
      <w:r w:rsidR="001665BB" w:rsidRPr="000751AA">
        <w:rPr>
          <w:rFonts w:ascii="Times New Roman" w:eastAsiaTheme="minorEastAsia" w:hAnsi="Times New Roman" w:cs="Times New Roman"/>
        </w:rPr>
        <w:t>formulation presumes that reproduction occurs after fishing and before natural mortality</w:t>
      </w:r>
      <w:r w:rsidR="006E2CA8" w:rsidRPr="000751AA">
        <w:rPr>
          <w:rFonts w:ascii="Times New Roman" w:eastAsiaTheme="minorEastAsia" w:hAnsi="Times New Roman" w:cs="Times New Roman"/>
        </w:rPr>
        <w:t xml:space="preserve">. </w:t>
      </w:r>
      <w:r w:rsidR="001665BB" w:rsidRPr="000751AA">
        <w:rPr>
          <w:rFonts w:ascii="Times New Roman" w:eastAsiaTheme="minorEastAsia" w:hAnsi="Times New Roman" w:cs="Times New Roman"/>
        </w:rPr>
        <w:t xml:space="preserve">Unfished biomass is calculated based on equilibrium conditions as </w:t>
      </w:r>
      <w:r w:rsidR="001665BB" w:rsidRPr="000751AA">
        <w:rPr>
          <w:rFonts w:ascii="Times New Roman" w:eastAsiaTheme="minorEastAsia" w:hAnsi="Times New Roman" w:cs="Times New Roman"/>
          <w:i/>
        </w:rPr>
        <w:t>R</w:t>
      </w:r>
      <w:r w:rsidR="001665BB" w:rsidRPr="000751AA">
        <w:rPr>
          <w:rFonts w:ascii="Times New Roman" w:eastAsiaTheme="minorEastAsia" w:hAnsi="Times New Roman" w:cs="Times New Roman"/>
          <w:i/>
          <w:vertAlign w:val="subscript"/>
        </w:rPr>
        <w:t>0</w:t>
      </w:r>
      <w:r w:rsidR="001665BB" w:rsidRPr="000751AA">
        <w:rPr>
          <w:rFonts w:ascii="Times New Roman" w:eastAsiaTheme="minorEastAsia" w:hAnsi="Times New Roman" w:cs="Times New Roman"/>
        </w:rPr>
        <w:t>/</w:t>
      </w:r>
      <w:r w:rsidR="001665BB" w:rsidRPr="000751AA">
        <w:rPr>
          <w:rFonts w:ascii="Times New Roman" w:eastAsiaTheme="minorEastAsia" w:hAnsi="Times New Roman" w:cs="Times New Roman"/>
          <w:i/>
        </w:rPr>
        <w:sym w:font="Symbol" w:char="F06B"/>
      </w:r>
      <w:r w:rsidR="00AC33EC">
        <w:rPr>
          <w:rFonts w:ascii="Times New Roman" w:eastAsiaTheme="minorEastAsia" w:hAnsi="Times New Roman" w:cs="Times New Roman"/>
          <w:i/>
          <w:vertAlign w:val="subscript"/>
        </w:rPr>
        <w:t>H=0</w:t>
      </w:r>
      <w:r w:rsidR="001665BB" w:rsidRPr="000751AA">
        <w:rPr>
          <w:rFonts w:ascii="Times New Roman" w:eastAsiaTheme="minorEastAsia" w:hAnsi="Times New Roman" w:cs="Times New Roman"/>
        </w:rPr>
        <w:t xml:space="preserve"> where</w:t>
      </w:r>
      <w:r w:rsidR="00CD6402" w:rsidRPr="000751AA">
        <w:rPr>
          <w:rFonts w:ascii="Times New Roman" w:eastAsiaTheme="minorEastAsia" w:hAnsi="Times New Roman" w:cs="Times New Roman"/>
        </w:rPr>
        <w:t xml:space="preserve"> </w:t>
      </w:r>
      <w:r w:rsidR="00CD6402" w:rsidRPr="000751AA">
        <w:rPr>
          <w:rFonts w:ascii="Times New Roman" w:eastAsiaTheme="minorEastAsia" w:hAnsi="Times New Roman" w:cs="Times New Roman"/>
          <w:i/>
        </w:rPr>
        <w:sym w:font="Symbol" w:char="F06B"/>
      </w:r>
      <w:r w:rsidR="00CD6402" w:rsidRPr="000751AA">
        <w:rPr>
          <w:rFonts w:ascii="Times New Roman" w:eastAsiaTheme="minorEastAsia" w:hAnsi="Times New Roman" w:cs="Times New Roman"/>
        </w:rPr>
        <w:t xml:space="preserve"> is the </w:t>
      </w:r>
      <w:r w:rsidR="006746CD">
        <w:rPr>
          <w:rFonts w:ascii="Times New Roman" w:eastAsiaTheme="minorEastAsia" w:hAnsi="Times New Roman" w:cs="Times New Roman"/>
        </w:rPr>
        <w:t xml:space="preserve">following </w:t>
      </w:r>
      <w:r w:rsidR="00CD6402" w:rsidRPr="000751AA">
        <w:rPr>
          <w:rFonts w:ascii="Times New Roman" w:eastAsiaTheme="minorEastAsia" w:hAnsi="Times New Roman" w:cs="Times New Roman"/>
        </w:rPr>
        <w:t>growth-survival constant</w:t>
      </w:r>
      <w:r w:rsidR="001665BB" w:rsidRPr="000751AA">
        <w:rPr>
          <w:rFonts w:ascii="Times New Roman" w:eastAsiaTheme="minorEastAsia" w:hAnsi="Times New Roman" w:cs="Times New Roman"/>
        </w:rPr>
        <w:t>:</w:t>
      </w:r>
    </w:p>
    <w:p w14:paraId="7235DC8D" w14:textId="072F3E1B" w:rsidR="001665BB" w:rsidRPr="000751AA" w:rsidRDefault="001665BB" w:rsidP="000162D0">
      <w:pPr>
        <w:jc w:val="both"/>
        <w:rPr>
          <w:rFonts w:ascii="Times New Roman" w:eastAsiaTheme="minorEastAsia" w:hAnsi="Times New Roman" w:cs="Times New Roman"/>
        </w:rPr>
      </w:pPr>
      <m:oMathPara>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d>
                    <m:dPr>
                      <m:ctrlPr>
                        <w:rPr>
                          <w:rFonts w:ascii="Cambria Math" w:eastAsiaTheme="minorEastAsia" w:hAnsi="Cambria Math" w:cs="Times New Roman"/>
                          <w:i/>
                        </w:rPr>
                      </m:ctrlPr>
                    </m:dPr>
                    <m:e>
                      <m:r>
                        <w:rPr>
                          <w:rFonts w:ascii="Cambria Math" w:eastAsiaTheme="minorEastAsia" w:hAnsi="Cambria Math" w:cs="Times New Roman"/>
                        </w:rPr>
                        <m:t>1-H</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d>
                                <m:dPr>
                                  <m:ctrlPr>
                                    <w:rPr>
                                      <w:rFonts w:ascii="Cambria Math" w:eastAsiaTheme="minorEastAsia" w:hAnsi="Cambria Math" w:cs="Times New Roman"/>
                                      <w:i/>
                                    </w:rPr>
                                  </m:ctrlPr>
                                </m:dPr>
                                <m:e>
                                  <m:r>
                                    <w:rPr>
                                      <w:rFonts w:ascii="Cambria Math" w:eastAsiaTheme="minorEastAsia" w:hAnsi="Cambria Math" w:cs="Times New Roman"/>
                                    </w:rPr>
                                    <m:t>1-H</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r>
                <w:rPr>
                  <w:rFonts w:ascii="Cambria Math" w:eastAsiaTheme="minorEastAsia" w:hAnsi="Cambria Math" w:cs="Times New Roman"/>
                </w:rPr>
                <m:t>(1-H)</m:t>
              </m:r>
              <m:r>
                <m:rPr>
                  <m:sty m:val="p"/>
                </m:rPr>
                <w:rPr>
                  <w:rStyle w:val="CommentReference"/>
                </w:rPr>
                <w:commentReference w:id="205"/>
              </m:r>
            </m:den>
          </m:f>
        </m:oMath>
      </m:oMathPara>
    </w:p>
    <w:p w14:paraId="03A32727" w14:textId="74D314C0" w:rsidR="00984477" w:rsidRPr="000751AA" w:rsidRDefault="006F453F" w:rsidP="000162D0">
      <w:pPr>
        <w:jc w:val="both"/>
        <w:rPr>
          <w:rFonts w:ascii="Times New Roman" w:eastAsiaTheme="minorEastAsia" w:hAnsi="Times New Roman" w:cs="Times New Roman"/>
        </w:rPr>
      </w:pPr>
      <w:r w:rsidRPr="000751AA">
        <w:rPr>
          <w:rFonts w:ascii="Times New Roman" w:eastAsiaTheme="minorEastAsia" w:hAnsi="Times New Roman" w:cs="Times New Roman"/>
        </w:rPr>
        <w:t xml:space="preserve">The growth parameters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sidR="00AC33EC">
        <w:rPr>
          <w:rFonts w:ascii="Times New Roman" w:eastAsiaTheme="minorEastAsia" w:hAnsi="Times New Roman" w:cs="Times New Roman"/>
          <w:i/>
        </w:rPr>
        <w:sym w:font="Symbol" w:char="F062"/>
      </w:r>
      <w:r w:rsidRPr="000751AA">
        <w:rPr>
          <w:rFonts w:ascii="Times New Roman" w:eastAsiaTheme="minorEastAsia" w:hAnsi="Times New Roman" w:cs="Times New Roman"/>
        </w:rPr>
        <w:t xml:space="preserve"> were calculated by taking </w:t>
      </w:r>
      <w:r w:rsidR="009277CF" w:rsidRPr="000751AA">
        <w:rPr>
          <w:rFonts w:ascii="Times New Roman" w:eastAsiaTheme="minorEastAsia" w:hAnsi="Times New Roman" w:cs="Times New Roman"/>
        </w:rPr>
        <w:t xml:space="preserve">the weight at age from the stock </w:t>
      </w:r>
      <w:commentRangeStart w:id="206"/>
      <w:r w:rsidR="009277CF" w:rsidRPr="000751AA">
        <w:rPr>
          <w:rFonts w:ascii="Times New Roman" w:eastAsiaTheme="minorEastAsia" w:hAnsi="Times New Roman" w:cs="Times New Roman"/>
        </w:rPr>
        <w:t>assessment’s</w:t>
      </w:r>
      <w:commentRangeEnd w:id="206"/>
      <w:r w:rsidR="004C5CE1">
        <w:rPr>
          <w:rStyle w:val="CommentReference"/>
        </w:rPr>
        <w:commentReference w:id="206"/>
      </w:r>
      <w:r w:rsidR="009277CF" w:rsidRPr="000751AA">
        <w:rPr>
          <w:rFonts w:ascii="Times New Roman" w:eastAsiaTheme="minorEastAsia" w:hAnsi="Times New Roman" w:cs="Times New Roman"/>
        </w:rPr>
        <w:t xml:space="preserve"> </w:t>
      </w:r>
      <w:r w:rsidR="003C32B5" w:rsidRPr="000751AA">
        <w:rPr>
          <w:rFonts w:ascii="Times New Roman" w:eastAsiaTheme="minorEastAsia" w:hAnsi="Times New Roman" w:cs="Times New Roman"/>
        </w:rPr>
        <w:t xml:space="preserve">age-length </w:t>
      </w:r>
      <w:r w:rsidR="009277CF" w:rsidRPr="000751AA">
        <w:rPr>
          <w:rFonts w:ascii="Times New Roman" w:eastAsiaTheme="minorEastAsia" w:hAnsi="Times New Roman" w:cs="Times New Roman"/>
        </w:rPr>
        <w:t xml:space="preserve">and </w:t>
      </w:r>
      <w:r w:rsidR="003C32B5" w:rsidRPr="000751AA">
        <w:rPr>
          <w:rFonts w:ascii="Times New Roman" w:eastAsiaTheme="minorEastAsia" w:hAnsi="Times New Roman" w:cs="Times New Roman"/>
        </w:rPr>
        <w:t>length</w:t>
      </w:r>
      <w:r w:rsidR="009277CF" w:rsidRPr="000751AA">
        <w:rPr>
          <w:rFonts w:ascii="Times New Roman" w:eastAsiaTheme="minorEastAsia" w:hAnsi="Times New Roman" w:cs="Times New Roman"/>
        </w:rPr>
        <w:t>-</w:t>
      </w:r>
      <w:r w:rsidR="003C32B5" w:rsidRPr="000751AA">
        <w:rPr>
          <w:rFonts w:ascii="Times New Roman" w:eastAsiaTheme="minorEastAsia" w:hAnsi="Times New Roman" w:cs="Times New Roman"/>
        </w:rPr>
        <w:t>weight</w:t>
      </w:r>
      <w:r w:rsidR="009277CF" w:rsidRPr="000751AA">
        <w:rPr>
          <w:rFonts w:ascii="Times New Roman" w:eastAsiaTheme="minorEastAsia" w:hAnsi="Times New Roman" w:cs="Times New Roman"/>
        </w:rPr>
        <w:t xml:space="preserve"> relationship</w:t>
      </w:r>
      <w:r w:rsidR="003C32B5" w:rsidRPr="000751AA">
        <w:rPr>
          <w:rFonts w:ascii="Times New Roman" w:eastAsiaTheme="minorEastAsia" w:hAnsi="Times New Roman" w:cs="Times New Roman"/>
        </w:rPr>
        <w:t>s</w:t>
      </w:r>
      <w:r w:rsidR="009277CF" w:rsidRPr="000751AA">
        <w:rPr>
          <w:rFonts w:ascii="Times New Roman" w:eastAsiaTheme="minorEastAsia" w:hAnsi="Times New Roman" w:cs="Times New Roman"/>
        </w:rPr>
        <w:t xml:space="preserve"> and </w:t>
      </w:r>
      <w:commentRangeStart w:id="207"/>
      <w:r w:rsidR="009277CF" w:rsidRPr="000751AA">
        <w:rPr>
          <w:rFonts w:ascii="Times New Roman" w:eastAsiaTheme="minorEastAsia" w:hAnsi="Times New Roman" w:cs="Times New Roman"/>
        </w:rPr>
        <w:t xml:space="preserve">estimating a linear regression through the </w:t>
      </w:r>
      <w:r w:rsidR="003C32B5" w:rsidRPr="000751AA">
        <w:rPr>
          <w:rFonts w:ascii="Times New Roman" w:eastAsiaTheme="minorEastAsia" w:hAnsi="Times New Roman" w:cs="Times New Roman"/>
        </w:rPr>
        <w:t xml:space="preserve">resulting </w:t>
      </w:r>
      <w:r w:rsidR="009277CF" w:rsidRPr="000751AA">
        <w:rPr>
          <w:rFonts w:ascii="Times New Roman" w:eastAsiaTheme="minorEastAsia" w:hAnsi="Times New Roman" w:cs="Times New Roman"/>
        </w:rPr>
        <w:t xml:space="preserve">points </w:t>
      </w:r>
      <w:commentRangeEnd w:id="207"/>
      <w:r w:rsidR="00CF73F1" w:rsidRPr="000751AA">
        <w:rPr>
          <w:rStyle w:val="CommentReference"/>
          <w:rFonts w:ascii="Times New Roman" w:hAnsi="Times New Roman" w:cs="Times New Roman"/>
          <w:sz w:val="24"/>
          <w:szCs w:val="24"/>
        </w:rPr>
        <w:commentReference w:id="207"/>
      </w:r>
      <w:r w:rsidR="009277CF" w:rsidRPr="000751AA">
        <w:rPr>
          <w:rFonts w:ascii="Times New Roman" w:eastAsiaTheme="minorEastAsia" w:hAnsi="Times New Roman" w:cs="Times New Roman"/>
        </w:rPr>
        <w:t xml:space="preserve">(which are </w:t>
      </w:r>
      <w:commentRangeStart w:id="208"/>
      <w:r w:rsidR="009277CF" w:rsidRPr="000751AA">
        <w:rPr>
          <w:rFonts w:ascii="Times New Roman" w:eastAsiaTheme="minorEastAsia" w:hAnsi="Times New Roman" w:cs="Times New Roman"/>
        </w:rPr>
        <w:t>almost</w:t>
      </w:r>
      <w:commentRangeEnd w:id="208"/>
      <w:r w:rsidR="004C5CE1">
        <w:rPr>
          <w:rStyle w:val="CommentReference"/>
        </w:rPr>
        <w:commentReference w:id="208"/>
      </w:r>
      <w:r w:rsidR="009277CF" w:rsidRPr="000751AA">
        <w:rPr>
          <w:rFonts w:ascii="Times New Roman" w:eastAsiaTheme="minorEastAsia" w:hAnsi="Times New Roman" w:cs="Times New Roman"/>
        </w:rPr>
        <w:t xml:space="preserve">, but not exactly, linear). </w:t>
      </w:r>
      <w:r w:rsidR="003C32B5" w:rsidRPr="000751AA">
        <w:rPr>
          <w:rFonts w:ascii="Times New Roman" w:eastAsiaTheme="minorEastAsia" w:hAnsi="Times New Roman" w:cs="Times New Roman"/>
        </w:rPr>
        <w:t>We fixed weight at recruitment (age 4), to 1, as with salmon and crab.</w:t>
      </w:r>
    </w:p>
    <w:p w14:paraId="0C9FC0CD" w14:textId="352E536C" w:rsidR="00A03122" w:rsidRDefault="000A0B60" w:rsidP="000162D0">
      <w:pPr>
        <w:jc w:val="both"/>
        <w:rPr>
          <w:rFonts w:ascii="Times New Roman" w:eastAsiaTheme="minorEastAsia" w:hAnsi="Times New Roman" w:cs="Times New Roman"/>
        </w:rPr>
      </w:pPr>
      <w:r w:rsidRPr="000751AA">
        <w:rPr>
          <w:rFonts w:ascii="Times New Roman" w:eastAsiaTheme="minorEastAsia" w:hAnsi="Times New Roman" w:cs="Times New Roman"/>
        </w:rPr>
        <w:tab/>
        <w:t>Because the groundfish population dynamics respond to the fishery dynamics</w:t>
      </w:r>
      <w:r w:rsidR="00B76CB4" w:rsidRPr="000751AA">
        <w:rPr>
          <w:rFonts w:ascii="Times New Roman" w:eastAsiaTheme="minorEastAsia" w:hAnsi="Times New Roman" w:cs="Times New Roman"/>
        </w:rPr>
        <w:t xml:space="preserve">, tuning the fishery parameters was more </w:t>
      </w:r>
      <w:r w:rsidR="00AC33EC">
        <w:rPr>
          <w:rFonts w:ascii="Times New Roman" w:eastAsiaTheme="minorEastAsia" w:hAnsi="Times New Roman" w:cs="Times New Roman"/>
        </w:rPr>
        <w:t xml:space="preserve">a </w:t>
      </w:r>
      <w:r w:rsidR="00B76CB4" w:rsidRPr="000751AA">
        <w:rPr>
          <w:rFonts w:ascii="Times New Roman" w:eastAsiaTheme="minorEastAsia" w:hAnsi="Times New Roman" w:cs="Times New Roman"/>
        </w:rPr>
        <w:t xml:space="preserve">complicated </w:t>
      </w:r>
      <w:r w:rsidR="00AC33EC">
        <w:rPr>
          <w:rFonts w:ascii="Times New Roman" w:eastAsiaTheme="minorEastAsia" w:hAnsi="Times New Roman" w:cs="Times New Roman"/>
        </w:rPr>
        <w:t>process for groundfish</w:t>
      </w:r>
      <w:r w:rsidR="00B76CB4" w:rsidRPr="000751AA">
        <w:rPr>
          <w:rFonts w:ascii="Times New Roman" w:eastAsiaTheme="minorEastAsia" w:hAnsi="Times New Roman" w:cs="Times New Roman"/>
        </w:rPr>
        <w:t xml:space="preserve">. </w:t>
      </w:r>
      <w:commentRangeStart w:id="209"/>
      <w:r w:rsidR="00B76CB4" w:rsidRPr="000751AA">
        <w:rPr>
          <w:rFonts w:ascii="Times New Roman" w:eastAsiaTheme="minorEastAsia" w:hAnsi="Times New Roman" w:cs="Times New Roman"/>
        </w:rPr>
        <w:t xml:space="preserve">First, catchability was set so that when all </w:t>
      </w:r>
      <w:r w:rsidR="00B76CB4" w:rsidRPr="00AC33EC">
        <w:rPr>
          <w:rFonts w:ascii="Times New Roman" w:eastAsiaTheme="minorEastAsia" w:hAnsi="Times New Roman" w:cs="Times New Roman"/>
        </w:rPr>
        <w:t>20</w:t>
      </w:r>
      <w:r w:rsidR="00AC33EC" w:rsidRPr="00AC33EC">
        <w:rPr>
          <w:rFonts w:ascii="Times New Roman" w:eastAsiaTheme="minorEastAsia" w:hAnsi="Times New Roman" w:cs="Times New Roman"/>
        </w:rPr>
        <w:t>1</w:t>
      </w:r>
      <w:r w:rsidR="00B76CB4" w:rsidRPr="000751AA">
        <w:rPr>
          <w:rFonts w:ascii="Times New Roman" w:eastAsiaTheme="minorEastAsia" w:hAnsi="Times New Roman" w:cs="Times New Roman"/>
        </w:rPr>
        <w:t xml:space="preserve"> vessels</w:t>
      </w:r>
      <w:r w:rsidR="000612E5">
        <w:rPr>
          <w:rFonts w:ascii="Times New Roman" w:eastAsiaTheme="minorEastAsia" w:hAnsi="Times New Roman" w:cs="Times New Roman"/>
        </w:rPr>
        <w:t xml:space="preserve"> </w:t>
      </w:r>
      <w:r w:rsidR="00AC33EC">
        <w:rPr>
          <w:rFonts w:ascii="Times New Roman" w:eastAsiaTheme="minorEastAsia" w:hAnsi="Times New Roman" w:cs="Times New Roman"/>
        </w:rPr>
        <w:t xml:space="preserve">with groundfish permits </w:t>
      </w:r>
      <w:r w:rsidR="000612E5">
        <w:rPr>
          <w:rFonts w:ascii="Times New Roman" w:eastAsiaTheme="minorEastAsia" w:hAnsi="Times New Roman" w:cs="Times New Roman"/>
        </w:rPr>
        <w:t>participate in fishery</w:t>
      </w:r>
      <w:r w:rsidR="00B76CB4" w:rsidRPr="000751AA">
        <w:rPr>
          <w:rFonts w:ascii="Times New Roman" w:eastAsiaTheme="minorEastAsia" w:hAnsi="Times New Roman" w:cs="Times New Roman"/>
        </w:rPr>
        <w:t xml:space="preserve"> </w:t>
      </w:r>
      <w:r w:rsidR="00997A27" w:rsidRPr="000751AA">
        <w:rPr>
          <w:rFonts w:ascii="Times New Roman" w:eastAsiaTheme="minorEastAsia" w:hAnsi="Times New Roman" w:cs="Times New Roman"/>
        </w:rPr>
        <w:t>40</w:t>
      </w:r>
      <w:r w:rsidR="00B76CB4" w:rsidRPr="000751AA">
        <w:rPr>
          <w:rFonts w:ascii="Times New Roman" w:eastAsiaTheme="minorEastAsia" w:hAnsi="Times New Roman" w:cs="Times New Roman"/>
        </w:rPr>
        <w:t xml:space="preserve"> week</w:t>
      </w:r>
      <w:r w:rsidR="00997A27" w:rsidRPr="000751AA">
        <w:rPr>
          <w:rFonts w:ascii="Times New Roman" w:eastAsiaTheme="minorEastAsia" w:hAnsi="Times New Roman" w:cs="Times New Roman"/>
        </w:rPr>
        <w:t>s</w:t>
      </w:r>
      <w:r w:rsidR="00B76CB4" w:rsidRPr="000751AA">
        <w:rPr>
          <w:rFonts w:ascii="Times New Roman" w:eastAsiaTheme="minorEastAsia" w:hAnsi="Times New Roman" w:cs="Times New Roman"/>
        </w:rPr>
        <w:t xml:space="preserve"> of the year, yield is equal to the level that leads the population to equilibrate at 40% of the unfished biomass</w:t>
      </w:r>
      <w:commentRangeEnd w:id="209"/>
      <w:r w:rsidR="00D57888">
        <w:rPr>
          <w:rStyle w:val="CommentReference"/>
        </w:rPr>
        <w:commentReference w:id="209"/>
      </w:r>
      <w:r w:rsidR="00B76CB4" w:rsidRPr="000751AA">
        <w:rPr>
          <w:rFonts w:ascii="Times New Roman" w:eastAsiaTheme="minorEastAsia" w:hAnsi="Times New Roman" w:cs="Times New Roman"/>
        </w:rPr>
        <w:t xml:space="preserve">. </w:t>
      </w:r>
      <w:r w:rsidR="00B136B5" w:rsidRPr="000751AA">
        <w:rPr>
          <w:rFonts w:ascii="Times New Roman" w:eastAsiaTheme="minorEastAsia" w:hAnsi="Times New Roman" w:cs="Times New Roman"/>
        </w:rPr>
        <w:t>We then</w:t>
      </w:r>
      <w:r w:rsidR="00CD6402" w:rsidRPr="000751AA">
        <w:rPr>
          <w:rFonts w:ascii="Times New Roman" w:eastAsiaTheme="minorEastAsia" w:hAnsi="Times New Roman" w:cs="Times New Roman"/>
        </w:rPr>
        <w:t xml:space="preserve"> fixed</w:t>
      </w:r>
      <w:r w:rsidR="00B136B5" w:rsidRPr="000751AA">
        <w:rPr>
          <w:rFonts w:ascii="Times New Roman" w:eastAsiaTheme="minorEastAsia" w:hAnsi="Times New Roman" w:cs="Times New Roman"/>
        </w:rPr>
        <w:t xml:space="preserve"> the variable cost and solved for the fixed cost such that the 5</w:t>
      </w:r>
      <w:r w:rsidR="00B136B5" w:rsidRPr="000751AA">
        <w:rPr>
          <w:rFonts w:ascii="Times New Roman" w:eastAsiaTheme="minorEastAsia" w:hAnsi="Times New Roman" w:cs="Times New Roman"/>
          <w:vertAlign w:val="superscript"/>
        </w:rPr>
        <w:t>th</w:t>
      </w:r>
      <w:r w:rsidR="00B136B5" w:rsidRPr="000751AA">
        <w:rPr>
          <w:rFonts w:ascii="Times New Roman" w:eastAsiaTheme="minorEastAsia" w:hAnsi="Times New Roman" w:cs="Times New Roman"/>
        </w:rPr>
        <w:t xml:space="preserve"> </w:t>
      </w:r>
      <w:commentRangeStart w:id="210"/>
      <w:r w:rsidR="00B136B5" w:rsidRPr="000751AA">
        <w:rPr>
          <w:rFonts w:ascii="Times New Roman" w:eastAsiaTheme="minorEastAsia" w:hAnsi="Times New Roman" w:cs="Times New Roman"/>
        </w:rPr>
        <w:t>percentile vessel had no net profit when the population equilibrated at 40% of unfished biomass. In addition, we checked that the lowest quantile vessel would still cover its variable costs in the final week of the year, ensuring that all vessels would in fact fish every week</w:t>
      </w:r>
      <w:commentRangeEnd w:id="210"/>
      <w:r w:rsidR="00D57888">
        <w:rPr>
          <w:rStyle w:val="CommentReference"/>
        </w:rPr>
        <w:commentReference w:id="210"/>
      </w:r>
      <w:r w:rsidR="00B136B5" w:rsidRPr="000751AA">
        <w:rPr>
          <w:rFonts w:ascii="Times New Roman" w:eastAsiaTheme="minorEastAsia" w:hAnsi="Times New Roman" w:cs="Times New Roman"/>
        </w:rPr>
        <w:t xml:space="preserve">. </w:t>
      </w:r>
      <w:r w:rsidR="00A03122">
        <w:rPr>
          <w:rFonts w:ascii="Times New Roman" w:eastAsiaTheme="minorEastAsia" w:hAnsi="Times New Roman" w:cs="Times New Roman"/>
        </w:rPr>
        <w:t xml:space="preserve">We assumed the population had equilibrated at 40% of its unfished biomass at the </w:t>
      </w:r>
      <w:del w:id="211" w:author="Punt, Andre (O&amp;A, Hobart)" w:date="2019-11-17T10:04:00Z">
        <w:r w:rsidR="00A03122" w:rsidDel="00D57888">
          <w:rPr>
            <w:rFonts w:ascii="Times New Roman" w:eastAsiaTheme="minorEastAsia" w:hAnsi="Times New Roman" w:cs="Times New Roman"/>
          </w:rPr>
          <w:delText xml:space="preserve">beginning </w:delText>
        </w:r>
      </w:del>
      <w:ins w:id="212" w:author="Punt, Andre (O&amp;A, Hobart)" w:date="2019-11-17T10:04:00Z">
        <w:r w:rsidR="00D57888">
          <w:rPr>
            <w:rFonts w:ascii="Times New Roman" w:eastAsiaTheme="minorEastAsia" w:hAnsi="Times New Roman" w:cs="Times New Roman"/>
          </w:rPr>
          <w:t>start</w:t>
        </w:r>
        <w:r w:rsidR="00D57888">
          <w:rPr>
            <w:rFonts w:ascii="Times New Roman" w:eastAsiaTheme="minorEastAsia" w:hAnsi="Times New Roman" w:cs="Times New Roman"/>
          </w:rPr>
          <w:t xml:space="preserve"> </w:t>
        </w:r>
      </w:ins>
      <w:r w:rsidR="00A03122">
        <w:rPr>
          <w:rFonts w:ascii="Times New Roman" w:eastAsiaTheme="minorEastAsia" w:hAnsi="Times New Roman" w:cs="Times New Roman"/>
        </w:rPr>
        <w:t>of each simulation</w:t>
      </w:r>
      <w:r w:rsidR="00AC33EC">
        <w:rPr>
          <w:rFonts w:ascii="Times New Roman" w:eastAsiaTheme="minorEastAsia" w:hAnsi="Times New Roman" w:cs="Times New Roman"/>
        </w:rPr>
        <w:t xml:space="preserve">, and visually checked that </w:t>
      </w:r>
      <w:commentRangeStart w:id="213"/>
      <w:r w:rsidR="00AC33EC">
        <w:rPr>
          <w:rFonts w:ascii="Times New Roman" w:eastAsiaTheme="minorEastAsia" w:hAnsi="Times New Roman" w:cs="Times New Roman"/>
        </w:rPr>
        <w:t xml:space="preserve">groundfish biomass did not </w:t>
      </w:r>
      <w:r w:rsidR="00D24C15">
        <w:rPr>
          <w:rFonts w:ascii="Times New Roman" w:eastAsiaTheme="minorEastAsia" w:hAnsi="Times New Roman" w:cs="Times New Roman"/>
        </w:rPr>
        <w:t>display</w:t>
      </w:r>
      <w:r w:rsidR="00AC33EC">
        <w:rPr>
          <w:rFonts w:ascii="Times New Roman" w:eastAsiaTheme="minorEastAsia" w:hAnsi="Times New Roman" w:cs="Times New Roman"/>
        </w:rPr>
        <w:t xml:space="preserve"> a tendency to increase or decrease over the simulations</w:t>
      </w:r>
      <w:r w:rsidR="00A03122">
        <w:rPr>
          <w:rFonts w:ascii="Times New Roman" w:eastAsiaTheme="minorEastAsia" w:hAnsi="Times New Roman" w:cs="Times New Roman"/>
        </w:rPr>
        <w:t>.</w:t>
      </w:r>
      <w:commentRangeEnd w:id="213"/>
      <w:r w:rsidR="00D57888">
        <w:rPr>
          <w:rStyle w:val="CommentReference"/>
        </w:rPr>
        <w:commentReference w:id="213"/>
      </w:r>
    </w:p>
    <w:p w14:paraId="1F53012B" w14:textId="7104B182" w:rsidR="0016273B" w:rsidRDefault="0016273B" w:rsidP="000162D0">
      <w:pPr>
        <w:jc w:val="both"/>
        <w:rPr>
          <w:rFonts w:ascii="Times New Roman" w:eastAsiaTheme="minorEastAsia" w:hAnsi="Times New Roman" w:cs="Times New Roman"/>
        </w:rPr>
      </w:pPr>
    </w:p>
    <w:p w14:paraId="5C1ACA3A" w14:textId="6DEDB72D" w:rsidR="0016273B" w:rsidRDefault="0016273B" w:rsidP="000162D0">
      <w:pPr>
        <w:jc w:val="both"/>
        <w:rPr>
          <w:rFonts w:ascii="Times New Roman" w:eastAsiaTheme="minorEastAsia" w:hAnsi="Times New Roman" w:cs="Times New Roman"/>
          <w:i/>
        </w:rPr>
      </w:pPr>
      <w:commentRangeStart w:id="214"/>
      <w:r>
        <w:rPr>
          <w:rFonts w:ascii="Times New Roman" w:eastAsiaTheme="minorEastAsia" w:hAnsi="Times New Roman" w:cs="Times New Roman"/>
          <w:i/>
        </w:rPr>
        <w:t>Scenarios</w:t>
      </w:r>
      <w:commentRangeEnd w:id="214"/>
      <w:r w:rsidR="00D57888">
        <w:rPr>
          <w:rStyle w:val="CommentReference"/>
        </w:rPr>
        <w:commentReference w:id="214"/>
      </w:r>
    </w:p>
    <w:p w14:paraId="76CCBFD7" w14:textId="308DBC43" w:rsidR="00A142D9" w:rsidRDefault="005662C6" w:rsidP="000162D0">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populations. </w:t>
      </w:r>
      <w:r w:rsidR="00D24C15">
        <w:rPr>
          <w:rFonts w:ascii="Times New Roman" w:eastAsiaTheme="minorEastAsia" w:hAnsi="Times New Roman" w:cs="Times New Roman"/>
        </w:rPr>
        <w:t>When recruitment was correlated</w:t>
      </w:r>
      <w:ins w:id="215" w:author="Punt, Andre (O&amp;A, Hobart)" w:date="2019-11-17T10:04:00Z">
        <w:r w:rsidR="00D57888">
          <w:rPr>
            <w:rFonts w:ascii="Times New Roman" w:eastAsiaTheme="minorEastAsia" w:hAnsi="Times New Roman" w:cs="Times New Roman"/>
          </w:rPr>
          <w:t xml:space="preserve"> among species</w:t>
        </w:r>
      </w:ins>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me multivariate normal</w:t>
      </w:r>
      <w:r w:rsidR="007A6B5D">
        <w:rPr>
          <w:rFonts w:ascii="Times New Roman" w:eastAsiaTheme="minorEastAsia" w:hAnsi="Times New Roman" w:cs="Times New Roman"/>
        </w:rPr>
        <w:t xml:space="preserve"> random variables:</w:t>
      </w:r>
    </w:p>
    <w:p w14:paraId="1F6BC37B" w14:textId="3E04BB30" w:rsidR="005662C6" w:rsidRPr="005662C6" w:rsidRDefault="000162D0" w:rsidP="000162D0">
      <w:pPr>
        <w:jc w:val="both"/>
        <w:rPr>
          <w:rFonts w:ascii="Times New Roman" w:eastAsiaTheme="minorEastAsia" w:hAnsi="Times New Roman" w:cs="Times New Roman"/>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σ</m:t>
                              </m:r>
                            </m:e>
                            <m:sub>
                              <m:r>
                                <m:rPr>
                                  <m:sty m:val="bi"/>
                                </m:rPr>
                                <w:rPr>
                                  <w:rFonts w:ascii="Cambria Math" w:eastAsiaTheme="minorEastAsia" w:hAnsi="Cambria Math" w:cs="Times New Roman"/>
                                </w:rPr>
                                <m:t>R</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m:t>
              </m:r>
              <m:r>
                <m:rPr>
                  <m:sty m:val="p"/>
                </m:rPr>
                <w:rPr>
                  <w:rFonts w:ascii="Cambria Math" w:eastAsiaTheme="minorEastAsia" w:hAnsi="Cambria Math" w:cs="Times New Roman"/>
                </w:rPr>
                <m:t>Σ</m:t>
              </m:r>
            </m:e>
          </m:d>
        </m:oMath>
      </m:oMathPara>
    </w:p>
    <w:p w14:paraId="624975A2" w14:textId="60E44CAF" w:rsidR="00A142D9" w:rsidRDefault="007A6B5D" w:rsidP="000162D0">
      <w:pPr>
        <w:jc w:val="both"/>
        <w:rPr>
          <w:rFonts w:ascii="Times New Roman" w:eastAsiaTheme="minorEastAsia" w:hAnsi="Times New Roman" w:cs="Times New Roman"/>
        </w:rPr>
      </w:pPr>
      <w:del w:id="216" w:author="Punt, Andre (O&amp;A, Hobart)" w:date="2019-11-17T10:04:00Z">
        <w:r w:rsidDel="00D57888">
          <w:rPr>
            <w:rFonts w:ascii="Times New Roman" w:eastAsiaTheme="minorEastAsia" w:hAnsi="Times New Roman" w:cs="Times New Roman"/>
          </w:rPr>
          <w:delText>W</w:delText>
        </w:r>
      </w:del>
      <w:ins w:id="217" w:author="Punt, Andre (O&amp;A, Hobart)" w:date="2019-11-17T10:04:00Z">
        <w:r w:rsidR="00D57888">
          <w:rPr>
            <w:rFonts w:ascii="Times New Roman" w:eastAsiaTheme="minorEastAsia" w:hAnsi="Times New Roman" w:cs="Times New Roman"/>
          </w:rPr>
          <w:t>w</w:t>
        </w:r>
      </w:ins>
      <w:r>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Pr>
          <w:rFonts w:ascii="Times New Roman" w:eastAsiaTheme="minorEastAsia" w:hAnsi="Times New Roman" w:cs="Times New Roman"/>
        </w:rPr>
        <w:t xml:space="preserve">for each species, and </w:t>
      </w:r>
      <w:r>
        <w:rPr>
          <w:rFonts w:ascii="Times New Roman" w:eastAsiaTheme="minorEastAsia" w:hAnsi="Times New Roman" w:cs="Times New Roman"/>
        </w:rPr>
        <w:sym w:font="Symbol" w:char="F053"/>
      </w:r>
      <w:r>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D16E6F" w:rsidRPr="00D57888">
        <w:rPr>
          <w:rFonts w:ascii="Times New Roman" w:eastAsiaTheme="minorEastAsia" w:hAnsi="Times New Roman" w:cs="Times New Roman"/>
          <w:highlight w:val="yellow"/>
          <w:rPrChange w:id="218" w:author="Punt, Andre (O&amp;A, Hobart)" w:date="2019-11-17T10:05:00Z">
            <w:rPr>
              <w:rFonts w:ascii="Times New Roman" w:eastAsiaTheme="minorEastAsia" w:hAnsi="Times New Roman" w:cs="Times New Roman"/>
            </w:rPr>
          </w:rPrChange>
        </w:rPr>
        <w:t>X</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58886708" w:rsidR="00D16E6F" w:rsidRPr="007A6B5D" w:rsidRDefault="000162D0" w:rsidP="000162D0">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j</m:t>
                  </m:r>
                </m:sub>
              </m:sSub>
            </m:e>
            <m:sup>
              <m:r>
                <w:rPr>
                  <w:rFonts w:ascii="Cambria Math" w:eastAsiaTheme="minorEastAsia" w:hAnsi="Cambria Math" w:cs="Times New Roman"/>
                </w:rPr>
                <m:t>2</m:t>
              </m:r>
              <m:r>
                <m:rPr>
                  <m:sty m:val="p"/>
                </m:rPr>
                <w:rPr>
                  <w:rStyle w:val="CommentReference"/>
                </w:rPr>
                <w:commentReference w:id="219"/>
              </m:r>
            </m:sup>
          </m:sSup>
        </m:oMath>
      </m:oMathPara>
    </w:p>
    <w:p w14:paraId="42CB3A62" w14:textId="496E1514" w:rsidR="00D16E6F" w:rsidRDefault="00C9178E" w:rsidP="000162D0">
      <w:pPr>
        <w:jc w:val="both"/>
        <w:rPr>
          <w:rFonts w:ascii="Times New Roman" w:eastAsiaTheme="minorEastAsia" w:hAnsi="Times New Roman" w:cs="Times New Roman"/>
        </w:rPr>
      </w:pPr>
      <w:del w:id="220" w:author="Punt, Andre (O&amp;A, Hobart)" w:date="2019-11-17T10:05:00Z">
        <w:r w:rsidDel="00D57888">
          <w:rPr>
            <w:rFonts w:ascii="Times New Roman" w:eastAsiaTheme="minorEastAsia" w:hAnsi="Times New Roman" w:cs="Times New Roman"/>
          </w:rPr>
          <w:delText>W</w:delText>
        </w:r>
      </w:del>
      <w:ins w:id="221" w:author="Punt, Andre (O&amp;A, Hobart)" w:date="2019-11-17T10:05:00Z">
        <w:r w:rsidR="00D57888">
          <w:rPr>
            <w:rFonts w:ascii="Times New Roman" w:eastAsiaTheme="minorEastAsia" w:hAnsi="Times New Roman" w:cs="Times New Roman"/>
          </w:rPr>
          <w:t>w</w:t>
        </w:r>
      </w:ins>
      <w:r>
        <w:rPr>
          <w:rFonts w:ascii="Times New Roman" w:eastAsiaTheme="minorEastAsia" w:hAnsi="Times New Roman" w:cs="Times New Roman"/>
        </w:rPr>
        <w:t xml:space="preserve">here </w:t>
      </w:r>
      <w:r w:rsidRPr="00D16E6F">
        <w:rPr>
          <w:rFonts w:ascii="Times New Roman" w:eastAsiaTheme="minorEastAsia" w:hAnsi="Times New Roman" w:cs="Times New Roman"/>
          <w:i/>
        </w:rPr>
        <w:sym w:font="Symbol" w:char="F072"/>
      </w:r>
      <w:proofErr w:type="spellStart"/>
      <w:proofErr w:type="gramStart"/>
      <w:r>
        <w:rPr>
          <w:rFonts w:ascii="Times New Roman" w:eastAsiaTheme="minorEastAsia" w:hAnsi="Times New Roman" w:cs="Times New Roman"/>
          <w:i/>
          <w:vertAlign w:val="subscript"/>
        </w:rPr>
        <w:t>R,i</w:t>
      </w:r>
      <w:proofErr w:type="gramEnd"/>
      <w:r>
        <w:rPr>
          <w:rFonts w:ascii="Times New Roman" w:eastAsiaTheme="minorEastAsia" w:hAnsi="Times New Roman" w:cs="Times New Roman"/>
          <w:i/>
          <w:vertAlign w:val="subscript"/>
        </w:rPr>
        <w:t>,j</w:t>
      </w:r>
      <w:proofErr w:type="spellEnd"/>
      <w:r>
        <w:rPr>
          <w:rFonts w:ascii="Times New Roman" w:eastAsiaTheme="minorEastAsia" w:hAnsi="Times New Roman" w:cs="Times New Roman"/>
        </w:rPr>
        <w:t xml:space="preserve"> is the correlation in log recruitment deviations between species </w:t>
      </w:r>
      <w:proofErr w:type="spellStart"/>
      <w:r>
        <w:rPr>
          <w:rFonts w:ascii="Times New Roman" w:eastAsiaTheme="minorEastAsia" w:hAnsi="Times New Roman" w:cs="Times New Roman"/>
          <w:i/>
        </w:rPr>
        <w:t>i</w:t>
      </w:r>
      <w:proofErr w:type="spellEnd"/>
      <w:r>
        <w:rPr>
          <w:rFonts w:ascii="Times New Roman" w:eastAsiaTheme="minorEastAsia" w:hAnsi="Times New Roman" w:cs="Times New Roman"/>
        </w:rPr>
        <w:t xml:space="preserve"> and </w:t>
      </w:r>
      <w:r w:rsidRPr="00C9178E">
        <w:rPr>
          <w:rFonts w:ascii="Times New Roman" w:eastAsiaTheme="minorEastAsia" w:hAnsi="Times New Roman" w:cs="Times New Roman"/>
          <w:i/>
        </w:rPr>
        <w:t>j</w:t>
      </w:r>
      <w:r>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proofErr w:type="spellStart"/>
      <w:r w:rsidR="00D16E6F">
        <w:rPr>
          <w:rFonts w:ascii="Times New Roman" w:eastAsiaTheme="minorEastAsia" w:hAnsi="Times New Roman" w:cs="Times New Roman"/>
          <w:i/>
          <w:vertAlign w:val="subscript"/>
        </w:rPr>
        <w:t>R,i,j</w:t>
      </w:r>
      <w:proofErr w:type="spellEnd"/>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lastRenderedPageBreak/>
        <w:sym w:font="Symbol" w:char="F053"/>
      </w:r>
      <w:proofErr w:type="spellStart"/>
      <w:r w:rsidR="00D16E6F">
        <w:rPr>
          <w:rFonts w:ascii="Times New Roman" w:eastAsiaTheme="minorEastAsia" w:hAnsi="Times New Roman" w:cs="Times New Roman"/>
          <w:i/>
          <w:vertAlign w:val="subscript"/>
        </w:rPr>
        <w:t>i,j</w:t>
      </w:r>
      <w:proofErr w:type="spellEnd"/>
      <w:r w:rsidR="00D16E6F">
        <w:rPr>
          <w:rFonts w:ascii="Times New Roman" w:eastAsiaTheme="minorEastAsia" w:hAnsi="Times New Roman" w:cs="Times New Roman"/>
        </w:rPr>
        <w:t xml:space="preserve"> = 0 for all </w:t>
      </w:r>
      <w:proofErr w:type="spellStart"/>
      <w:r w:rsidR="00D16E6F" w:rsidRPr="00C9178E">
        <w:rPr>
          <w:rFonts w:ascii="Times New Roman" w:eastAsiaTheme="minorEastAsia" w:hAnsi="Times New Roman" w:cs="Times New Roman"/>
          <w:i/>
        </w:rPr>
        <w:t>i</w:t>
      </w:r>
      <w:proofErr w:type="spellEnd"/>
      <w:r w:rsidR="00D16E6F">
        <w:rPr>
          <w:rFonts w:ascii="Times New Roman" w:eastAsiaTheme="minorEastAsia" w:hAnsi="Times New Roman" w:cs="Times New Roman"/>
        </w:rPr>
        <w:t xml:space="preserve"> and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D16E6F" w:rsidRPr="00D57888">
        <w:rPr>
          <w:rFonts w:ascii="Times New Roman" w:eastAsiaTheme="minorEastAsia" w:hAnsi="Times New Roman" w:cs="Times New Roman"/>
          <w:highlight w:val="yellow"/>
          <w:rPrChange w:id="222" w:author="Punt, Andre (O&amp;A, Hobart)" w:date="2019-11-17T10:05:00Z">
            <w:rPr>
              <w:rFonts w:ascii="Times New Roman" w:eastAsiaTheme="minorEastAsia" w:hAnsi="Times New Roman" w:cs="Times New Roman"/>
            </w:rPr>
          </w:rPrChange>
        </w:rPr>
        <w:t>X</w:t>
      </w:r>
      <w:r w:rsidR="00D16E6F">
        <w:rPr>
          <w:rFonts w:ascii="Times New Roman" w:eastAsiaTheme="minorEastAsia" w:hAnsi="Times New Roman" w:cs="Times New Roman"/>
        </w:rPr>
        <w:t xml:space="preserve"> and </w:t>
      </w:r>
      <w:r w:rsidR="00D16E6F" w:rsidRPr="00D57888">
        <w:rPr>
          <w:rFonts w:ascii="Times New Roman" w:eastAsiaTheme="minorEastAsia" w:hAnsi="Times New Roman" w:cs="Times New Roman"/>
          <w:highlight w:val="yellow"/>
          <w:rPrChange w:id="223" w:author="Punt, Andre (O&amp;A, Hobart)" w:date="2019-11-17T10:05:00Z">
            <w:rPr>
              <w:rFonts w:ascii="Times New Roman" w:eastAsiaTheme="minorEastAsia" w:hAnsi="Times New Roman" w:cs="Times New Roman"/>
            </w:rPr>
          </w:rPrChange>
        </w:rPr>
        <w:t>Y</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proofErr w:type="spellStart"/>
      <w:proofErr w:type="gramStart"/>
      <w:r w:rsidR="005A41D4">
        <w:rPr>
          <w:rFonts w:ascii="Times New Roman" w:eastAsiaTheme="minorEastAsia" w:hAnsi="Times New Roman" w:cs="Times New Roman"/>
          <w:i/>
          <w:vertAlign w:val="subscript"/>
        </w:rPr>
        <w:t>R,i</w:t>
      </w:r>
      <w:proofErr w:type="gramEnd"/>
      <w:r w:rsidR="005A41D4">
        <w:rPr>
          <w:rFonts w:ascii="Times New Roman" w:eastAsiaTheme="minorEastAsia" w:hAnsi="Times New Roman" w:cs="Times New Roman"/>
          <w:i/>
          <w:vertAlign w:val="subscript"/>
        </w:rPr>
        <w:t>,j</w:t>
      </w:r>
      <w:proofErr w:type="spellEnd"/>
      <w:r w:rsidR="005A41D4">
        <w:rPr>
          <w:rFonts w:ascii="Times New Roman" w:eastAsiaTheme="minorEastAsia" w:hAnsi="Times New Roman" w:cs="Times New Roman"/>
        </w:rPr>
        <w:t xml:space="preserve"> = -0.5, 0, and 0.5, </w:t>
      </w:r>
      <w:r>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proofErr w:type="spellStart"/>
      <w:r w:rsidR="00605B1C">
        <w:rPr>
          <w:rFonts w:ascii="Times New Roman" w:eastAsiaTheme="minorEastAsia" w:hAnsi="Times New Roman" w:cs="Times New Roman"/>
          <w:i/>
          <w:vertAlign w:val="subscript"/>
        </w:rPr>
        <w:t>R,i,j</w:t>
      </w:r>
      <w:proofErr w:type="spellEnd"/>
      <w:r w:rsidR="00605B1C">
        <w:rPr>
          <w:rFonts w:ascii="Times New Roman" w:eastAsiaTheme="minorEastAsia" w:hAnsi="Times New Roman" w:cs="Times New Roman"/>
          <w:i/>
          <w:vertAlign w:val="subscript"/>
        </w:rPr>
        <w:t xml:space="preserve">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xml:space="preserve">. We tried using a magnitude greater than 0.5 but it is not mathematically possible to simulate three random variables that all have stronger negative </w:t>
      </w:r>
      <w:commentRangeStart w:id="224"/>
      <w:r w:rsidR="005A41D4">
        <w:rPr>
          <w:rFonts w:ascii="Times New Roman" w:eastAsiaTheme="minorEastAsia" w:hAnsi="Times New Roman" w:cs="Times New Roman"/>
        </w:rPr>
        <w:t>correlations</w:t>
      </w:r>
      <w:commentRangeEnd w:id="224"/>
      <w:r w:rsidR="00D57888">
        <w:rPr>
          <w:rStyle w:val="CommentReference"/>
        </w:rPr>
        <w:commentReference w:id="224"/>
      </w:r>
      <w:r w:rsidR="005A41D4">
        <w:rPr>
          <w:rFonts w:ascii="Times New Roman" w:eastAsiaTheme="minorEastAsia" w:hAnsi="Times New Roman" w:cs="Times New Roman"/>
        </w:rPr>
        <w:t>.</w:t>
      </w:r>
    </w:p>
    <w:p w14:paraId="2B5DC4A8" w14:textId="2B42284A" w:rsidR="00DF18E9" w:rsidRDefault="00DF18E9" w:rsidP="000162D0">
      <w:pPr>
        <w:jc w:val="both"/>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w:t>
      </w:r>
      <w:commentRangeStart w:id="225"/>
      <w:r w:rsidR="00CD0999">
        <w:rPr>
          <w:rFonts w:ascii="Times New Roman" w:eastAsiaTheme="minorEastAsia" w:hAnsi="Times New Roman" w:cs="Times New Roman"/>
        </w:rPr>
        <w:t>fishery versus multiple fisheries</w:t>
      </w:r>
      <w:commentRangeEnd w:id="225"/>
      <w:r w:rsidR="00D57888">
        <w:rPr>
          <w:rStyle w:val="CommentReference"/>
        </w:rPr>
        <w:commentReference w:id="225"/>
      </w:r>
      <w:r w:rsidR="00CD0999">
        <w:rPr>
          <w:rFonts w:ascii="Times New Roman" w:eastAsiaTheme="minorEastAsia" w:hAnsi="Times New Roman" w:cs="Times New Roman"/>
        </w:rPr>
        <w:t xml:space="preserve"> (Table 2). Finally, we tested the interaction between synchrony and permit access by running the </w:t>
      </w:r>
      <w:commentRangeStart w:id="226"/>
      <w:r w:rsidR="00CD0999">
        <w:rPr>
          <w:rFonts w:ascii="Times New Roman" w:eastAsiaTheme="minorEastAsia" w:hAnsi="Times New Roman" w:cs="Times New Roman"/>
        </w:rPr>
        <w:t xml:space="preserve">easy and </w:t>
      </w:r>
      <w:r w:rsidR="00F0017D">
        <w:rPr>
          <w:rFonts w:ascii="Times New Roman" w:eastAsiaTheme="minorEastAsia" w:hAnsi="Times New Roman" w:cs="Times New Roman"/>
        </w:rPr>
        <w:t>hard</w:t>
      </w:r>
      <w:r w:rsidR="00CD0999">
        <w:rPr>
          <w:rFonts w:ascii="Times New Roman" w:eastAsiaTheme="minorEastAsia" w:hAnsi="Times New Roman" w:cs="Times New Roman"/>
        </w:rPr>
        <w:t xml:space="preserve"> access</w:t>
      </w:r>
      <w:commentRangeEnd w:id="226"/>
      <w:r w:rsidR="00D57888">
        <w:rPr>
          <w:rStyle w:val="CommentReference"/>
        </w:rPr>
        <w:commentReference w:id="226"/>
      </w:r>
      <w:r w:rsidR="00CD0999">
        <w:rPr>
          <w:rFonts w:ascii="Times New Roman" w:eastAsiaTheme="minorEastAsia" w:hAnsi="Times New Roman" w:cs="Times New Roman"/>
        </w:rPr>
        <w:t xml:space="preserve"> </w:t>
      </w:r>
      <w:r w:rsidR="00525EF3">
        <w:rPr>
          <w:rFonts w:ascii="Times New Roman" w:eastAsiaTheme="minorEastAsia" w:hAnsi="Times New Roman" w:cs="Times New Roman"/>
        </w:rPr>
        <w:t>scenarios</w:t>
      </w:r>
      <w:r w:rsidR="00CD0999">
        <w:rPr>
          <w:rFonts w:ascii="Times New Roman" w:eastAsiaTheme="minorEastAsia" w:hAnsi="Times New Roman" w:cs="Times New Roman"/>
        </w:rPr>
        <w:t xml:space="preserve"> under both synchronous and asynchronous recruitment</w:t>
      </w:r>
      <w:r w:rsidR="00525EF3">
        <w:rPr>
          <w:rFonts w:ascii="Times New Roman" w:eastAsiaTheme="minorEastAsia" w:hAnsi="Times New Roman" w:cs="Times New Roman"/>
        </w:rPr>
        <w:t>.</w:t>
      </w:r>
    </w:p>
    <w:p w14:paraId="0D139CCC" w14:textId="329A9724" w:rsidR="00AB2FD3" w:rsidRDefault="00AB2FD3" w:rsidP="000162D0">
      <w:pPr>
        <w:jc w:val="both"/>
        <w:rPr>
          <w:rFonts w:ascii="Times New Roman" w:eastAsiaTheme="minorEastAsia" w:hAnsi="Times New Roman" w:cs="Times New Roman"/>
        </w:rPr>
      </w:pPr>
      <w:r>
        <w:rPr>
          <w:rFonts w:ascii="Times New Roman" w:eastAsiaTheme="minorEastAsia" w:hAnsi="Times New Roman" w:cs="Times New Roman"/>
        </w:rPr>
        <w:tab/>
        <w:t>For each 50-year simulation, we calculated the mean and standard deviation of both profit and revenue</w:t>
      </w:r>
      <w:r w:rsidR="009300CE">
        <w:rPr>
          <w:rFonts w:ascii="Times New Roman" w:eastAsiaTheme="minorEastAsia" w:hAnsi="Times New Roman" w:cs="Times New Roman"/>
        </w:rPr>
        <w:t xml:space="preserve"> and the coefficient of variation of revenue</w:t>
      </w:r>
      <w:r>
        <w:rPr>
          <w:rFonts w:ascii="Times New Roman" w:eastAsiaTheme="minorEastAsia" w:hAnsi="Times New Roman" w:cs="Times New Roman"/>
        </w:rPr>
        <w:t xml:space="preserve"> for </w:t>
      </w:r>
      <w:r w:rsidR="00F0017D">
        <w:rPr>
          <w:rFonts w:ascii="Times New Roman" w:eastAsiaTheme="minorEastAsia" w:hAnsi="Times New Roman" w:cs="Times New Roman"/>
        </w:rPr>
        <w:t>each</w:t>
      </w:r>
      <w:r>
        <w:rPr>
          <w:rFonts w:ascii="Times New Roman" w:eastAsiaTheme="minorEastAsia" w:hAnsi="Times New Roman" w:cs="Times New Roman"/>
        </w:rPr>
        <w:t xml:space="preserve"> vessel. We also </w:t>
      </w:r>
      <w:r w:rsidR="009300CE">
        <w:rPr>
          <w:rFonts w:ascii="Times New Roman" w:eastAsiaTheme="minorEastAsia" w:hAnsi="Times New Roman" w:cs="Times New Roman"/>
        </w:rPr>
        <w:t xml:space="preserve">computed those same statistics for total revenue and profits </w:t>
      </w:r>
      <w:r w:rsidR="006070C0">
        <w:rPr>
          <w:rFonts w:ascii="Times New Roman" w:eastAsiaTheme="minorEastAsia" w:hAnsi="Times New Roman" w:cs="Times New Roman"/>
        </w:rPr>
        <w:t>summed</w:t>
      </w:r>
      <w:r w:rsidR="009300CE">
        <w:rPr>
          <w:rFonts w:ascii="Times New Roman" w:eastAsiaTheme="minorEastAsia" w:hAnsi="Times New Roman" w:cs="Times New Roman"/>
        </w:rPr>
        <w:t xml:space="preserve"> over the entire fleet, and we computed the mean, standard deviation, and coefficient of variation </w:t>
      </w:r>
      <w:r>
        <w:rPr>
          <w:rFonts w:ascii="Times New Roman" w:eastAsiaTheme="minorEastAsia" w:hAnsi="Times New Roman" w:cs="Times New Roman"/>
        </w:rPr>
        <w:t xml:space="preserve">for </w:t>
      </w:r>
      <w:r w:rsidR="00F0017D">
        <w:rPr>
          <w:rFonts w:ascii="Times New Roman" w:eastAsiaTheme="minorEastAsia" w:hAnsi="Times New Roman" w:cs="Times New Roman"/>
        </w:rPr>
        <w:t xml:space="preserve">total </w:t>
      </w:r>
      <w:r>
        <w:rPr>
          <w:rFonts w:ascii="Times New Roman" w:eastAsiaTheme="minorEastAsia" w:hAnsi="Times New Roman" w:cs="Times New Roman"/>
        </w:rPr>
        <w:t xml:space="preserve">revenue aggregated over each species. </w:t>
      </w:r>
    </w:p>
    <w:p w14:paraId="74A53EEA" w14:textId="77777777" w:rsidR="006147D3" w:rsidRDefault="006147D3" w:rsidP="000162D0">
      <w:pPr>
        <w:jc w:val="both"/>
        <w:rPr>
          <w:rFonts w:ascii="Times New Roman" w:eastAsiaTheme="minorEastAsia" w:hAnsi="Times New Roman" w:cs="Times New Roman"/>
        </w:rPr>
      </w:pPr>
    </w:p>
    <w:p w14:paraId="02F640D8" w14:textId="4D8E6F73" w:rsidR="006147D3" w:rsidRDefault="006147D3" w:rsidP="000162D0">
      <w:pPr>
        <w:jc w:val="both"/>
        <w:rPr>
          <w:rFonts w:ascii="Times New Roman" w:eastAsiaTheme="minorEastAsia" w:hAnsi="Times New Roman" w:cs="Times New Roman"/>
        </w:rPr>
      </w:pPr>
      <w:r w:rsidRPr="00AB2FD3">
        <w:rPr>
          <w:rFonts w:ascii="Times New Roman" w:eastAsiaTheme="minorEastAsia" w:hAnsi="Times New Roman" w:cs="Times New Roman"/>
          <w:highlight w:val="yellow"/>
        </w:rPr>
        <w:t>A note!</w:t>
      </w:r>
    </w:p>
    <w:p w14:paraId="02A9F9C9" w14:textId="2133D509" w:rsidR="006147D3" w:rsidRDefault="006147D3" w:rsidP="000162D0">
      <w:pPr>
        <w:jc w:val="both"/>
        <w:rPr>
          <w:rFonts w:ascii="Times New Roman" w:eastAsiaTheme="minorEastAsia" w:hAnsi="Times New Roman" w:cs="Times New Roman"/>
        </w:rPr>
      </w:pPr>
      <w:r>
        <w:rPr>
          <w:rFonts w:ascii="Times New Roman" w:eastAsiaTheme="minorEastAsia" w:hAnsi="Times New Roman" w:cs="Times New Roman"/>
        </w:rPr>
        <w:t xml:space="preserve">I also </w:t>
      </w:r>
      <w:r w:rsidR="00A447F0">
        <w:rPr>
          <w:rFonts w:ascii="Times New Roman" w:eastAsiaTheme="minorEastAsia" w:hAnsi="Times New Roman" w:cs="Times New Roman"/>
        </w:rPr>
        <w:t xml:space="preserve">tried a scenario </w:t>
      </w:r>
      <w:r>
        <w:rPr>
          <w:rFonts w:ascii="Times New Roman" w:eastAsiaTheme="minorEastAsia" w:hAnsi="Times New Roman" w:cs="Times New Roman"/>
        </w:rPr>
        <w:t>when you delay the opening of the crab fishery by 16 weeks with 25% probability each year</w:t>
      </w:r>
      <w:r w:rsidR="00DE58E8">
        <w:rPr>
          <w:rFonts w:ascii="Times New Roman" w:eastAsiaTheme="minorEastAsia" w:hAnsi="Times New Roman" w:cs="Times New Roman"/>
        </w:rPr>
        <w:t xml:space="preserve"> (i.e., assume </w:t>
      </w:r>
      <w:proofErr w:type="spellStart"/>
      <w:r w:rsidR="00DE58E8">
        <w:rPr>
          <w:rFonts w:ascii="Times New Roman" w:eastAsiaTheme="minorEastAsia" w:hAnsi="Times New Roman" w:cs="Times New Roman"/>
        </w:rPr>
        <w:t>demoic</w:t>
      </w:r>
      <w:proofErr w:type="spellEnd"/>
      <w:r w:rsidR="00DE58E8">
        <w:rPr>
          <w:rFonts w:ascii="Times New Roman" w:eastAsiaTheme="minorEastAsia" w:hAnsi="Times New Roman" w:cs="Times New Roman"/>
        </w:rPr>
        <w:t xml:space="preserve"> acid closures become more frequent)</w:t>
      </w:r>
      <w:r>
        <w:rPr>
          <w:rFonts w:ascii="Times New Roman" w:eastAsiaTheme="minorEastAsia" w:hAnsi="Times New Roman" w:cs="Times New Roman"/>
        </w:rPr>
        <w:t>. It did work</w:t>
      </w:r>
      <w:r w:rsidR="0037746B">
        <w:rPr>
          <w:rFonts w:ascii="Times New Roman" w:eastAsiaTheme="minorEastAsia" w:hAnsi="Times New Roman" w:cs="Times New Roman"/>
        </w:rPr>
        <w:t xml:space="preserve"> in that</w:t>
      </w:r>
      <w:r>
        <w:rPr>
          <w:rFonts w:ascii="Times New Roman" w:eastAsiaTheme="minorEastAsia" w:hAnsi="Times New Roman" w:cs="Times New Roman"/>
        </w:rPr>
        <w:t xml:space="preserve"> you saw people entering the salmon fishery late in years the crab fishery was delayed. But nothing really happened to the average revenue or revenue variability! This null result is kind of interesting, but the easy counter </w:t>
      </w:r>
      <w:r w:rsidR="0037746B">
        <w:rPr>
          <w:rFonts w:ascii="Times New Roman" w:eastAsiaTheme="minorEastAsia" w:hAnsi="Times New Roman" w:cs="Times New Roman"/>
        </w:rPr>
        <w:t xml:space="preserve">is </w:t>
      </w:r>
      <w:r>
        <w:rPr>
          <w:rFonts w:ascii="Times New Roman" w:eastAsiaTheme="minorEastAsia" w:hAnsi="Times New Roman" w:cs="Times New Roman"/>
        </w:rPr>
        <w:t xml:space="preserve">that the model is just wrong and ill-suited to the exercise. </w:t>
      </w:r>
      <w:r w:rsidR="0037746B">
        <w:rPr>
          <w:rFonts w:ascii="Times New Roman" w:eastAsiaTheme="minorEastAsia" w:hAnsi="Times New Roman" w:cs="Times New Roman"/>
        </w:rPr>
        <w:t>I think to do this analysis justice it would require a bit more poking and prodding at the model, and this paper would turn into a monstrosity. Maybe a good MS thesis!</w:t>
      </w:r>
      <w:r w:rsidR="00A447F0">
        <w:rPr>
          <w:rFonts w:ascii="Times New Roman" w:eastAsiaTheme="minorEastAsia" w:hAnsi="Times New Roman" w:cs="Times New Roman"/>
        </w:rPr>
        <w:t xml:space="preserve"> But I am also open to your thoughts!</w:t>
      </w:r>
    </w:p>
    <w:p w14:paraId="6C566145" w14:textId="56908E25" w:rsidR="006147D3" w:rsidRPr="005A41D4" w:rsidRDefault="006147D3" w:rsidP="000162D0">
      <w:pPr>
        <w:jc w:val="both"/>
        <w:rPr>
          <w:rFonts w:ascii="Times New Roman" w:eastAsiaTheme="minorEastAsia" w:hAnsi="Times New Roman" w:cs="Times New Roman"/>
        </w:rPr>
      </w:pPr>
      <w:r>
        <w:rPr>
          <w:rFonts w:ascii="Times New Roman" w:eastAsiaTheme="minorEastAsia" w:hAnsi="Times New Roman" w:cs="Times New Roman"/>
        </w:rPr>
        <w:t xml:space="preserve"> </w:t>
      </w:r>
    </w:p>
    <w:p w14:paraId="16D642A2" w14:textId="0055741E" w:rsidR="00CA057A" w:rsidRPr="000751AA" w:rsidRDefault="00CD0999" w:rsidP="000162D0">
      <w:pPr>
        <w:jc w:val="both"/>
        <w:rPr>
          <w:rFonts w:ascii="Times New Roman" w:eastAsiaTheme="minorEastAsia" w:hAnsi="Times New Roman" w:cs="Times New Roman"/>
        </w:rPr>
      </w:pPr>
      <w:r>
        <w:rPr>
          <w:rFonts w:ascii="Times New Roman" w:eastAsiaTheme="minorEastAsia" w:hAnsi="Times New Roman" w:cs="Times New Roman"/>
        </w:rPr>
        <w:t xml:space="preserve">Table </w:t>
      </w:r>
      <w:commentRangeStart w:id="227"/>
      <w:r>
        <w:rPr>
          <w:rFonts w:ascii="Times New Roman" w:eastAsiaTheme="minorEastAsia" w:hAnsi="Times New Roman" w:cs="Times New Roman"/>
        </w:rPr>
        <w:t>1</w:t>
      </w:r>
      <w:commentRangeEnd w:id="227"/>
      <w:r w:rsidR="00D57888">
        <w:rPr>
          <w:rStyle w:val="CommentReference"/>
        </w:rPr>
        <w:commentReference w:id="227"/>
      </w:r>
    </w:p>
    <w:tbl>
      <w:tblPr>
        <w:tblStyle w:val="TableGrid"/>
        <w:tblW w:w="0" w:type="auto"/>
        <w:tblLook w:val="04A0" w:firstRow="1" w:lastRow="0" w:firstColumn="1" w:lastColumn="0" w:noHBand="0" w:noVBand="1"/>
      </w:tblPr>
      <w:tblGrid>
        <w:gridCol w:w="1407"/>
        <w:gridCol w:w="4097"/>
        <w:gridCol w:w="3846"/>
      </w:tblGrid>
      <w:tr w:rsidR="004A7A54" w:rsidRPr="000751AA" w14:paraId="46E24F2B" w14:textId="12330866" w:rsidTr="004A7A54">
        <w:tc>
          <w:tcPr>
            <w:tcW w:w="1407" w:type="dxa"/>
          </w:tcPr>
          <w:p w14:paraId="11ACB1E0" w14:textId="44B764F7" w:rsidR="004A7A54" w:rsidRPr="001F177E" w:rsidRDefault="00E044E1" w:rsidP="000162D0">
            <w:pPr>
              <w:jc w:val="both"/>
              <w:rPr>
                <w:rFonts w:ascii="Times New Roman" w:eastAsiaTheme="minorEastAsia" w:hAnsi="Times New Roman" w:cs="Times New Roman"/>
                <w:b/>
              </w:rPr>
            </w:pPr>
            <w:r>
              <w:rPr>
                <w:rFonts w:ascii="Times New Roman" w:eastAsiaTheme="minorEastAsia" w:hAnsi="Times New Roman" w:cs="Times New Roman"/>
                <w:b/>
              </w:rPr>
              <w:t>Symbol</w:t>
            </w:r>
          </w:p>
        </w:tc>
        <w:tc>
          <w:tcPr>
            <w:tcW w:w="4097" w:type="dxa"/>
          </w:tcPr>
          <w:p w14:paraId="29308EC8" w14:textId="1BE2CD2D" w:rsidR="004A7A54" w:rsidRPr="001F177E" w:rsidRDefault="00E044E1" w:rsidP="000162D0">
            <w:pPr>
              <w:jc w:val="both"/>
              <w:rPr>
                <w:rFonts w:ascii="Times New Roman" w:eastAsiaTheme="minorEastAsia" w:hAnsi="Times New Roman" w:cs="Times New Roman"/>
                <w:b/>
              </w:rPr>
            </w:pPr>
            <w:r>
              <w:rPr>
                <w:rFonts w:ascii="Times New Roman" w:eastAsiaTheme="minorEastAsia" w:hAnsi="Times New Roman" w:cs="Times New Roman"/>
                <w:b/>
              </w:rPr>
              <w:t>Description</w:t>
            </w:r>
          </w:p>
        </w:tc>
        <w:tc>
          <w:tcPr>
            <w:tcW w:w="3846" w:type="dxa"/>
          </w:tcPr>
          <w:p w14:paraId="4AD5ECB3" w14:textId="0940058B" w:rsidR="004A7A54" w:rsidRPr="001F177E" w:rsidRDefault="004A7A54" w:rsidP="000162D0">
            <w:pPr>
              <w:jc w:val="both"/>
              <w:rPr>
                <w:rFonts w:ascii="Times New Roman" w:eastAsiaTheme="minorEastAsia" w:hAnsi="Times New Roman" w:cs="Times New Roman"/>
                <w:b/>
              </w:rPr>
            </w:pPr>
            <w:r w:rsidRPr="001F177E">
              <w:rPr>
                <w:rFonts w:ascii="Times New Roman" w:eastAsiaTheme="minorEastAsia" w:hAnsi="Times New Roman" w:cs="Times New Roman"/>
                <w:b/>
              </w:rPr>
              <w:t xml:space="preserve">Value (if </w:t>
            </w:r>
            <w:r w:rsidR="00A9530E">
              <w:rPr>
                <w:rFonts w:ascii="Times New Roman" w:eastAsiaTheme="minorEastAsia" w:hAnsi="Times New Roman" w:cs="Times New Roman"/>
                <w:b/>
              </w:rPr>
              <w:t>set</w:t>
            </w:r>
            <w:r w:rsidRPr="001F177E">
              <w:rPr>
                <w:rFonts w:ascii="Times New Roman" w:eastAsiaTheme="minorEastAsia" w:hAnsi="Times New Roman" w:cs="Times New Roman"/>
                <w:b/>
              </w:rPr>
              <w:t>)</w:t>
            </w:r>
          </w:p>
        </w:tc>
      </w:tr>
      <w:tr w:rsidR="001F177E" w:rsidRPr="000751AA" w14:paraId="72BE73EC" w14:textId="77777777" w:rsidTr="004A7A54">
        <w:tc>
          <w:tcPr>
            <w:tcW w:w="1407" w:type="dxa"/>
          </w:tcPr>
          <w:p w14:paraId="4C0D0D4E" w14:textId="450C8734" w:rsidR="001F177E" w:rsidRPr="000751AA" w:rsidRDefault="001F177E" w:rsidP="000162D0">
            <w:pPr>
              <w:jc w:val="both"/>
              <w:rPr>
                <w:rFonts w:ascii="Times New Roman" w:eastAsiaTheme="minorEastAsia" w:hAnsi="Times New Roman" w:cs="Times New Roman"/>
                <w:i/>
              </w:rPr>
            </w:pPr>
            <w:r>
              <w:rPr>
                <w:rFonts w:ascii="Times New Roman" w:eastAsiaTheme="minorEastAsia" w:hAnsi="Times New Roman" w:cs="Times New Roman"/>
                <w:i/>
              </w:rPr>
              <w:t>y</w:t>
            </w:r>
          </w:p>
        </w:tc>
        <w:tc>
          <w:tcPr>
            <w:tcW w:w="4097" w:type="dxa"/>
          </w:tcPr>
          <w:p w14:paraId="2BC440A1" w14:textId="7082C581" w:rsidR="001F177E" w:rsidRPr="000751AA" w:rsidRDefault="001F177E" w:rsidP="000162D0">
            <w:pPr>
              <w:jc w:val="both"/>
              <w:rPr>
                <w:rFonts w:ascii="Times New Roman" w:eastAsiaTheme="minorEastAsia" w:hAnsi="Times New Roman" w:cs="Times New Roman"/>
              </w:rPr>
            </w:pPr>
            <w:r>
              <w:rPr>
                <w:rFonts w:ascii="Times New Roman" w:eastAsiaTheme="minorEastAsia" w:hAnsi="Times New Roman" w:cs="Times New Roman"/>
              </w:rPr>
              <w:t>Y</w:t>
            </w:r>
            <w:r w:rsidRPr="000751AA">
              <w:rPr>
                <w:rFonts w:ascii="Times New Roman" w:eastAsiaTheme="minorEastAsia" w:hAnsi="Times New Roman" w:cs="Times New Roman"/>
              </w:rPr>
              <w:t>ear</w:t>
            </w:r>
            <w:r w:rsidR="00CA2173">
              <w:rPr>
                <w:rFonts w:ascii="Times New Roman" w:eastAsiaTheme="minorEastAsia" w:hAnsi="Times New Roman" w:cs="Times New Roman"/>
              </w:rPr>
              <w:t xml:space="preserve"> index</w:t>
            </w:r>
          </w:p>
        </w:tc>
        <w:tc>
          <w:tcPr>
            <w:tcW w:w="3846" w:type="dxa"/>
          </w:tcPr>
          <w:p w14:paraId="22F02B6B" w14:textId="77777777" w:rsidR="001F177E" w:rsidRPr="000751AA" w:rsidRDefault="001F177E" w:rsidP="000162D0">
            <w:pPr>
              <w:jc w:val="both"/>
              <w:rPr>
                <w:rFonts w:ascii="Times New Roman" w:eastAsiaTheme="minorEastAsia" w:hAnsi="Times New Roman" w:cs="Times New Roman"/>
              </w:rPr>
            </w:pPr>
          </w:p>
        </w:tc>
      </w:tr>
      <w:tr w:rsidR="001F177E" w:rsidRPr="000751AA" w14:paraId="2C9DE720" w14:textId="77777777" w:rsidTr="004A7A54">
        <w:tc>
          <w:tcPr>
            <w:tcW w:w="1407" w:type="dxa"/>
          </w:tcPr>
          <w:p w14:paraId="26036C51" w14:textId="318CEA17" w:rsidR="001F177E" w:rsidRPr="000751AA" w:rsidRDefault="001F177E" w:rsidP="000162D0">
            <w:pPr>
              <w:jc w:val="both"/>
              <w:rPr>
                <w:rFonts w:ascii="Times New Roman" w:eastAsiaTheme="minorEastAsia" w:hAnsi="Times New Roman" w:cs="Times New Roman"/>
                <w:i/>
              </w:rPr>
            </w:pPr>
            <w:r w:rsidRPr="000751AA">
              <w:rPr>
                <w:rFonts w:ascii="Times New Roman" w:eastAsiaTheme="minorEastAsia" w:hAnsi="Times New Roman" w:cs="Times New Roman"/>
                <w:i/>
              </w:rPr>
              <w:t>w</w:t>
            </w:r>
          </w:p>
        </w:tc>
        <w:tc>
          <w:tcPr>
            <w:tcW w:w="4097" w:type="dxa"/>
          </w:tcPr>
          <w:p w14:paraId="6C5F221C" w14:textId="24FD0F23" w:rsidR="001F177E" w:rsidRPr="000751AA" w:rsidRDefault="001F177E" w:rsidP="000162D0">
            <w:pPr>
              <w:jc w:val="both"/>
              <w:rPr>
                <w:rFonts w:ascii="Times New Roman" w:eastAsiaTheme="minorEastAsia" w:hAnsi="Times New Roman" w:cs="Times New Roman"/>
              </w:rPr>
            </w:pPr>
            <w:r w:rsidRPr="000751AA">
              <w:rPr>
                <w:rFonts w:ascii="Times New Roman" w:eastAsiaTheme="minorEastAsia" w:hAnsi="Times New Roman" w:cs="Times New Roman"/>
              </w:rPr>
              <w:t>Week</w:t>
            </w:r>
            <w:r w:rsidR="00CA2173">
              <w:rPr>
                <w:rFonts w:ascii="Times New Roman" w:eastAsiaTheme="minorEastAsia" w:hAnsi="Times New Roman" w:cs="Times New Roman"/>
              </w:rPr>
              <w:t xml:space="preserve"> index</w:t>
            </w:r>
          </w:p>
        </w:tc>
        <w:tc>
          <w:tcPr>
            <w:tcW w:w="3846" w:type="dxa"/>
          </w:tcPr>
          <w:p w14:paraId="18AC7F57" w14:textId="77777777" w:rsidR="001F177E" w:rsidRPr="000751AA" w:rsidRDefault="001F177E" w:rsidP="000162D0">
            <w:pPr>
              <w:jc w:val="both"/>
              <w:rPr>
                <w:rFonts w:ascii="Times New Roman" w:eastAsiaTheme="minorEastAsia" w:hAnsi="Times New Roman" w:cs="Times New Roman"/>
              </w:rPr>
            </w:pPr>
          </w:p>
        </w:tc>
      </w:tr>
      <w:tr w:rsidR="001F177E" w:rsidRPr="000751AA" w14:paraId="720E56F5" w14:textId="77777777" w:rsidTr="004A7A54">
        <w:tc>
          <w:tcPr>
            <w:tcW w:w="1407" w:type="dxa"/>
          </w:tcPr>
          <w:p w14:paraId="7829940B" w14:textId="5F240310" w:rsidR="001F177E" w:rsidRPr="000751AA" w:rsidRDefault="001F177E" w:rsidP="000162D0">
            <w:pPr>
              <w:jc w:val="both"/>
              <w:rPr>
                <w:rFonts w:ascii="Times New Roman" w:eastAsiaTheme="minorEastAsia" w:hAnsi="Times New Roman" w:cs="Times New Roman"/>
                <w:i/>
              </w:rPr>
            </w:pPr>
            <w:r>
              <w:rPr>
                <w:rFonts w:ascii="Times New Roman" w:eastAsiaTheme="minorEastAsia" w:hAnsi="Times New Roman" w:cs="Times New Roman"/>
                <w:i/>
              </w:rPr>
              <w:t>s</w:t>
            </w:r>
          </w:p>
        </w:tc>
        <w:tc>
          <w:tcPr>
            <w:tcW w:w="4097" w:type="dxa"/>
          </w:tcPr>
          <w:p w14:paraId="6E21578A" w14:textId="2AF15C26" w:rsidR="001F177E" w:rsidRPr="000751AA" w:rsidRDefault="001F177E" w:rsidP="000162D0">
            <w:pPr>
              <w:jc w:val="both"/>
              <w:rPr>
                <w:rFonts w:ascii="Times New Roman" w:eastAsiaTheme="minorEastAsia" w:hAnsi="Times New Roman" w:cs="Times New Roman"/>
              </w:rPr>
            </w:pPr>
            <w:r>
              <w:rPr>
                <w:rFonts w:ascii="Times New Roman" w:eastAsiaTheme="minorEastAsia" w:hAnsi="Times New Roman" w:cs="Times New Roman"/>
              </w:rPr>
              <w:t>Species</w:t>
            </w:r>
            <w:r w:rsidR="00CA2173">
              <w:rPr>
                <w:rFonts w:ascii="Times New Roman" w:eastAsiaTheme="minorEastAsia" w:hAnsi="Times New Roman" w:cs="Times New Roman"/>
              </w:rPr>
              <w:t xml:space="preserve"> index</w:t>
            </w:r>
          </w:p>
        </w:tc>
        <w:tc>
          <w:tcPr>
            <w:tcW w:w="3846" w:type="dxa"/>
          </w:tcPr>
          <w:p w14:paraId="1028388E" w14:textId="77777777" w:rsidR="001F177E" w:rsidRPr="000751AA" w:rsidRDefault="001F177E" w:rsidP="000162D0">
            <w:pPr>
              <w:jc w:val="both"/>
              <w:rPr>
                <w:rFonts w:ascii="Times New Roman" w:eastAsiaTheme="minorEastAsia" w:hAnsi="Times New Roman" w:cs="Times New Roman"/>
              </w:rPr>
            </w:pPr>
          </w:p>
        </w:tc>
      </w:tr>
      <w:tr w:rsidR="00BE022E" w:rsidRPr="000751AA" w14:paraId="64623346" w14:textId="77777777" w:rsidTr="004A7A54">
        <w:tc>
          <w:tcPr>
            <w:tcW w:w="1407" w:type="dxa"/>
          </w:tcPr>
          <w:p w14:paraId="23F74F91" w14:textId="176645AC" w:rsidR="00BE022E" w:rsidRDefault="00BE022E" w:rsidP="000162D0">
            <w:pPr>
              <w:jc w:val="both"/>
              <w:rPr>
                <w:rFonts w:ascii="Times New Roman" w:eastAsiaTheme="minorEastAsia" w:hAnsi="Times New Roman" w:cs="Times New Roman"/>
                <w:i/>
              </w:rPr>
            </w:pPr>
            <w:r>
              <w:rPr>
                <w:rFonts w:ascii="Times New Roman" w:eastAsiaTheme="minorEastAsia" w:hAnsi="Times New Roman" w:cs="Times New Roman"/>
                <w:i/>
              </w:rPr>
              <w:t>v</w:t>
            </w:r>
          </w:p>
        </w:tc>
        <w:tc>
          <w:tcPr>
            <w:tcW w:w="4097" w:type="dxa"/>
          </w:tcPr>
          <w:p w14:paraId="61B4214D" w14:textId="250C0F81" w:rsidR="00BE022E" w:rsidRDefault="00BE022E" w:rsidP="000162D0">
            <w:pPr>
              <w:jc w:val="both"/>
              <w:rPr>
                <w:rFonts w:ascii="Times New Roman" w:eastAsiaTheme="minorEastAsia" w:hAnsi="Times New Roman" w:cs="Times New Roman"/>
              </w:rPr>
            </w:pPr>
            <w:r>
              <w:rPr>
                <w:rFonts w:ascii="Times New Roman" w:eastAsiaTheme="minorEastAsia" w:hAnsi="Times New Roman" w:cs="Times New Roman"/>
              </w:rPr>
              <w:t>Vessel index</w:t>
            </w:r>
          </w:p>
        </w:tc>
        <w:tc>
          <w:tcPr>
            <w:tcW w:w="3846" w:type="dxa"/>
          </w:tcPr>
          <w:p w14:paraId="566E6695" w14:textId="77777777" w:rsidR="00BE022E" w:rsidRPr="000751AA" w:rsidRDefault="00BE022E" w:rsidP="000162D0">
            <w:pPr>
              <w:jc w:val="both"/>
              <w:rPr>
                <w:rFonts w:ascii="Times New Roman" w:eastAsiaTheme="minorEastAsia" w:hAnsi="Times New Roman" w:cs="Times New Roman"/>
              </w:rPr>
            </w:pPr>
          </w:p>
        </w:tc>
      </w:tr>
      <w:tr w:rsidR="001F177E" w:rsidRPr="000751AA" w14:paraId="5D998BA5" w14:textId="77777777" w:rsidTr="004A7A54">
        <w:tc>
          <w:tcPr>
            <w:tcW w:w="1407" w:type="dxa"/>
          </w:tcPr>
          <w:p w14:paraId="07852C85" w14:textId="09940B29" w:rsidR="001F177E" w:rsidRPr="000751AA" w:rsidRDefault="001F177E" w:rsidP="000162D0">
            <w:pPr>
              <w:jc w:val="both"/>
              <w:rPr>
                <w:rFonts w:ascii="Times New Roman" w:eastAsiaTheme="minorEastAsia" w:hAnsi="Times New Roman" w:cs="Times New Roman"/>
                <w:i/>
              </w:rPr>
            </w:pPr>
            <w:proofErr w:type="spellStart"/>
            <w:proofErr w:type="gramStart"/>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y,s</w:t>
            </w:r>
            <w:proofErr w:type="spellEnd"/>
            <w:proofErr w:type="gramEnd"/>
          </w:p>
        </w:tc>
        <w:tc>
          <w:tcPr>
            <w:tcW w:w="4097" w:type="dxa"/>
          </w:tcPr>
          <w:p w14:paraId="1B0991E2" w14:textId="0F7CE755" w:rsidR="001F177E" w:rsidRPr="000751AA" w:rsidRDefault="001F177E" w:rsidP="000162D0">
            <w:pPr>
              <w:jc w:val="both"/>
              <w:rPr>
                <w:rFonts w:ascii="Times New Roman" w:eastAsiaTheme="minorEastAsia" w:hAnsi="Times New Roman" w:cs="Times New Roman"/>
              </w:rPr>
            </w:pPr>
            <w:r w:rsidRPr="000751AA">
              <w:rPr>
                <w:rFonts w:ascii="Times New Roman" w:eastAsiaTheme="minorEastAsia" w:hAnsi="Times New Roman" w:cs="Times New Roman"/>
              </w:rPr>
              <w:t>Recruitment</w:t>
            </w:r>
          </w:p>
        </w:tc>
        <w:tc>
          <w:tcPr>
            <w:tcW w:w="3846" w:type="dxa"/>
          </w:tcPr>
          <w:p w14:paraId="592E3AFB" w14:textId="77777777" w:rsidR="001F177E" w:rsidRPr="000751AA" w:rsidRDefault="001F177E" w:rsidP="000162D0">
            <w:pPr>
              <w:jc w:val="both"/>
              <w:rPr>
                <w:rFonts w:ascii="Times New Roman" w:eastAsiaTheme="minorEastAsia" w:hAnsi="Times New Roman" w:cs="Times New Roman"/>
              </w:rPr>
            </w:pPr>
          </w:p>
        </w:tc>
      </w:tr>
      <w:tr w:rsidR="00E044E1" w:rsidRPr="000751AA" w14:paraId="5427999F" w14:textId="0BE658FC" w:rsidTr="004A7A54">
        <w:tc>
          <w:tcPr>
            <w:tcW w:w="1407" w:type="dxa"/>
          </w:tcPr>
          <w:p w14:paraId="73040D85" w14:textId="6083C547" w:rsidR="00E044E1" w:rsidRPr="00224B41" w:rsidRDefault="00E044E1" w:rsidP="000162D0">
            <w:pPr>
              <w:jc w:val="both"/>
              <w:rPr>
                <w:rFonts w:ascii="Times New Roman" w:eastAsiaTheme="minorEastAsia" w:hAnsi="Times New Roman" w:cs="Times New Roman"/>
                <w:i/>
                <w:vertAlign w:val="subscript"/>
              </w:rPr>
            </w:pPr>
            <w:proofErr w:type="spellStart"/>
            <w:proofErr w:type="gramStart"/>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s,y</w:t>
            </w:r>
            <w:proofErr w:type="gramEnd"/>
            <w:r>
              <w:rPr>
                <w:rFonts w:ascii="Times New Roman" w:eastAsiaTheme="minorEastAsia" w:hAnsi="Times New Roman" w:cs="Times New Roman"/>
                <w:i/>
                <w:vertAlign w:val="subscript"/>
              </w:rPr>
              <w:t>,w</w:t>
            </w:r>
            <w:proofErr w:type="spellEnd"/>
          </w:p>
        </w:tc>
        <w:tc>
          <w:tcPr>
            <w:tcW w:w="4097" w:type="dxa"/>
          </w:tcPr>
          <w:p w14:paraId="7D878C8B" w14:textId="3A341C92"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rPr>
              <w:t>Revenue</w:t>
            </w:r>
          </w:p>
        </w:tc>
        <w:tc>
          <w:tcPr>
            <w:tcW w:w="3846" w:type="dxa"/>
          </w:tcPr>
          <w:p w14:paraId="1EF079BD" w14:textId="77777777" w:rsidR="00E044E1" w:rsidRPr="000751AA" w:rsidRDefault="00E044E1" w:rsidP="000162D0">
            <w:pPr>
              <w:jc w:val="both"/>
              <w:rPr>
                <w:rFonts w:ascii="Times New Roman" w:eastAsiaTheme="minorEastAsia" w:hAnsi="Times New Roman" w:cs="Times New Roman"/>
              </w:rPr>
            </w:pPr>
          </w:p>
        </w:tc>
      </w:tr>
      <w:tr w:rsidR="00E044E1" w:rsidRPr="000751AA" w14:paraId="7AFE7288" w14:textId="0A7B185D" w:rsidTr="004A7A54">
        <w:tc>
          <w:tcPr>
            <w:tcW w:w="1407" w:type="dxa"/>
          </w:tcPr>
          <w:p w14:paraId="0E3D3C9C" w14:textId="0BB0E50A" w:rsidR="00E044E1" w:rsidRPr="00224B41" w:rsidRDefault="00E044E1" w:rsidP="000162D0">
            <w:pPr>
              <w:jc w:val="both"/>
              <w:rPr>
                <w:rFonts w:ascii="Times New Roman" w:eastAsiaTheme="minorEastAsia" w:hAnsi="Times New Roman" w:cs="Times New Roman"/>
                <w:i/>
                <w:vertAlign w:val="subscript"/>
              </w:rPr>
            </w:pPr>
            <w:r w:rsidRPr="000751AA">
              <w:rPr>
                <w:rFonts w:ascii="Times New Roman" w:eastAsiaTheme="minorEastAsia" w:hAnsi="Times New Roman" w:cs="Times New Roman"/>
                <w:i/>
              </w:rPr>
              <w:t>B</w:t>
            </w:r>
            <w:r>
              <w:rPr>
                <w:rFonts w:ascii="Times New Roman" w:eastAsiaTheme="minorEastAsia" w:hAnsi="Times New Roman" w:cs="Times New Roman"/>
                <w:i/>
                <w:vertAlign w:val="subscript"/>
              </w:rPr>
              <w:t>y</w:t>
            </w:r>
          </w:p>
        </w:tc>
        <w:tc>
          <w:tcPr>
            <w:tcW w:w="4097" w:type="dxa"/>
          </w:tcPr>
          <w:p w14:paraId="5E4AE9F6" w14:textId="1C4F5A38"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rPr>
              <w:t>Biomass</w:t>
            </w:r>
            <w:r>
              <w:rPr>
                <w:rFonts w:ascii="Times New Roman" w:eastAsiaTheme="minorEastAsia" w:hAnsi="Times New Roman" w:cs="Times New Roman"/>
              </w:rPr>
              <w:t xml:space="preserve"> (groundfish only)</w:t>
            </w:r>
          </w:p>
        </w:tc>
        <w:tc>
          <w:tcPr>
            <w:tcW w:w="3846" w:type="dxa"/>
          </w:tcPr>
          <w:p w14:paraId="2F624CF3" w14:textId="77777777" w:rsidR="00E044E1" w:rsidRPr="000751AA" w:rsidRDefault="00E044E1" w:rsidP="000162D0">
            <w:pPr>
              <w:jc w:val="both"/>
              <w:rPr>
                <w:rFonts w:ascii="Times New Roman" w:eastAsiaTheme="minorEastAsia" w:hAnsi="Times New Roman" w:cs="Times New Roman"/>
              </w:rPr>
            </w:pPr>
          </w:p>
        </w:tc>
      </w:tr>
      <w:tr w:rsidR="00E044E1" w:rsidRPr="000751AA" w14:paraId="47B2CD0F" w14:textId="692EE3B6" w:rsidTr="004A7A54">
        <w:tc>
          <w:tcPr>
            <w:tcW w:w="1407" w:type="dxa"/>
          </w:tcPr>
          <w:p w14:paraId="0E7CC864" w14:textId="2B44E8EB"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i/>
              </w:rPr>
              <w:t>N</w:t>
            </w:r>
            <w:r>
              <w:rPr>
                <w:rFonts w:ascii="Times New Roman" w:eastAsiaTheme="minorEastAsia" w:hAnsi="Times New Roman" w:cs="Times New Roman"/>
                <w:i/>
                <w:vertAlign w:val="subscript"/>
              </w:rPr>
              <w:t>y</w:t>
            </w:r>
          </w:p>
        </w:tc>
        <w:tc>
          <w:tcPr>
            <w:tcW w:w="4097" w:type="dxa"/>
          </w:tcPr>
          <w:p w14:paraId="642056E7" w14:textId="0DA8394B"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Abundance</w:t>
            </w:r>
            <w:r>
              <w:rPr>
                <w:rFonts w:ascii="Times New Roman" w:eastAsiaTheme="minorEastAsia" w:hAnsi="Times New Roman" w:cs="Times New Roman"/>
              </w:rPr>
              <w:t xml:space="preserve"> (groundfish only)</w:t>
            </w:r>
          </w:p>
        </w:tc>
        <w:tc>
          <w:tcPr>
            <w:tcW w:w="3846" w:type="dxa"/>
          </w:tcPr>
          <w:p w14:paraId="46E2AA5D" w14:textId="77777777" w:rsidR="00E044E1" w:rsidRPr="000751AA" w:rsidRDefault="00E044E1" w:rsidP="000162D0">
            <w:pPr>
              <w:jc w:val="both"/>
              <w:rPr>
                <w:rFonts w:ascii="Times New Roman" w:eastAsiaTheme="minorEastAsia" w:hAnsi="Times New Roman" w:cs="Times New Roman"/>
              </w:rPr>
            </w:pPr>
          </w:p>
        </w:tc>
      </w:tr>
      <w:tr w:rsidR="00E044E1" w:rsidRPr="000751AA" w14:paraId="675DD64B" w14:textId="77777777" w:rsidTr="004A7A54">
        <w:tc>
          <w:tcPr>
            <w:tcW w:w="1407" w:type="dxa"/>
          </w:tcPr>
          <w:p w14:paraId="5360B96E" w14:textId="557389D1" w:rsidR="00E044E1" w:rsidRPr="00FC70F8" w:rsidRDefault="00FC70F8" w:rsidP="000162D0">
            <w:pPr>
              <w:jc w:val="both"/>
              <w:rPr>
                <w:rFonts w:ascii="Times New Roman" w:eastAsiaTheme="minorEastAsia" w:hAnsi="Times New Roman" w:cs="Times New Roman"/>
                <w:i/>
                <w:vertAlign w:val="subscript"/>
              </w:rPr>
            </w:pPr>
            <w:proofErr w:type="spellStart"/>
            <w:proofErr w:type="gramStart"/>
            <w:r>
              <w:rPr>
                <w:rFonts w:ascii="Times New Roman" w:eastAsiaTheme="minorEastAsia" w:hAnsi="Times New Roman" w:cs="Times New Roman"/>
                <w:i/>
              </w:rPr>
              <w:t>C</w:t>
            </w:r>
            <w:r>
              <w:rPr>
                <w:rFonts w:ascii="Times New Roman" w:eastAsiaTheme="minorEastAsia" w:hAnsi="Times New Roman" w:cs="Times New Roman"/>
                <w:i/>
                <w:vertAlign w:val="subscript"/>
              </w:rPr>
              <w:t>s,y</w:t>
            </w:r>
            <w:proofErr w:type="gramEnd"/>
            <w:r>
              <w:rPr>
                <w:rFonts w:ascii="Times New Roman" w:eastAsiaTheme="minorEastAsia" w:hAnsi="Times New Roman" w:cs="Times New Roman"/>
                <w:i/>
                <w:vertAlign w:val="subscript"/>
              </w:rPr>
              <w:t>,w</w:t>
            </w:r>
            <w:proofErr w:type="spellEnd"/>
          </w:p>
        </w:tc>
        <w:tc>
          <w:tcPr>
            <w:tcW w:w="4097" w:type="dxa"/>
          </w:tcPr>
          <w:p w14:paraId="40B69E5B" w14:textId="490AF8FF" w:rsidR="00E044E1" w:rsidRPr="000751AA" w:rsidRDefault="00FC70F8" w:rsidP="000162D0">
            <w:pPr>
              <w:jc w:val="both"/>
              <w:rPr>
                <w:rFonts w:ascii="Times New Roman" w:eastAsiaTheme="minorEastAsia" w:hAnsi="Times New Roman" w:cs="Times New Roman"/>
              </w:rPr>
            </w:pPr>
            <w:r>
              <w:rPr>
                <w:rFonts w:ascii="Times New Roman" w:eastAsiaTheme="minorEastAsia" w:hAnsi="Times New Roman" w:cs="Times New Roman"/>
              </w:rPr>
              <w:t>Catch</w:t>
            </w:r>
          </w:p>
        </w:tc>
        <w:tc>
          <w:tcPr>
            <w:tcW w:w="3846" w:type="dxa"/>
          </w:tcPr>
          <w:p w14:paraId="38E5EA64" w14:textId="77777777" w:rsidR="00E044E1" w:rsidRPr="000751AA" w:rsidRDefault="00E044E1" w:rsidP="000162D0">
            <w:pPr>
              <w:jc w:val="both"/>
              <w:rPr>
                <w:rFonts w:ascii="Times New Roman" w:eastAsiaTheme="minorEastAsia" w:hAnsi="Times New Roman" w:cs="Times New Roman"/>
              </w:rPr>
            </w:pPr>
          </w:p>
        </w:tc>
      </w:tr>
      <w:tr w:rsidR="00E044E1" w:rsidRPr="000751AA" w14:paraId="758E26A5" w14:textId="77777777" w:rsidTr="004A7A54">
        <w:tc>
          <w:tcPr>
            <w:tcW w:w="1407" w:type="dxa"/>
          </w:tcPr>
          <w:p w14:paraId="0053E5CF" w14:textId="49A44779" w:rsidR="00E044E1" w:rsidRPr="003A04D1" w:rsidRDefault="003A04D1" w:rsidP="000162D0">
            <w:pPr>
              <w:jc w:val="both"/>
              <w:rPr>
                <w:rFonts w:ascii="Times New Roman" w:eastAsiaTheme="minorEastAsia" w:hAnsi="Times New Roman" w:cs="Times New Roman"/>
                <w:i/>
                <w:vertAlign w:val="subscript"/>
              </w:rPr>
            </w:pPr>
            <w:proofErr w:type="spellStart"/>
            <w:proofErr w:type="gramStart"/>
            <w:r>
              <w:rPr>
                <w:rFonts w:ascii="Times New Roman" w:eastAsiaTheme="minorEastAsia" w:hAnsi="Times New Roman" w:cs="Times New Roman"/>
                <w:i/>
              </w:rPr>
              <w:t>P</w:t>
            </w:r>
            <w:r>
              <w:rPr>
                <w:rFonts w:ascii="Times New Roman" w:eastAsiaTheme="minorEastAsia" w:hAnsi="Times New Roman" w:cs="Times New Roman"/>
                <w:i/>
                <w:vertAlign w:val="subscript"/>
              </w:rPr>
              <w:t>s,y</w:t>
            </w:r>
            <w:proofErr w:type="gramEnd"/>
            <w:r>
              <w:rPr>
                <w:rFonts w:ascii="Times New Roman" w:eastAsiaTheme="minorEastAsia" w:hAnsi="Times New Roman" w:cs="Times New Roman"/>
                <w:i/>
                <w:vertAlign w:val="subscript"/>
              </w:rPr>
              <w:t>,w</w:t>
            </w:r>
            <w:proofErr w:type="spellEnd"/>
          </w:p>
        </w:tc>
        <w:tc>
          <w:tcPr>
            <w:tcW w:w="4097" w:type="dxa"/>
          </w:tcPr>
          <w:p w14:paraId="2DA3F7B0" w14:textId="44FFCD68" w:rsidR="00E044E1" w:rsidRPr="000751AA" w:rsidRDefault="003A04D1" w:rsidP="000162D0">
            <w:pPr>
              <w:jc w:val="both"/>
              <w:rPr>
                <w:rFonts w:ascii="Times New Roman" w:eastAsiaTheme="minorEastAsia" w:hAnsi="Times New Roman" w:cs="Times New Roman"/>
              </w:rPr>
            </w:pPr>
            <w:r>
              <w:rPr>
                <w:rFonts w:ascii="Times New Roman" w:eastAsiaTheme="minorEastAsia" w:hAnsi="Times New Roman" w:cs="Times New Roman"/>
              </w:rPr>
              <w:t>Price per unit biomass</w:t>
            </w:r>
          </w:p>
        </w:tc>
        <w:tc>
          <w:tcPr>
            <w:tcW w:w="3846" w:type="dxa"/>
          </w:tcPr>
          <w:p w14:paraId="0661EB57" w14:textId="77777777" w:rsidR="00E044E1" w:rsidRPr="000751AA" w:rsidRDefault="00E044E1" w:rsidP="000162D0">
            <w:pPr>
              <w:jc w:val="both"/>
              <w:rPr>
                <w:rFonts w:ascii="Times New Roman" w:eastAsiaTheme="minorEastAsia" w:hAnsi="Times New Roman" w:cs="Times New Roman"/>
              </w:rPr>
            </w:pPr>
          </w:p>
        </w:tc>
      </w:tr>
      <w:tr w:rsidR="00BE022E" w:rsidRPr="000751AA" w14:paraId="191E886F" w14:textId="77777777" w:rsidTr="004A7A54">
        <w:tc>
          <w:tcPr>
            <w:tcW w:w="1407" w:type="dxa"/>
          </w:tcPr>
          <w:p w14:paraId="42E0EA7C" w14:textId="0F7917B8" w:rsidR="00BE022E" w:rsidRPr="00E11A23" w:rsidRDefault="000162D0" w:rsidP="000162D0">
            <w:pPr>
              <w:jc w:val="both"/>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oMath>
            </m:oMathPara>
          </w:p>
        </w:tc>
        <w:tc>
          <w:tcPr>
            <w:tcW w:w="4097" w:type="dxa"/>
          </w:tcPr>
          <w:p w14:paraId="499070A9" w14:textId="0E32F283" w:rsidR="00BE022E" w:rsidRDefault="00E11A23" w:rsidP="000162D0">
            <w:pPr>
              <w:jc w:val="both"/>
              <w:rPr>
                <w:rFonts w:ascii="Times New Roman" w:eastAsiaTheme="minorEastAsia" w:hAnsi="Times New Roman" w:cs="Times New Roman"/>
              </w:rPr>
            </w:pPr>
            <w:r>
              <w:rPr>
                <w:rFonts w:ascii="Times New Roman" w:eastAsiaTheme="minorEastAsia" w:hAnsi="Times New Roman" w:cs="Times New Roman"/>
              </w:rPr>
              <w:t>Annual fixed costs</w:t>
            </w:r>
          </w:p>
        </w:tc>
        <w:tc>
          <w:tcPr>
            <w:tcW w:w="3846" w:type="dxa"/>
          </w:tcPr>
          <w:p w14:paraId="453EE686" w14:textId="76F1E4FC" w:rsidR="00BE022E" w:rsidRPr="000751AA" w:rsidRDefault="005F5C8C" w:rsidP="000162D0">
            <w:pPr>
              <w:jc w:val="both"/>
              <w:rPr>
                <w:rFonts w:ascii="Times New Roman" w:eastAsiaTheme="minorEastAsia" w:hAnsi="Times New Roman" w:cs="Times New Roman"/>
              </w:rPr>
            </w:pPr>
            <w:r>
              <w:rPr>
                <w:rFonts w:ascii="Times New Roman" w:eastAsiaTheme="minorEastAsia" w:hAnsi="Times New Roman" w:cs="Times New Roman"/>
              </w:rPr>
              <w:t>Crab: 0.0025, salmon: 0.0001</w:t>
            </w:r>
            <w:r w:rsidR="006E508F">
              <w:rPr>
                <w:rFonts w:ascii="Times New Roman" w:eastAsiaTheme="minorEastAsia" w:hAnsi="Times New Roman" w:cs="Times New Roman"/>
              </w:rPr>
              <w:t>, groundfish: tuned internally</w:t>
            </w:r>
          </w:p>
        </w:tc>
      </w:tr>
      <w:tr w:rsidR="00E11A23" w:rsidRPr="000751AA" w14:paraId="64E5AEE4" w14:textId="77777777" w:rsidTr="004A7A54">
        <w:tc>
          <w:tcPr>
            <w:tcW w:w="1407" w:type="dxa"/>
          </w:tcPr>
          <w:p w14:paraId="67D015A7" w14:textId="41B80702" w:rsidR="00E11A23" w:rsidRPr="00E11A23" w:rsidRDefault="00E11A23" w:rsidP="000162D0">
            <w:pPr>
              <w:jc w:val="both"/>
              <w:rPr>
                <w:rFonts w:ascii="Times New Roman" w:eastAsia="Calibri" w:hAnsi="Times New Roman" w:cs="Times New Roman"/>
                <w:i/>
                <w:vertAlign w:val="subscript"/>
              </w:rPr>
            </w:pPr>
            <w:proofErr w:type="spellStart"/>
            <w:proofErr w:type="gramStart"/>
            <w:r>
              <w:rPr>
                <w:rFonts w:ascii="Times New Roman" w:eastAsia="Calibri" w:hAnsi="Times New Roman" w:cs="Times New Roman"/>
                <w:i/>
              </w:rPr>
              <w:t>c</w:t>
            </w:r>
            <w:r>
              <w:rPr>
                <w:rFonts w:ascii="Times New Roman" w:eastAsia="Calibri" w:hAnsi="Times New Roman" w:cs="Times New Roman"/>
                <w:i/>
                <w:vertAlign w:val="subscript"/>
              </w:rPr>
              <w:t>s,v</w:t>
            </w:r>
            <w:proofErr w:type="spellEnd"/>
            <w:proofErr w:type="gramEnd"/>
          </w:p>
        </w:tc>
        <w:tc>
          <w:tcPr>
            <w:tcW w:w="4097" w:type="dxa"/>
          </w:tcPr>
          <w:p w14:paraId="34DB96CA" w14:textId="0A048A52" w:rsidR="00E11A23" w:rsidRDefault="00E11A23" w:rsidP="000162D0">
            <w:pPr>
              <w:jc w:val="both"/>
              <w:rPr>
                <w:rFonts w:ascii="Times New Roman" w:eastAsiaTheme="minorEastAsia" w:hAnsi="Times New Roman" w:cs="Times New Roman"/>
              </w:rPr>
            </w:pPr>
            <w:r>
              <w:rPr>
                <w:rFonts w:ascii="Times New Roman" w:eastAsiaTheme="minorEastAsia" w:hAnsi="Times New Roman" w:cs="Times New Roman"/>
              </w:rPr>
              <w:t>Weekly variable costs</w:t>
            </w:r>
          </w:p>
        </w:tc>
        <w:tc>
          <w:tcPr>
            <w:tcW w:w="3846" w:type="dxa"/>
          </w:tcPr>
          <w:p w14:paraId="6734852B" w14:textId="67E4AD18" w:rsidR="00E11A23" w:rsidRPr="000751AA" w:rsidRDefault="005F5C8C" w:rsidP="000162D0">
            <w:pPr>
              <w:jc w:val="both"/>
              <w:rPr>
                <w:rFonts w:ascii="Times New Roman" w:eastAsiaTheme="minorEastAsia" w:hAnsi="Times New Roman" w:cs="Times New Roman"/>
              </w:rPr>
            </w:pPr>
            <w:r>
              <w:rPr>
                <w:rFonts w:ascii="Times New Roman" w:eastAsiaTheme="minorEastAsia" w:hAnsi="Times New Roman" w:cs="Times New Roman"/>
              </w:rPr>
              <w:t xml:space="preserve">Crab: tuned internally, salmon: tuned internally, groundfish: </w:t>
            </w:r>
            <w:r w:rsidR="006E508F">
              <w:rPr>
                <w:rFonts w:ascii="Times New Roman" w:eastAsiaTheme="minorEastAsia" w:hAnsi="Times New Roman" w:cs="Times New Roman"/>
              </w:rPr>
              <w:t>0.00002</w:t>
            </w:r>
            <w:r>
              <w:rPr>
                <w:rFonts w:ascii="Times New Roman" w:eastAsiaTheme="minorEastAsia" w:hAnsi="Times New Roman" w:cs="Times New Roman"/>
              </w:rPr>
              <w:t xml:space="preserve"> </w:t>
            </w:r>
          </w:p>
        </w:tc>
      </w:tr>
      <w:tr w:rsidR="00E044E1" w:rsidRPr="000751AA" w14:paraId="4345C773" w14:textId="00AE852F" w:rsidTr="004A7A54">
        <w:tc>
          <w:tcPr>
            <w:tcW w:w="1407" w:type="dxa"/>
          </w:tcPr>
          <w:p w14:paraId="31719CEE" w14:textId="2A07D737" w:rsidR="00E044E1" w:rsidRPr="00633981" w:rsidRDefault="00E044E1" w:rsidP="000162D0">
            <w:pPr>
              <w:jc w:val="both"/>
              <w:rPr>
                <w:rFonts w:ascii="Times New Roman" w:eastAsiaTheme="minorEastAsia" w:hAnsi="Times New Roman" w:cs="Times New Roman"/>
                <w:i/>
                <w:vertAlign w:val="subscript"/>
              </w:rPr>
            </w:pPr>
            <w:r>
              <w:rPr>
                <w:rFonts w:ascii="Times New Roman" w:eastAsiaTheme="minorEastAsia" w:hAnsi="Times New Roman" w:cs="Times New Roman"/>
                <w:i/>
              </w:rPr>
              <w:t>S</w:t>
            </w:r>
            <w:r>
              <w:rPr>
                <w:rFonts w:ascii="Times New Roman" w:eastAsiaTheme="minorEastAsia" w:hAnsi="Times New Roman" w:cs="Times New Roman"/>
                <w:i/>
                <w:vertAlign w:val="subscript"/>
              </w:rPr>
              <w:t>y</w:t>
            </w:r>
          </w:p>
        </w:tc>
        <w:tc>
          <w:tcPr>
            <w:tcW w:w="4097" w:type="dxa"/>
          </w:tcPr>
          <w:p w14:paraId="6E9E2030" w14:textId="6DF83AF7"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rPr>
              <w:t xml:space="preserve">Total survival </w:t>
            </w:r>
            <w:r>
              <w:rPr>
                <w:rFonts w:ascii="Times New Roman" w:eastAsiaTheme="minorEastAsia" w:hAnsi="Times New Roman" w:cs="Times New Roman"/>
              </w:rPr>
              <w:t>(groundfish only)</w:t>
            </w:r>
          </w:p>
        </w:tc>
        <w:tc>
          <w:tcPr>
            <w:tcW w:w="3846" w:type="dxa"/>
          </w:tcPr>
          <w:p w14:paraId="423815EB" w14:textId="77777777" w:rsidR="00E044E1" w:rsidRPr="000751AA" w:rsidRDefault="00E044E1" w:rsidP="000162D0">
            <w:pPr>
              <w:jc w:val="both"/>
              <w:rPr>
                <w:rFonts w:ascii="Times New Roman" w:eastAsiaTheme="minorEastAsia" w:hAnsi="Times New Roman" w:cs="Times New Roman"/>
              </w:rPr>
            </w:pPr>
          </w:p>
        </w:tc>
      </w:tr>
      <w:tr w:rsidR="00E044E1" w:rsidRPr="000751AA" w14:paraId="5A3A421E" w14:textId="7CADBAE6" w:rsidTr="004A7A54">
        <w:tc>
          <w:tcPr>
            <w:tcW w:w="1407" w:type="dxa"/>
          </w:tcPr>
          <w:p w14:paraId="670163E9" w14:textId="63C9E50D"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i/>
              </w:rPr>
              <w:t>M</w:t>
            </w:r>
          </w:p>
        </w:tc>
        <w:tc>
          <w:tcPr>
            <w:tcW w:w="4097" w:type="dxa"/>
          </w:tcPr>
          <w:p w14:paraId="3B62D961" w14:textId="5541BAE1"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Natural mortality rate</w:t>
            </w:r>
            <w:r>
              <w:rPr>
                <w:rFonts w:ascii="Times New Roman" w:eastAsiaTheme="minorEastAsia" w:hAnsi="Times New Roman" w:cs="Times New Roman"/>
              </w:rPr>
              <w:t xml:space="preserve"> (groundfish only)</w:t>
            </w:r>
          </w:p>
        </w:tc>
        <w:tc>
          <w:tcPr>
            <w:tcW w:w="3846" w:type="dxa"/>
          </w:tcPr>
          <w:p w14:paraId="2FE80FC1" w14:textId="088201C0" w:rsidR="00E044E1" w:rsidRPr="000751AA" w:rsidRDefault="00E044E1" w:rsidP="000162D0">
            <w:pPr>
              <w:jc w:val="both"/>
              <w:rPr>
                <w:rFonts w:ascii="Times New Roman" w:eastAsiaTheme="minorEastAsia" w:hAnsi="Times New Roman" w:cs="Times New Roman"/>
                <w:vertAlign w:val="superscript"/>
              </w:rPr>
            </w:pPr>
            <w:r w:rsidRPr="000751AA">
              <w:rPr>
                <w:rFonts w:ascii="Times New Roman" w:eastAsiaTheme="minorEastAsia" w:hAnsi="Times New Roman" w:cs="Times New Roman"/>
              </w:rPr>
              <w:t>0.07 yr</w:t>
            </w:r>
            <w:r w:rsidRPr="000751AA">
              <w:rPr>
                <w:rFonts w:ascii="Times New Roman" w:eastAsiaTheme="minorEastAsia" w:hAnsi="Times New Roman" w:cs="Times New Roman"/>
                <w:vertAlign w:val="superscript"/>
              </w:rPr>
              <w:t>-1</w:t>
            </w:r>
          </w:p>
        </w:tc>
      </w:tr>
      <w:tr w:rsidR="00E044E1" w:rsidRPr="000751AA" w14:paraId="778DEF29" w14:textId="74B11EE0" w:rsidTr="004A7A54">
        <w:tc>
          <w:tcPr>
            <w:tcW w:w="1407" w:type="dxa"/>
          </w:tcPr>
          <w:p w14:paraId="0807579D" w14:textId="4189B548"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i/>
              </w:rPr>
              <w:t xml:space="preserve">, </w:t>
            </w:r>
            <w:r w:rsidR="003F10EF">
              <w:rPr>
                <w:rFonts w:ascii="Times New Roman" w:eastAsiaTheme="minorEastAsia" w:hAnsi="Times New Roman" w:cs="Times New Roman"/>
                <w:i/>
              </w:rPr>
              <w:sym w:font="Symbol" w:char="F062"/>
            </w:r>
          </w:p>
        </w:tc>
        <w:tc>
          <w:tcPr>
            <w:tcW w:w="4097" w:type="dxa"/>
          </w:tcPr>
          <w:p w14:paraId="1CB8C5EE" w14:textId="459A6BEC"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Intercept, slope, respectively, of Ford-Walford plot (i.e., weight at age</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vs. age </w:t>
            </w:r>
            <w:r w:rsidR="00FC0A43">
              <w:rPr>
                <w:rFonts w:ascii="Times New Roman" w:eastAsiaTheme="minorEastAsia" w:hAnsi="Times New Roman" w:cs="Times New Roman"/>
              </w:rPr>
              <w:t>–</w:t>
            </w:r>
            <w:r w:rsidRPr="000751AA">
              <w:rPr>
                <w:rFonts w:ascii="Times New Roman" w:eastAsiaTheme="minorEastAsia" w:hAnsi="Times New Roman" w:cs="Times New Roman"/>
              </w:rPr>
              <w:t xml:space="preserve"> 1)</w:t>
            </w:r>
            <w:r>
              <w:rPr>
                <w:rFonts w:ascii="Times New Roman" w:eastAsiaTheme="minorEastAsia" w:hAnsi="Times New Roman" w:cs="Times New Roman"/>
              </w:rPr>
              <w:t xml:space="preserve"> (groundfish only)</w:t>
            </w:r>
          </w:p>
        </w:tc>
        <w:tc>
          <w:tcPr>
            <w:tcW w:w="3846" w:type="dxa"/>
          </w:tcPr>
          <w:p w14:paraId="49FA6751" w14:textId="208FCFD7"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0.459, 0.736</w:t>
            </w:r>
          </w:p>
        </w:tc>
      </w:tr>
      <w:tr w:rsidR="00E044E1" w:rsidRPr="000751AA" w14:paraId="485636C4" w14:textId="265A76A7" w:rsidTr="004A7A54">
        <w:tc>
          <w:tcPr>
            <w:tcW w:w="1407" w:type="dxa"/>
          </w:tcPr>
          <w:p w14:paraId="1B1CDE79" w14:textId="5D589298" w:rsidR="00E044E1" w:rsidRPr="00633981" w:rsidRDefault="00E044E1" w:rsidP="000162D0">
            <w:pPr>
              <w:jc w:val="both"/>
              <w:rPr>
                <w:rFonts w:ascii="Times New Roman" w:eastAsiaTheme="minorEastAsia" w:hAnsi="Times New Roman" w:cs="Times New Roman"/>
                <w:i/>
                <w:vertAlign w:val="subscript"/>
              </w:rPr>
            </w:pPr>
          </w:p>
        </w:tc>
        <w:tc>
          <w:tcPr>
            <w:tcW w:w="4097" w:type="dxa"/>
          </w:tcPr>
          <w:p w14:paraId="3D8F950F" w14:textId="6E44B820" w:rsidR="00E044E1" w:rsidRPr="000751AA" w:rsidRDefault="00E044E1" w:rsidP="000162D0">
            <w:pPr>
              <w:jc w:val="both"/>
              <w:rPr>
                <w:rFonts w:ascii="Times New Roman" w:eastAsiaTheme="minorEastAsia" w:hAnsi="Times New Roman" w:cs="Times New Roman"/>
              </w:rPr>
            </w:pPr>
          </w:p>
        </w:tc>
        <w:tc>
          <w:tcPr>
            <w:tcW w:w="3846" w:type="dxa"/>
          </w:tcPr>
          <w:p w14:paraId="7786B18B" w14:textId="77777777" w:rsidR="00E044E1" w:rsidRPr="000751AA" w:rsidRDefault="00E044E1" w:rsidP="000162D0">
            <w:pPr>
              <w:jc w:val="both"/>
              <w:rPr>
                <w:rFonts w:ascii="Times New Roman" w:eastAsiaTheme="minorEastAsia" w:hAnsi="Times New Roman" w:cs="Times New Roman"/>
              </w:rPr>
            </w:pPr>
          </w:p>
        </w:tc>
      </w:tr>
      <w:tr w:rsidR="00E044E1" w:rsidRPr="000751AA" w14:paraId="22E968C9" w14:textId="05560947" w:rsidTr="004A7A54">
        <w:tc>
          <w:tcPr>
            <w:tcW w:w="1407" w:type="dxa"/>
          </w:tcPr>
          <w:p w14:paraId="181392F6" w14:textId="7A9E593F" w:rsidR="00E044E1" w:rsidRPr="000751AA" w:rsidRDefault="00E044E1" w:rsidP="000162D0">
            <w:pPr>
              <w:jc w:val="both"/>
              <w:rPr>
                <w:rFonts w:ascii="Times New Roman" w:eastAsiaTheme="minorEastAsia" w:hAnsi="Times New Roman" w:cs="Times New Roman"/>
                <w:i/>
                <w:vertAlign w:val="subscript"/>
              </w:rPr>
            </w:pP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i/>
                <w:vertAlign w:val="subscript"/>
              </w:rPr>
              <w:softHyphen/>
            </w:r>
          </w:p>
        </w:tc>
        <w:tc>
          <w:tcPr>
            <w:tcW w:w="4097" w:type="dxa"/>
          </w:tcPr>
          <w:p w14:paraId="41F9B033" w14:textId="6A6B3CED"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 xml:space="preserve">Unfished recruitment </w:t>
            </w:r>
            <w:r>
              <w:rPr>
                <w:rFonts w:ascii="Times New Roman" w:eastAsiaTheme="minorEastAsia" w:hAnsi="Times New Roman" w:cs="Times New Roman"/>
              </w:rPr>
              <w:t>(groundfish only)</w:t>
            </w:r>
          </w:p>
        </w:tc>
        <w:tc>
          <w:tcPr>
            <w:tcW w:w="3846" w:type="dxa"/>
          </w:tcPr>
          <w:p w14:paraId="50AE8BEF" w14:textId="663510AD"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 xml:space="preserve">0.5 </w:t>
            </w:r>
          </w:p>
        </w:tc>
      </w:tr>
      <w:tr w:rsidR="00623D50" w:rsidRPr="000751AA" w14:paraId="7BF33CFB" w14:textId="77777777" w:rsidTr="004A7A54">
        <w:tc>
          <w:tcPr>
            <w:tcW w:w="1407" w:type="dxa"/>
          </w:tcPr>
          <w:p w14:paraId="58A63C87" w14:textId="719AB94F" w:rsidR="00623D50" w:rsidRPr="00623D50" w:rsidRDefault="00623D50" w:rsidP="000162D0">
            <w:pPr>
              <w:jc w:val="both"/>
              <w:rPr>
                <w:rFonts w:ascii="Times New Roman" w:eastAsiaTheme="minorEastAsia" w:hAnsi="Times New Roman" w:cs="Times New Roman"/>
                <w:i/>
                <w:vertAlign w:val="subscript"/>
              </w:rPr>
            </w:pPr>
            <w:r>
              <w:rPr>
                <w:rFonts w:ascii="Times New Roman" w:eastAsiaTheme="minorEastAsia" w:hAnsi="Times New Roman" w:cs="Times New Roman"/>
                <w:i/>
              </w:rPr>
              <w:lastRenderedPageBreak/>
              <w:t>B</w:t>
            </w:r>
            <w:r>
              <w:rPr>
                <w:rFonts w:ascii="Times New Roman" w:eastAsiaTheme="minorEastAsia" w:hAnsi="Times New Roman" w:cs="Times New Roman"/>
                <w:i/>
                <w:vertAlign w:val="subscript"/>
              </w:rPr>
              <w:t>0</w:t>
            </w:r>
          </w:p>
        </w:tc>
        <w:tc>
          <w:tcPr>
            <w:tcW w:w="4097" w:type="dxa"/>
          </w:tcPr>
          <w:p w14:paraId="7C6CF509" w14:textId="612689CF" w:rsidR="00623D50" w:rsidRPr="000751AA" w:rsidRDefault="00623D50" w:rsidP="000162D0">
            <w:pPr>
              <w:jc w:val="both"/>
              <w:rPr>
                <w:rFonts w:ascii="Times New Roman" w:eastAsiaTheme="minorEastAsia" w:hAnsi="Times New Roman" w:cs="Times New Roman"/>
              </w:rPr>
            </w:pPr>
            <w:r>
              <w:rPr>
                <w:rFonts w:ascii="Times New Roman" w:eastAsiaTheme="minorEastAsia" w:hAnsi="Times New Roman" w:cs="Times New Roman"/>
              </w:rPr>
              <w:t>Unfished biomass (groundfish only)</w:t>
            </w:r>
          </w:p>
        </w:tc>
        <w:tc>
          <w:tcPr>
            <w:tcW w:w="3846" w:type="dxa"/>
          </w:tcPr>
          <w:p w14:paraId="7B014CFB" w14:textId="77777777" w:rsidR="00623D50" w:rsidRPr="000751AA" w:rsidRDefault="00623D50" w:rsidP="000162D0">
            <w:pPr>
              <w:jc w:val="both"/>
              <w:rPr>
                <w:rFonts w:ascii="Times New Roman" w:eastAsiaTheme="minorEastAsia" w:hAnsi="Times New Roman" w:cs="Times New Roman"/>
                <w:i/>
              </w:rPr>
            </w:pPr>
          </w:p>
        </w:tc>
      </w:tr>
      <w:tr w:rsidR="00E044E1" w:rsidRPr="000751AA" w14:paraId="2F8BB6F9" w14:textId="533B30EE" w:rsidTr="004A7A54">
        <w:tc>
          <w:tcPr>
            <w:tcW w:w="1407" w:type="dxa"/>
          </w:tcPr>
          <w:p w14:paraId="5316B593" w14:textId="58307466"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i/>
              </w:rPr>
              <w:t>h</w:t>
            </w:r>
          </w:p>
        </w:tc>
        <w:tc>
          <w:tcPr>
            <w:tcW w:w="4097" w:type="dxa"/>
          </w:tcPr>
          <w:p w14:paraId="2940A1CB" w14:textId="591A8F0B"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Stock-recruit steepness (“resilience”)</w:t>
            </w:r>
            <w:r>
              <w:rPr>
                <w:rFonts w:ascii="Times New Roman" w:eastAsiaTheme="minorEastAsia" w:hAnsi="Times New Roman" w:cs="Times New Roman"/>
              </w:rPr>
              <w:t xml:space="preserve"> (groundfish only)</w:t>
            </w:r>
          </w:p>
        </w:tc>
        <w:tc>
          <w:tcPr>
            <w:tcW w:w="3846" w:type="dxa"/>
          </w:tcPr>
          <w:p w14:paraId="20D103E3" w14:textId="1C07D3DA"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0.6</w:t>
            </w:r>
          </w:p>
        </w:tc>
      </w:tr>
      <w:tr w:rsidR="00E044E1" w:rsidRPr="000751AA" w14:paraId="66A57F8A" w14:textId="0D8EE4C0" w:rsidTr="004A7A54">
        <w:tc>
          <w:tcPr>
            <w:tcW w:w="1407" w:type="dxa"/>
          </w:tcPr>
          <w:p w14:paraId="3C8F797D" w14:textId="04E6345C" w:rsidR="00E044E1" w:rsidRPr="00633981" w:rsidRDefault="00E044E1" w:rsidP="000162D0">
            <w:pPr>
              <w:jc w:val="both"/>
              <w:rPr>
                <w:rFonts w:ascii="Times New Roman" w:eastAsiaTheme="minorEastAsia" w:hAnsi="Times New Roman" w:cs="Times New Roman"/>
                <w:i/>
                <w:vertAlign w:val="subscript"/>
              </w:rPr>
            </w:pPr>
            <w:r w:rsidRPr="000751AA">
              <w:rPr>
                <w:rFonts w:ascii="Times New Roman" w:eastAsiaTheme="minorEastAsia" w:hAnsi="Times New Roman" w:cs="Times New Roman"/>
                <w:i/>
              </w:rPr>
              <w:t>H</w:t>
            </w:r>
            <w:r w:rsidR="00251F85">
              <w:rPr>
                <w:rFonts w:ascii="Times New Roman" w:eastAsiaTheme="minorEastAsia" w:hAnsi="Times New Roman" w:cs="Times New Roman"/>
                <w:i/>
                <w:vertAlign w:val="subscript"/>
              </w:rPr>
              <w:t>y</w:t>
            </w:r>
          </w:p>
        </w:tc>
        <w:tc>
          <w:tcPr>
            <w:tcW w:w="4097" w:type="dxa"/>
          </w:tcPr>
          <w:p w14:paraId="673490D7" w14:textId="3F95A3E8"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Harvest rate</w:t>
            </w:r>
            <w:r>
              <w:rPr>
                <w:rFonts w:ascii="Times New Roman" w:eastAsiaTheme="minorEastAsia" w:hAnsi="Times New Roman" w:cs="Times New Roman"/>
              </w:rPr>
              <w:t xml:space="preserve"> (groundfish only)</w:t>
            </w:r>
          </w:p>
        </w:tc>
        <w:tc>
          <w:tcPr>
            <w:tcW w:w="3846" w:type="dxa"/>
          </w:tcPr>
          <w:p w14:paraId="3DEA3F97" w14:textId="77777777" w:rsidR="00E044E1" w:rsidRPr="000751AA" w:rsidRDefault="00E044E1" w:rsidP="000162D0">
            <w:pPr>
              <w:jc w:val="both"/>
              <w:rPr>
                <w:rFonts w:ascii="Times New Roman" w:eastAsiaTheme="minorEastAsia" w:hAnsi="Times New Roman" w:cs="Times New Roman"/>
              </w:rPr>
            </w:pPr>
          </w:p>
        </w:tc>
      </w:tr>
      <w:tr w:rsidR="00E044E1" w:rsidRPr="000751AA" w14:paraId="350D5EC5" w14:textId="77777777" w:rsidTr="004A7A54">
        <w:tc>
          <w:tcPr>
            <w:tcW w:w="1407" w:type="dxa"/>
          </w:tcPr>
          <w:p w14:paraId="18DBD410" w14:textId="6608AB13" w:rsidR="00E044E1" w:rsidRPr="00633981" w:rsidRDefault="00E044E1" w:rsidP="000162D0">
            <w:pPr>
              <w:jc w:val="both"/>
              <w:rPr>
                <w:rFonts w:ascii="Times New Roman" w:eastAsiaTheme="minorEastAsia" w:hAnsi="Times New Roman" w:cs="Times New Roman"/>
                <w:i/>
                <w:vertAlign w:val="subscript"/>
              </w:rPr>
            </w:pPr>
          </w:p>
        </w:tc>
        <w:tc>
          <w:tcPr>
            <w:tcW w:w="4097" w:type="dxa"/>
          </w:tcPr>
          <w:p w14:paraId="4463356A" w14:textId="26249F86" w:rsidR="00E044E1" w:rsidRPr="000751AA" w:rsidRDefault="00E044E1" w:rsidP="000162D0">
            <w:pPr>
              <w:jc w:val="both"/>
              <w:rPr>
                <w:rFonts w:ascii="Times New Roman" w:eastAsiaTheme="minorEastAsia" w:hAnsi="Times New Roman" w:cs="Times New Roman"/>
              </w:rPr>
            </w:pPr>
          </w:p>
        </w:tc>
        <w:tc>
          <w:tcPr>
            <w:tcW w:w="3846" w:type="dxa"/>
          </w:tcPr>
          <w:p w14:paraId="2D0507EA" w14:textId="77777777" w:rsidR="00E044E1" w:rsidRPr="000751AA" w:rsidRDefault="00E044E1" w:rsidP="000162D0">
            <w:pPr>
              <w:jc w:val="both"/>
              <w:rPr>
                <w:rFonts w:ascii="Times New Roman" w:eastAsiaTheme="minorEastAsia" w:hAnsi="Times New Roman" w:cs="Times New Roman"/>
              </w:rPr>
            </w:pPr>
          </w:p>
        </w:tc>
      </w:tr>
      <w:tr w:rsidR="00E044E1" w:rsidRPr="000751AA" w14:paraId="0FFCBEC2" w14:textId="77777777" w:rsidTr="004A7A54">
        <w:tc>
          <w:tcPr>
            <w:tcW w:w="1407" w:type="dxa"/>
          </w:tcPr>
          <w:p w14:paraId="30014B0E" w14:textId="16CB84DD" w:rsidR="00E044E1" w:rsidRPr="000751AA" w:rsidRDefault="00E044E1" w:rsidP="000162D0">
            <w:pPr>
              <w:jc w:val="both"/>
              <w:rPr>
                <w:rFonts w:ascii="Times New Roman" w:eastAsiaTheme="minorEastAsia" w:hAnsi="Times New Roman" w:cs="Times New Roman"/>
                <w:i/>
              </w:rPr>
            </w:pPr>
            <w:r w:rsidRPr="000751AA">
              <w:rPr>
                <w:rFonts w:ascii="Times New Roman" w:eastAsiaTheme="minorEastAsia" w:hAnsi="Times New Roman" w:cs="Times New Roman"/>
                <w:i/>
              </w:rPr>
              <w:t>k</w:t>
            </w:r>
          </w:p>
        </w:tc>
        <w:tc>
          <w:tcPr>
            <w:tcW w:w="4097" w:type="dxa"/>
          </w:tcPr>
          <w:p w14:paraId="3CA9378C" w14:textId="6A6CF600"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Age at recruitment</w:t>
            </w:r>
            <w:r>
              <w:rPr>
                <w:rFonts w:ascii="Times New Roman" w:eastAsiaTheme="minorEastAsia" w:hAnsi="Times New Roman" w:cs="Times New Roman"/>
              </w:rPr>
              <w:t xml:space="preserve"> (groundfish only)</w:t>
            </w:r>
          </w:p>
        </w:tc>
        <w:tc>
          <w:tcPr>
            <w:tcW w:w="3846" w:type="dxa"/>
          </w:tcPr>
          <w:p w14:paraId="42C4B912" w14:textId="19458938" w:rsidR="00E044E1" w:rsidRPr="000751AA" w:rsidRDefault="00E044E1" w:rsidP="000162D0">
            <w:pPr>
              <w:jc w:val="both"/>
              <w:rPr>
                <w:rFonts w:ascii="Times New Roman" w:eastAsiaTheme="minorEastAsia" w:hAnsi="Times New Roman" w:cs="Times New Roman"/>
              </w:rPr>
            </w:pPr>
            <w:r w:rsidRPr="000751AA">
              <w:rPr>
                <w:rFonts w:ascii="Times New Roman" w:eastAsiaTheme="minorEastAsia" w:hAnsi="Times New Roman" w:cs="Times New Roman"/>
              </w:rPr>
              <w:t>4</w:t>
            </w:r>
          </w:p>
        </w:tc>
      </w:tr>
      <w:tr w:rsidR="00E044E1" w:rsidRPr="000751AA" w14:paraId="7C48C660" w14:textId="77777777" w:rsidTr="004A7A54">
        <w:tc>
          <w:tcPr>
            <w:tcW w:w="1407" w:type="dxa"/>
          </w:tcPr>
          <w:p w14:paraId="1D11610F" w14:textId="199E1AAA" w:rsidR="00E044E1" w:rsidRPr="006746CD" w:rsidRDefault="00E044E1" w:rsidP="000162D0">
            <w:pPr>
              <w:jc w:val="both"/>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77"/>
            </w:r>
            <w:r>
              <w:rPr>
                <w:rFonts w:ascii="Times New Roman" w:eastAsiaTheme="minorEastAsia" w:hAnsi="Times New Roman" w:cs="Times New Roman"/>
                <w:i/>
                <w:vertAlign w:val="subscript"/>
              </w:rPr>
              <w:t>k</w:t>
            </w:r>
          </w:p>
        </w:tc>
        <w:tc>
          <w:tcPr>
            <w:tcW w:w="4097" w:type="dxa"/>
          </w:tcPr>
          <w:p w14:paraId="3EC52EF4" w14:textId="7F890A8B" w:rsidR="00E044E1" w:rsidRPr="00A27230" w:rsidRDefault="00E044E1" w:rsidP="000162D0">
            <w:pPr>
              <w:jc w:val="both"/>
              <w:rPr>
                <w:rFonts w:ascii="Times New Roman" w:eastAsiaTheme="minorEastAsia" w:hAnsi="Times New Roman" w:cs="Times New Roman"/>
              </w:rPr>
            </w:pPr>
            <w:r>
              <w:rPr>
                <w:rFonts w:ascii="Times New Roman" w:eastAsiaTheme="minorEastAsia" w:hAnsi="Times New Roman" w:cs="Times New Roman"/>
              </w:rPr>
              <w:t xml:space="preserve">Weight at </w:t>
            </w:r>
            <w:r w:rsidR="00A27230">
              <w:rPr>
                <w:rFonts w:ascii="Times New Roman" w:eastAsiaTheme="minorEastAsia" w:hAnsi="Times New Roman" w:cs="Times New Roman"/>
              </w:rPr>
              <w:t xml:space="preserve">age </w:t>
            </w:r>
            <w:r w:rsidR="00A27230">
              <w:rPr>
                <w:rFonts w:ascii="Times New Roman" w:eastAsiaTheme="minorEastAsia" w:hAnsi="Times New Roman" w:cs="Times New Roman"/>
                <w:i/>
              </w:rPr>
              <w:t>k</w:t>
            </w:r>
            <w:r w:rsidR="00A27230">
              <w:rPr>
                <w:rFonts w:ascii="Times New Roman" w:eastAsiaTheme="minorEastAsia" w:hAnsi="Times New Roman" w:cs="Times New Roman"/>
              </w:rPr>
              <w:t xml:space="preserve"> (i.e., recruitment)</w:t>
            </w:r>
          </w:p>
        </w:tc>
        <w:tc>
          <w:tcPr>
            <w:tcW w:w="3846" w:type="dxa"/>
          </w:tcPr>
          <w:p w14:paraId="2DA70A74" w14:textId="53F5B711" w:rsidR="00E044E1" w:rsidRPr="000751AA" w:rsidRDefault="00E044E1" w:rsidP="000162D0">
            <w:pPr>
              <w:jc w:val="both"/>
              <w:rPr>
                <w:rFonts w:ascii="Times New Roman" w:eastAsiaTheme="minorEastAsia" w:hAnsi="Times New Roman" w:cs="Times New Roman"/>
              </w:rPr>
            </w:pPr>
            <w:r>
              <w:rPr>
                <w:rFonts w:ascii="Times New Roman" w:eastAsiaTheme="minorEastAsia" w:hAnsi="Times New Roman" w:cs="Times New Roman"/>
              </w:rPr>
              <w:t>1 (all 3 species)</w:t>
            </w:r>
          </w:p>
        </w:tc>
      </w:tr>
      <w:tr w:rsidR="00E044E1" w:rsidRPr="000751AA" w14:paraId="2DC1CD32" w14:textId="77777777" w:rsidTr="004A7A54">
        <w:tc>
          <w:tcPr>
            <w:tcW w:w="1407" w:type="dxa"/>
          </w:tcPr>
          <w:p w14:paraId="34132191" w14:textId="689372EA" w:rsidR="00E044E1" w:rsidRPr="00F75A15" w:rsidRDefault="00E044E1" w:rsidP="000162D0">
            <w:pPr>
              <w:jc w:val="both"/>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73"/>
            </w:r>
            <w:proofErr w:type="gramStart"/>
            <w:r w:rsidR="00B55F08">
              <w:rPr>
                <w:rFonts w:ascii="Times New Roman" w:eastAsiaTheme="minorEastAsia" w:hAnsi="Times New Roman" w:cs="Times New Roman"/>
                <w:i/>
                <w:vertAlign w:val="subscript"/>
              </w:rPr>
              <w:t>R,s</w:t>
            </w:r>
            <w:proofErr w:type="gramEnd"/>
          </w:p>
        </w:tc>
        <w:tc>
          <w:tcPr>
            <w:tcW w:w="4097" w:type="dxa"/>
          </w:tcPr>
          <w:p w14:paraId="5CFB8407" w14:textId="13FA0E0F" w:rsidR="00E044E1" w:rsidRDefault="00E044E1" w:rsidP="000162D0">
            <w:pPr>
              <w:jc w:val="both"/>
              <w:rPr>
                <w:rFonts w:ascii="Times New Roman" w:eastAsiaTheme="minorEastAsia" w:hAnsi="Times New Roman" w:cs="Times New Roman"/>
              </w:rPr>
            </w:pPr>
            <w:r>
              <w:rPr>
                <w:rFonts w:ascii="Times New Roman" w:eastAsiaTheme="minorEastAsia" w:hAnsi="Times New Roman" w:cs="Times New Roman"/>
              </w:rPr>
              <w:t>Standard deviation of log</w:t>
            </w:r>
            <w:r w:rsidR="00E66727">
              <w:rPr>
                <w:rFonts w:ascii="Times New Roman" w:eastAsiaTheme="minorEastAsia" w:hAnsi="Times New Roman" w:cs="Times New Roman"/>
              </w:rPr>
              <w:t>(</w:t>
            </w:r>
            <w:r w:rsidR="00E66727" w:rsidRPr="00C9178E">
              <w:rPr>
                <w:rFonts w:ascii="Times New Roman" w:eastAsiaTheme="minorEastAsia" w:hAnsi="Times New Roman" w:cs="Times New Roman"/>
                <w:i/>
              </w:rPr>
              <w:t>R</w:t>
            </w:r>
            <w:r w:rsidR="00E66727">
              <w:rPr>
                <w:rFonts w:ascii="Times New Roman" w:eastAsiaTheme="minorEastAsia" w:hAnsi="Times New Roman" w:cs="Times New Roman"/>
              </w:rPr>
              <w:t>)</w:t>
            </w:r>
          </w:p>
        </w:tc>
        <w:tc>
          <w:tcPr>
            <w:tcW w:w="3846" w:type="dxa"/>
          </w:tcPr>
          <w:p w14:paraId="3804DDE8" w14:textId="7F22A5E7" w:rsidR="00E044E1" w:rsidRDefault="00B55F08" w:rsidP="000162D0">
            <w:pPr>
              <w:jc w:val="both"/>
              <w:rPr>
                <w:rFonts w:ascii="Times New Roman" w:eastAsiaTheme="minorEastAsia" w:hAnsi="Times New Roman" w:cs="Times New Roman"/>
              </w:rPr>
            </w:pPr>
            <w:r>
              <w:rPr>
                <w:rFonts w:ascii="Times New Roman" w:eastAsiaTheme="minorEastAsia" w:hAnsi="Times New Roman" w:cs="Times New Roman"/>
              </w:rPr>
              <w:t>0.</w:t>
            </w:r>
            <w:r w:rsidR="00C32924">
              <w:rPr>
                <w:rFonts w:ascii="Times New Roman" w:eastAsiaTheme="minorEastAsia" w:hAnsi="Times New Roman" w:cs="Times New Roman"/>
              </w:rPr>
              <w:t>5</w:t>
            </w:r>
            <w:r w:rsidR="00D16E6F">
              <w:rPr>
                <w:rFonts w:ascii="Times New Roman" w:eastAsiaTheme="minorEastAsia" w:hAnsi="Times New Roman" w:cs="Times New Roman"/>
              </w:rPr>
              <w:t>55</w:t>
            </w:r>
            <w:r>
              <w:rPr>
                <w:rFonts w:ascii="Times New Roman" w:eastAsiaTheme="minorEastAsia" w:hAnsi="Times New Roman" w:cs="Times New Roman"/>
              </w:rPr>
              <w:t xml:space="preserve"> (all 3 species), </w:t>
            </w:r>
            <w:commentRangeStart w:id="228"/>
            <w:r>
              <w:rPr>
                <w:rFonts w:ascii="Times New Roman" w:eastAsiaTheme="minorEastAsia" w:hAnsi="Times New Roman" w:cs="Times New Roman"/>
              </w:rPr>
              <w:t>CV = 0.6</w:t>
            </w:r>
            <w:commentRangeEnd w:id="228"/>
            <w:r w:rsidR="00C32924">
              <w:rPr>
                <w:rStyle w:val="CommentReference"/>
              </w:rPr>
              <w:commentReference w:id="228"/>
            </w:r>
          </w:p>
        </w:tc>
      </w:tr>
      <w:tr w:rsidR="00766903" w:rsidRPr="000751AA" w14:paraId="4FF8CCB4" w14:textId="77777777" w:rsidTr="004A7A54">
        <w:tc>
          <w:tcPr>
            <w:tcW w:w="1407" w:type="dxa"/>
          </w:tcPr>
          <w:p w14:paraId="720AB945" w14:textId="4CF5FEA4" w:rsidR="00766903" w:rsidRPr="00766903" w:rsidRDefault="00766903" w:rsidP="000162D0">
            <w:pPr>
              <w:jc w:val="both"/>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65"/>
            </w:r>
            <w:proofErr w:type="spellStart"/>
            <w:proofErr w:type="gramStart"/>
            <w:r>
              <w:rPr>
                <w:rFonts w:ascii="Times New Roman" w:eastAsiaTheme="minorEastAsia" w:hAnsi="Times New Roman" w:cs="Times New Roman"/>
                <w:i/>
                <w:vertAlign w:val="subscript"/>
              </w:rPr>
              <w:t>y,s</w:t>
            </w:r>
            <w:proofErr w:type="spellEnd"/>
            <w:proofErr w:type="gramEnd"/>
          </w:p>
        </w:tc>
        <w:tc>
          <w:tcPr>
            <w:tcW w:w="4097" w:type="dxa"/>
          </w:tcPr>
          <w:p w14:paraId="20729137" w14:textId="31EFAB44" w:rsidR="00766903" w:rsidRDefault="00766903" w:rsidP="000162D0">
            <w:pPr>
              <w:jc w:val="both"/>
              <w:rPr>
                <w:rFonts w:ascii="Times New Roman" w:eastAsiaTheme="minorEastAsia" w:hAnsi="Times New Roman" w:cs="Times New Roman"/>
              </w:rPr>
            </w:pPr>
            <w:r>
              <w:rPr>
                <w:rFonts w:ascii="Times New Roman" w:eastAsiaTheme="minorEastAsia" w:hAnsi="Times New Roman" w:cs="Times New Roman"/>
              </w:rPr>
              <w:t>Log of recruitment deviation</w:t>
            </w:r>
          </w:p>
        </w:tc>
        <w:tc>
          <w:tcPr>
            <w:tcW w:w="3846" w:type="dxa"/>
          </w:tcPr>
          <w:p w14:paraId="6639BC47" w14:textId="77777777" w:rsidR="00766903" w:rsidRDefault="00766903" w:rsidP="000162D0">
            <w:pPr>
              <w:jc w:val="both"/>
              <w:rPr>
                <w:rFonts w:ascii="Times New Roman" w:eastAsiaTheme="minorEastAsia" w:hAnsi="Times New Roman" w:cs="Times New Roman"/>
              </w:rPr>
            </w:pPr>
          </w:p>
        </w:tc>
      </w:tr>
      <w:tr w:rsidR="00E044E1" w:rsidRPr="000751AA" w14:paraId="495AB224" w14:textId="77777777" w:rsidTr="004A7A54">
        <w:tc>
          <w:tcPr>
            <w:tcW w:w="1407" w:type="dxa"/>
          </w:tcPr>
          <w:p w14:paraId="400F2925" w14:textId="4BE0347A" w:rsidR="00E044E1" w:rsidRPr="00246C05" w:rsidRDefault="00E044E1" w:rsidP="000162D0">
            <w:pPr>
              <w:jc w:val="both"/>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6A"/>
            </w:r>
            <w:r>
              <w:rPr>
                <w:rFonts w:ascii="Times New Roman" w:eastAsiaTheme="minorEastAsia" w:hAnsi="Times New Roman" w:cs="Times New Roman"/>
                <w:i/>
                <w:vertAlign w:val="subscript"/>
              </w:rPr>
              <w:t>s</w:t>
            </w:r>
          </w:p>
        </w:tc>
        <w:tc>
          <w:tcPr>
            <w:tcW w:w="4097" w:type="dxa"/>
          </w:tcPr>
          <w:p w14:paraId="20AA3F75" w14:textId="35789843" w:rsidR="00E044E1" w:rsidRDefault="00E044E1" w:rsidP="000162D0">
            <w:pPr>
              <w:jc w:val="both"/>
              <w:rPr>
                <w:rFonts w:ascii="Times New Roman" w:eastAsiaTheme="minorEastAsia" w:hAnsi="Times New Roman" w:cs="Times New Roman"/>
              </w:rPr>
            </w:pPr>
            <w:r>
              <w:rPr>
                <w:rFonts w:ascii="Times New Roman" w:eastAsiaTheme="minorEastAsia" w:hAnsi="Times New Roman" w:cs="Times New Roman"/>
              </w:rPr>
              <w:t>Autocorrelation parameter</w:t>
            </w:r>
          </w:p>
        </w:tc>
        <w:tc>
          <w:tcPr>
            <w:tcW w:w="3846" w:type="dxa"/>
          </w:tcPr>
          <w:p w14:paraId="3E51208E" w14:textId="14E8529A" w:rsidR="00E044E1" w:rsidRDefault="00E044E1" w:rsidP="000162D0">
            <w:pPr>
              <w:jc w:val="both"/>
              <w:rPr>
                <w:rFonts w:ascii="Times New Roman" w:eastAsiaTheme="minorEastAsia" w:hAnsi="Times New Roman" w:cs="Times New Roman"/>
              </w:rPr>
            </w:pPr>
            <w:r>
              <w:rPr>
                <w:rFonts w:ascii="Times New Roman" w:eastAsiaTheme="minorEastAsia" w:hAnsi="Times New Roman" w:cs="Times New Roman"/>
              </w:rPr>
              <w:t>0.3 (all 3 species)</w:t>
            </w:r>
          </w:p>
        </w:tc>
      </w:tr>
      <w:tr w:rsidR="00E044E1" w:rsidRPr="000751AA" w14:paraId="3DE85030" w14:textId="77777777" w:rsidTr="004A7A54">
        <w:tc>
          <w:tcPr>
            <w:tcW w:w="1407" w:type="dxa"/>
          </w:tcPr>
          <w:p w14:paraId="1D474446" w14:textId="2291E525" w:rsidR="00E044E1" w:rsidRPr="001F177E" w:rsidRDefault="000162D0" w:rsidP="000162D0">
            <w:pPr>
              <w:jc w:val="both"/>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s</m:t>
                    </m:r>
                  </m:sub>
                </m:sSub>
              </m:oMath>
            </m:oMathPara>
          </w:p>
        </w:tc>
        <w:tc>
          <w:tcPr>
            <w:tcW w:w="4097" w:type="dxa"/>
          </w:tcPr>
          <w:p w14:paraId="5212E6DA" w14:textId="4A80BC77" w:rsidR="00E044E1" w:rsidRDefault="00E044E1" w:rsidP="000162D0">
            <w:pPr>
              <w:jc w:val="both"/>
              <w:rPr>
                <w:rFonts w:ascii="Times New Roman" w:eastAsiaTheme="minorEastAsia" w:hAnsi="Times New Roman" w:cs="Times New Roman"/>
              </w:rPr>
            </w:pPr>
            <w:r>
              <w:rPr>
                <w:rFonts w:ascii="Times New Roman" w:eastAsiaTheme="minorEastAsia" w:hAnsi="Times New Roman" w:cs="Times New Roman"/>
              </w:rPr>
              <w:t>Average recruitment</w:t>
            </w:r>
            <w:r w:rsidR="00D25DBE">
              <w:rPr>
                <w:rFonts w:ascii="Times New Roman" w:eastAsiaTheme="minorEastAsia" w:hAnsi="Times New Roman" w:cs="Times New Roman"/>
              </w:rPr>
              <w:t xml:space="preserve"> (crab and salmon)</w:t>
            </w:r>
          </w:p>
        </w:tc>
        <w:tc>
          <w:tcPr>
            <w:tcW w:w="3846" w:type="dxa"/>
          </w:tcPr>
          <w:p w14:paraId="3A2F2697" w14:textId="146DE1BD" w:rsidR="00E044E1" w:rsidRDefault="00E044E1" w:rsidP="000162D0">
            <w:pPr>
              <w:jc w:val="both"/>
              <w:rPr>
                <w:rFonts w:ascii="Times New Roman" w:eastAsiaTheme="minorEastAsia" w:hAnsi="Times New Roman" w:cs="Times New Roman"/>
              </w:rPr>
            </w:pPr>
            <w:r>
              <w:rPr>
                <w:rFonts w:ascii="Times New Roman" w:eastAsiaTheme="minorEastAsia" w:hAnsi="Times New Roman" w:cs="Times New Roman"/>
              </w:rPr>
              <w:t>1</w:t>
            </w:r>
            <w:r w:rsidR="00D25DBE">
              <w:rPr>
                <w:rFonts w:ascii="Times New Roman" w:eastAsiaTheme="minorEastAsia" w:hAnsi="Times New Roman" w:cs="Times New Roman"/>
              </w:rPr>
              <w:t xml:space="preserve"> (both species)</w:t>
            </w:r>
            <w:r>
              <w:rPr>
                <w:rFonts w:ascii="Times New Roman" w:eastAsiaTheme="minorEastAsia" w:hAnsi="Times New Roman" w:cs="Times New Roman"/>
              </w:rPr>
              <w:t xml:space="preserve"> </w:t>
            </w:r>
          </w:p>
        </w:tc>
      </w:tr>
      <w:tr w:rsidR="00FC0A43" w:rsidRPr="000751AA" w14:paraId="24CB92D5" w14:textId="77777777" w:rsidTr="004A7A54">
        <w:tc>
          <w:tcPr>
            <w:tcW w:w="1407" w:type="dxa"/>
          </w:tcPr>
          <w:p w14:paraId="26DE4309" w14:textId="6E8704A9" w:rsidR="00FC0A43" w:rsidRPr="00FC0A43" w:rsidRDefault="00FC0A43" w:rsidP="000162D0">
            <w:pPr>
              <w:jc w:val="both"/>
              <w:rPr>
                <w:rFonts w:ascii="Calibri" w:eastAsia="Calibri" w:hAnsi="Calibri" w:cs="Times New Roman"/>
                <w:i/>
                <w:vertAlign w:val="subscript"/>
              </w:rPr>
            </w:pPr>
            <w:r w:rsidRPr="00FC0A43">
              <w:rPr>
                <w:rFonts w:ascii="Calibri" w:eastAsia="Calibri" w:hAnsi="Calibri" w:cs="Times New Roman"/>
                <w:i/>
              </w:rPr>
              <w:sym w:font="Symbol" w:char="F072"/>
            </w:r>
            <w:r>
              <w:rPr>
                <w:rFonts w:ascii="Calibri" w:eastAsia="Calibri" w:hAnsi="Calibri" w:cs="Times New Roman"/>
                <w:i/>
                <w:vertAlign w:val="subscript"/>
              </w:rPr>
              <w:t>c</w:t>
            </w:r>
          </w:p>
        </w:tc>
        <w:tc>
          <w:tcPr>
            <w:tcW w:w="4097" w:type="dxa"/>
          </w:tcPr>
          <w:p w14:paraId="37BE7175" w14:textId="2563979C" w:rsidR="00FC0A43" w:rsidRDefault="00932636" w:rsidP="000162D0">
            <w:pPr>
              <w:jc w:val="both"/>
              <w:rPr>
                <w:rFonts w:ascii="Times New Roman" w:eastAsiaTheme="minorEastAsia" w:hAnsi="Times New Roman" w:cs="Times New Roman"/>
              </w:rPr>
            </w:pPr>
            <w:r>
              <w:rPr>
                <w:rFonts w:ascii="Times New Roman" w:eastAsiaTheme="minorEastAsia" w:hAnsi="Times New Roman" w:cs="Times New Roman"/>
              </w:rPr>
              <w:t>Correlation of variable costs for a vessel</w:t>
            </w:r>
          </w:p>
        </w:tc>
        <w:tc>
          <w:tcPr>
            <w:tcW w:w="3846" w:type="dxa"/>
          </w:tcPr>
          <w:p w14:paraId="20137065" w14:textId="0B91B112" w:rsidR="00FC0A43" w:rsidRDefault="00932636" w:rsidP="000162D0">
            <w:pPr>
              <w:jc w:val="both"/>
              <w:rPr>
                <w:rFonts w:ascii="Times New Roman" w:eastAsiaTheme="minorEastAsia" w:hAnsi="Times New Roman" w:cs="Times New Roman"/>
              </w:rPr>
            </w:pPr>
            <w:r>
              <w:rPr>
                <w:rFonts w:ascii="Times New Roman" w:eastAsiaTheme="minorEastAsia" w:hAnsi="Times New Roman" w:cs="Times New Roman"/>
              </w:rPr>
              <w:t>0.7</w:t>
            </w:r>
          </w:p>
        </w:tc>
      </w:tr>
      <w:tr w:rsidR="00B55F08" w:rsidRPr="000751AA" w14:paraId="365079E5" w14:textId="77777777" w:rsidTr="004A7A54">
        <w:tc>
          <w:tcPr>
            <w:tcW w:w="1407" w:type="dxa"/>
          </w:tcPr>
          <w:p w14:paraId="453CCA85" w14:textId="2996420C" w:rsidR="00B55F08" w:rsidRPr="00B55F08" w:rsidRDefault="00B55F08" w:rsidP="000162D0">
            <w:pPr>
              <w:jc w:val="both"/>
              <w:rPr>
                <w:rFonts w:ascii="Calibri" w:eastAsia="Calibri" w:hAnsi="Calibri" w:cs="Times New Roman"/>
                <w:i/>
                <w:vertAlign w:val="subscript"/>
              </w:rPr>
            </w:pPr>
            <w:r>
              <w:rPr>
                <w:rFonts w:ascii="Calibri" w:eastAsia="Calibri" w:hAnsi="Calibri" w:cs="Times New Roman"/>
                <w:i/>
              </w:rPr>
              <w:sym w:font="Symbol" w:char="F073"/>
            </w:r>
            <w:r>
              <w:rPr>
                <w:rFonts w:ascii="Calibri" w:eastAsia="Calibri" w:hAnsi="Calibri" w:cs="Times New Roman"/>
                <w:i/>
                <w:vertAlign w:val="subscript"/>
              </w:rPr>
              <w:t>c</w:t>
            </w:r>
          </w:p>
        </w:tc>
        <w:tc>
          <w:tcPr>
            <w:tcW w:w="4097" w:type="dxa"/>
          </w:tcPr>
          <w:p w14:paraId="48323146" w14:textId="2793439F" w:rsidR="00B55F08" w:rsidRDefault="00B55F08" w:rsidP="000162D0">
            <w:pPr>
              <w:jc w:val="both"/>
              <w:rPr>
                <w:rFonts w:ascii="Times New Roman" w:eastAsiaTheme="minorEastAsia" w:hAnsi="Times New Roman" w:cs="Times New Roman"/>
              </w:rPr>
            </w:pPr>
            <w:r>
              <w:rPr>
                <w:rFonts w:ascii="Times New Roman" w:eastAsiaTheme="minorEastAsia" w:hAnsi="Times New Roman" w:cs="Times New Roman"/>
              </w:rPr>
              <w:t>Standard deviation of log(</w:t>
            </w:r>
            <w:r>
              <w:rPr>
                <w:rFonts w:ascii="Times New Roman" w:eastAsiaTheme="minorEastAsia" w:hAnsi="Times New Roman" w:cs="Times New Roman"/>
                <w:i/>
              </w:rPr>
              <w:t>c</w:t>
            </w:r>
            <w:r>
              <w:rPr>
                <w:rFonts w:ascii="Times New Roman" w:eastAsiaTheme="minorEastAsia" w:hAnsi="Times New Roman" w:cs="Times New Roman"/>
              </w:rPr>
              <w:t>)</w:t>
            </w:r>
          </w:p>
        </w:tc>
        <w:tc>
          <w:tcPr>
            <w:tcW w:w="3846" w:type="dxa"/>
          </w:tcPr>
          <w:p w14:paraId="489925EB" w14:textId="4CD3E44D" w:rsidR="00B55F08" w:rsidRDefault="00B55F08" w:rsidP="000162D0">
            <w:pPr>
              <w:jc w:val="both"/>
              <w:rPr>
                <w:rFonts w:ascii="Times New Roman" w:eastAsiaTheme="minorEastAsia" w:hAnsi="Times New Roman" w:cs="Times New Roman"/>
              </w:rPr>
            </w:pPr>
            <w:r>
              <w:rPr>
                <w:rFonts w:ascii="Times New Roman" w:eastAsiaTheme="minorEastAsia" w:hAnsi="Times New Roman" w:cs="Times New Roman"/>
              </w:rPr>
              <w:t xml:space="preserve">0.149, CV = 0.15 </w:t>
            </w:r>
          </w:p>
        </w:tc>
      </w:tr>
      <w:tr w:rsidR="005F5C8C" w:rsidRPr="000751AA" w14:paraId="1CB9E211" w14:textId="77777777" w:rsidTr="004A7A54">
        <w:tc>
          <w:tcPr>
            <w:tcW w:w="1407" w:type="dxa"/>
          </w:tcPr>
          <w:p w14:paraId="385D4869" w14:textId="2C5E534B" w:rsidR="005F5C8C" w:rsidRPr="005F5C8C" w:rsidRDefault="005F5C8C" w:rsidP="000162D0">
            <w:pPr>
              <w:jc w:val="both"/>
              <w:rPr>
                <w:rFonts w:ascii="Times New Roman" w:eastAsia="Calibri" w:hAnsi="Times New Roman" w:cs="Times New Roman"/>
                <w:i/>
                <w:vertAlign w:val="subscript"/>
              </w:rPr>
            </w:pPr>
            <w:proofErr w:type="spellStart"/>
            <w:r>
              <w:rPr>
                <w:rFonts w:ascii="Times New Roman" w:eastAsia="Calibri" w:hAnsi="Times New Roman" w:cs="Times New Roman"/>
                <w:i/>
              </w:rPr>
              <w:t>q</w:t>
            </w:r>
            <w:r>
              <w:rPr>
                <w:rFonts w:ascii="Times New Roman" w:eastAsia="Calibri" w:hAnsi="Times New Roman" w:cs="Times New Roman"/>
                <w:i/>
                <w:vertAlign w:val="subscript"/>
              </w:rPr>
              <w:t>s</w:t>
            </w:r>
            <w:proofErr w:type="spellEnd"/>
          </w:p>
        </w:tc>
        <w:tc>
          <w:tcPr>
            <w:tcW w:w="4097" w:type="dxa"/>
          </w:tcPr>
          <w:p w14:paraId="6DAFA674" w14:textId="127C8562" w:rsidR="005F5C8C" w:rsidRDefault="005F5C8C" w:rsidP="000162D0">
            <w:pPr>
              <w:jc w:val="both"/>
              <w:rPr>
                <w:rFonts w:ascii="Times New Roman" w:eastAsiaTheme="minorEastAsia" w:hAnsi="Times New Roman" w:cs="Times New Roman"/>
              </w:rPr>
            </w:pPr>
            <w:r>
              <w:rPr>
                <w:rFonts w:ascii="Times New Roman" w:eastAsiaTheme="minorEastAsia" w:hAnsi="Times New Roman" w:cs="Times New Roman"/>
              </w:rPr>
              <w:t xml:space="preserve">Catchability </w:t>
            </w:r>
          </w:p>
        </w:tc>
        <w:tc>
          <w:tcPr>
            <w:tcW w:w="3846" w:type="dxa"/>
          </w:tcPr>
          <w:p w14:paraId="0691A6D5" w14:textId="725E3705" w:rsidR="005F5C8C" w:rsidRDefault="005F5C8C" w:rsidP="000162D0">
            <w:pPr>
              <w:jc w:val="both"/>
              <w:rPr>
                <w:rFonts w:ascii="Times New Roman" w:eastAsiaTheme="minorEastAsia" w:hAnsi="Times New Roman" w:cs="Times New Roman"/>
              </w:rPr>
            </w:pPr>
            <w:r>
              <w:rPr>
                <w:rFonts w:ascii="Times New Roman" w:eastAsiaTheme="minorEastAsia" w:hAnsi="Times New Roman" w:cs="Times New Roman"/>
              </w:rPr>
              <w:t xml:space="preserve">Crab: 0.0005, salmon: 0.00005, groundfish: tuned internally </w:t>
            </w:r>
          </w:p>
        </w:tc>
      </w:tr>
      <w:tr w:rsidR="00C9178E" w:rsidRPr="000751AA" w14:paraId="6A46D4E8" w14:textId="77777777" w:rsidTr="004A7A54">
        <w:tc>
          <w:tcPr>
            <w:tcW w:w="1407" w:type="dxa"/>
          </w:tcPr>
          <w:p w14:paraId="0E98C084" w14:textId="6B9135A4" w:rsidR="00C9178E" w:rsidRPr="00C9178E" w:rsidRDefault="00C9178E" w:rsidP="000162D0">
            <w:pPr>
              <w:jc w:val="both"/>
              <w:rPr>
                <w:rFonts w:ascii="Times New Roman" w:eastAsia="Calibri" w:hAnsi="Times New Roman" w:cs="Times New Roman"/>
                <w:i/>
                <w:vertAlign w:val="subscript"/>
              </w:rPr>
            </w:pPr>
            <w:r w:rsidRPr="00C9178E">
              <w:rPr>
                <w:rFonts w:ascii="Times New Roman" w:eastAsia="Calibri" w:hAnsi="Times New Roman" w:cs="Times New Roman"/>
                <w:i/>
              </w:rPr>
              <w:sym w:font="Symbol" w:char="F072"/>
            </w:r>
            <w:proofErr w:type="spellStart"/>
            <w:proofErr w:type="gramStart"/>
            <w:r w:rsidRPr="00C9178E">
              <w:rPr>
                <w:rFonts w:ascii="Times New Roman" w:eastAsia="Calibri" w:hAnsi="Times New Roman" w:cs="Times New Roman"/>
                <w:i/>
                <w:vertAlign w:val="subscript"/>
              </w:rPr>
              <w:t>R</w:t>
            </w:r>
            <w:r>
              <w:rPr>
                <w:rFonts w:ascii="Times New Roman" w:eastAsia="Calibri" w:hAnsi="Times New Roman" w:cs="Times New Roman"/>
                <w:i/>
                <w:vertAlign w:val="subscript"/>
              </w:rPr>
              <w:t>,i</w:t>
            </w:r>
            <w:proofErr w:type="gramEnd"/>
            <w:r>
              <w:rPr>
                <w:rFonts w:ascii="Times New Roman" w:eastAsia="Calibri" w:hAnsi="Times New Roman" w:cs="Times New Roman"/>
                <w:i/>
                <w:vertAlign w:val="subscript"/>
              </w:rPr>
              <w:t>,j</w:t>
            </w:r>
            <w:proofErr w:type="spellEnd"/>
          </w:p>
        </w:tc>
        <w:tc>
          <w:tcPr>
            <w:tcW w:w="4097" w:type="dxa"/>
          </w:tcPr>
          <w:p w14:paraId="151E4E2A" w14:textId="084A2FEF" w:rsidR="00C9178E" w:rsidRPr="00C9178E" w:rsidRDefault="00C9178E" w:rsidP="000162D0">
            <w:pPr>
              <w:jc w:val="both"/>
              <w:rPr>
                <w:rFonts w:ascii="Times New Roman" w:eastAsiaTheme="minorEastAsia" w:hAnsi="Times New Roman" w:cs="Times New Roman"/>
                <w:i/>
              </w:rPr>
            </w:pPr>
            <w:r>
              <w:rPr>
                <w:rFonts w:ascii="Times New Roman" w:eastAsiaTheme="minorEastAsia" w:hAnsi="Times New Roman" w:cs="Times New Roman"/>
              </w:rPr>
              <w:t>Correlation of log(</w:t>
            </w:r>
            <w:r w:rsidRPr="00C9178E">
              <w:rPr>
                <w:rFonts w:ascii="Times New Roman" w:eastAsiaTheme="minorEastAsia" w:hAnsi="Times New Roman" w:cs="Times New Roman"/>
                <w:i/>
              </w:rPr>
              <w:t>R</w:t>
            </w:r>
            <w:r>
              <w:rPr>
                <w:rFonts w:ascii="Times New Roman" w:eastAsiaTheme="minorEastAsia" w:hAnsi="Times New Roman" w:cs="Times New Roman"/>
              </w:rPr>
              <w:t xml:space="preserve">) between species </w:t>
            </w:r>
            <w:proofErr w:type="spellStart"/>
            <w:r>
              <w:rPr>
                <w:rFonts w:ascii="Times New Roman" w:eastAsiaTheme="minorEastAsia" w:hAnsi="Times New Roman" w:cs="Times New Roman"/>
                <w:i/>
              </w:rPr>
              <w:t>i</w:t>
            </w:r>
            <w:proofErr w:type="spellEnd"/>
            <w:r>
              <w:rPr>
                <w:rFonts w:ascii="Times New Roman" w:eastAsiaTheme="minorEastAsia" w:hAnsi="Times New Roman" w:cs="Times New Roman"/>
              </w:rPr>
              <w:t xml:space="preserve"> and </w:t>
            </w:r>
            <w:r>
              <w:rPr>
                <w:rFonts w:ascii="Times New Roman" w:eastAsiaTheme="minorEastAsia" w:hAnsi="Times New Roman" w:cs="Times New Roman"/>
                <w:i/>
              </w:rPr>
              <w:t>j</w:t>
            </w:r>
          </w:p>
        </w:tc>
        <w:tc>
          <w:tcPr>
            <w:tcW w:w="3846" w:type="dxa"/>
          </w:tcPr>
          <w:p w14:paraId="46A95C4D" w14:textId="3240F3F9" w:rsidR="00C9178E" w:rsidRDefault="00C9178E" w:rsidP="000162D0">
            <w:pPr>
              <w:jc w:val="both"/>
              <w:rPr>
                <w:rFonts w:ascii="Times New Roman" w:eastAsiaTheme="minorEastAsia" w:hAnsi="Times New Roman" w:cs="Times New Roman"/>
              </w:rPr>
            </w:pPr>
            <w:r>
              <w:rPr>
                <w:rFonts w:ascii="Times New Roman" w:eastAsiaTheme="minorEastAsia" w:hAnsi="Times New Roman" w:cs="Times New Roman"/>
              </w:rPr>
              <w:t>-0.5, 0, 0.5 (baseline = 0)</w:t>
            </w:r>
          </w:p>
        </w:tc>
      </w:tr>
    </w:tbl>
    <w:p w14:paraId="4AF9B562" w14:textId="42B9C1CC" w:rsidR="00A1638A" w:rsidRPr="000751AA" w:rsidRDefault="00A1638A" w:rsidP="000162D0">
      <w:pPr>
        <w:jc w:val="both"/>
        <w:rPr>
          <w:rFonts w:ascii="Times New Roman" w:hAnsi="Times New Roman" w:cs="Times New Roman"/>
        </w:rPr>
      </w:pPr>
    </w:p>
    <w:p w14:paraId="6B4C78B0" w14:textId="097F3E58" w:rsidR="000F77F4" w:rsidRDefault="00CD0999" w:rsidP="000162D0">
      <w:pPr>
        <w:jc w:val="both"/>
        <w:rPr>
          <w:rFonts w:ascii="Times New Roman" w:hAnsi="Times New Roman" w:cs="Times New Roman"/>
        </w:rPr>
      </w:pPr>
      <w:r>
        <w:rPr>
          <w:rFonts w:ascii="Times New Roman" w:hAnsi="Times New Roman" w:cs="Times New Roman"/>
        </w:rPr>
        <w:t>Table 2</w:t>
      </w:r>
    </w:p>
    <w:tbl>
      <w:tblPr>
        <w:tblStyle w:val="TableGrid"/>
        <w:tblW w:w="9586" w:type="dxa"/>
        <w:tblLook w:val="04A0" w:firstRow="1" w:lastRow="0" w:firstColumn="1" w:lastColumn="0" w:noHBand="0" w:noVBand="1"/>
      </w:tblPr>
      <w:tblGrid>
        <w:gridCol w:w="2695"/>
        <w:gridCol w:w="2215"/>
        <w:gridCol w:w="2338"/>
        <w:gridCol w:w="2338"/>
      </w:tblGrid>
      <w:tr w:rsidR="00CD0999" w14:paraId="21ADDC1E" w14:textId="77777777" w:rsidTr="00CD0999">
        <w:tc>
          <w:tcPr>
            <w:tcW w:w="2695" w:type="dxa"/>
          </w:tcPr>
          <w:p w14:paraId="289D56EB" w14:textId="13C4348D" w:rsidR="00CD0999" w:rsidRPr="00CD0999" w:rsidRDefault="00CD0999" w:rsidP="000162D0">
            <w:pPr>
              <w:jc w:val="both"/>
              <w:rPr>
                <w:rFonts w:ascii="Times New Roman" w:hAnsi="Times New Roman" w:cs="Times New Roman"/>
                <w:b/>
              </w:rPr>
            </w:pPr>
            <w:r w:rsidRPr="00CD0999">
              <w:rPr>
                <w:rFonts w:ascii="Times New Roman" w:hAnsi="Times New Roman" w:cs="Times New Roman"/>
                <w:b/>
              </w:rPr>
              <w:t>Permit portfolio</w:t>
            </w:r>
          </w:p>
        </w:tc>
        <w:tc>
          <w:tcPr>
            <w:tcW w:w="2215" w:type="dxa"/>
          </w:tcPr>
          <w:p w14:paraId="371C50DC" w14:textId="382F3189" w:rsidR="00CD0999" w:rsidRPr="00CD0999" w:rsidRDefault="00CD0999" w:rsidP="000162D0">
            <w:pPr>
              <w:jc w:val="both"/>
              <w:rPr>
                <w:rFonts w:ascii="Times New Roman" w:hAnsi="Times New Roman" w:cs="Times New Roman"/>
                <w:b/>
              </w:rPr>
            </w:pPr>
            <w:r w:rsidRPr="00CD0999">
              <w:rPr>
                <w:rFonts w:ascii="Times New Roman" w:hAnsi="Times New Roman" w:cs="Times New Roman"/>
                <w:b/>
              </w:rPr>
              <w:t>Easy access</w:t>
            </w:r>
            <w:r>
              <w:rPr>
                <w:rFonts w:ascii="Times New Roman" w:hAnsi="Times New Roman" w:cs="Times New Roman"/>
                <w:b/>
              </w:rPr>
              <w:t xml:space="preserve"> vessel count</w:t>
            </w:r>
          </w:p>
        </w:tc>
        <w:tc>
          <w:tcPr>
            <w:tcW w:w="2338" w:type="dxa"/>
          </w:tcPr>
          <w:p w14:paraId="5456D971" w14:textId="38FA48CA" w:rsidR="00CD0999" w:rsidRPr="00CD0999" w:rsidRDefault="00CD0999" w:rsidP="000162D0">
            <w:pPr>
              <w:jc w:val="both"/>
              <w:rPr>
                <w:rFonts w:ascii="Times New Roman" w:hAnsi="Times New Roman" w:cs="Times New Roman"/>
                <w:b/>
              </w:rPr>
            </w:pPr>
            <w:r w:rsidRPr="00CD0999">
              <w:rPr>
                <w:rFonts w:ascii="Times New Roman" w:hAnsi="Times New Roman" w:cs="Times New Roman"/>
                <w:b/>
              </w:rPr>
              <w:t xml:space="preserve">Medium access </w:t>
            </w:r>
            <w:r>
              <w:rPr>
                <w:rFonts w:ascii="Times New Roman" w:hAnsi="Times New Roman" w:cs="Times New Roman"/>
                <w:b/>
              </w:rPr>
              <w:t xml:space="preserve">vessel count </w:t>
            </w:r>
            <w:r w:rsidRPr="00CD0999">
              <w:rPr>
                <w:rFonts w:ascii="Times New Roman" w:hAnsi="Times New Roman" w:cs="Times New Roman"/>
                <w:b/>
              </w:rPr>
              <w:t>(baseline)</w:t>
            </w:r>
          </w:p>
        </w:tc>
        <w:tc>
          <w:tcPr>
            <w:tcW w:w="2338" w:type="dxa"/>
          </w:tcPr>
          <w:p w14:paraId="22E0B5DE" w14:textId="5610789D" w:rsidR="00CD0999" w:rsidRPr="00CD0999" w:rsidRDefault="003719F4" w:rsidP="000162D0">
            <w:pPr>
              <w:jc w:val="both"/>
              <w:rPr>
                <w:rFonts w:ascii="Times New Roman" w:hAnsi="Times New Roman" w:cs="Times New Roman"/>
                <w:b/>
              </w:rPr>
            </w:pPr>
            <w:r>
              <w:rPr>
                <w:rFonts w:ascii="Times New Roman" w:hAnsi="Times New Roman" w:cs="Times New Roman"/>
                <w:b/>
              </w:rPr>
              <w:t>Hard</w:t>
            </w:r>
            <w:r w:rsidR="00CD0999" w:rsidRPr="00CD0999">
              <w:rPr>
                <w:rFonts w:ascii="Times New Roman" w:hAnsi="Times New Roman" w:cs="Times New Roman"/>
                <w:b/>
              </w:rPr>
              <w:t xml:space="preserve"> access</w:t>
            </w:r>
            <w:r w:rsidR="00CD0999">
              <w:rPr>
                <w:rFonts w:ascii="Times New Roman" w:hAnsi="Times New Roman" w:cs="Times New Roman"/>
                <w:b/>
              </w:rPr>
              <w:t xml:space="preserve"> vessel count</w:t>
            </w:r>
          </w:p>
        </w:tc>
      </w:tr>
      <w:tr w:rsidR="00CD0999" w14:paraId="2572C4CF" w14:textId="77777777" w:rsidTr="00CD0999">
        <w:tc>
          <w:tcPr>
            <w:tcW w:w="2695" w:type="dxa"/>
          </w:tcPr>
          <w:p w14:paraId="25E235E7" w14:textId="0C669A38" w:rsidR="00CD0999" w:rsidRDefault="00CD0999" w:rsidP="000162D0">
            <w:pPr>
              <w:jc w:val="both"/>
              <w:rPr>
                <w:rFonts w:ascii="Times New Roman" w:hAnsi="Times New Roman" w:cs="Times New Roman"/>
              </w:rPr>
            </w:pPr>
            <w:r>
              <w:rPr>
                <w:rFonts w:ascii="Times New Roman" w:hAnsi="Times New Roman" w:cs="Times New Roman"/>
              </w:rPr>
              <w:t>Crab only</w:t>
            </w:r>
          </w:p>
        </w:tc>
        <w:tc>
          <w:tcPr>
            <w:tcW w:w="2215" w:type="dxa"/>
          </w:tcPr>
          <w:p w14:paraId="723AB1F0" w14:textId="68A22A1B" w:rsidR="00CD0999" w:rsidRDefault="00CD0999" w:rsidP="000162D0">
            <w:pPr>
              <w:jc w:val="both"/>
              <w:rPr>
                <w:rFonts w:ascii="Times New Roman" w:hAnsi="Times New Roman" w:cs="Times New Roman"/>
              </w:rPr>
            </w:pPr>
            <w:r>
              <w:rPr>
                <w:rFonts w:ascii="Times New Roman" w:hAnsi="Times New Roman" w:cs="Times New Roman"/>
              </w:rPr>
              <w:t>25</w:t>
            </w:r>
          </w:p>
        </w:tc>
        <w:tc>
          <w:tcPr>
            <w:tcW w:w="2338" w:type="dxa"/>
          </w:tcPr>
          <w:p w14:paraId="50C927EB" w14:textId="4D556397" w:rsidR="00CD0999" w:rsidRDefault="00CD0999" w:rsidP="000162D0">
            <w:pPr>
              <w:jc w:val="both"/>
              <w:rPr>
                <w:rFonts w:ascii="Times New Roman" w:hAnsi="Times New Roman" w:cs="Times New Roman"/>
              </w:rPr>
            </w:pPr>
            <w:r>
              <w:rPr>
                <w:rFonts w:ascii="Times New Roman" w:hAnsi="Times New Roman" w:cs="Times New Roman"/>
              </w:rPr>
              <w:t>67</w:t>
            </w:r>
          </w:p>
        </w:tc>
        <w:tc>
          <w:tcPr>
            <w:tcW w:w="2338" w:type="dxa"/>
          </w:tcPr>
          <w:p w14:paraId="500D3338" w14:textId="1A6BC17F" w:rsidR="00CD0999" w:rsidRDefault="00CD0999" w:rsidP="000162D0">
            <w:pPr>
              <w:jc w:val="both"/>
              <w:rPr>
                <w:rFonts w:ascii="Times New Roman" w:hAnsi="Times New Roman" w:cs="Times New Roman"/>
              </w:rPr>
            </w:pPr>
            <w:r>
              <w:rPr>
                <w:rFonts w:ascii="Times New Roman" w:hAnsi="Times New Roman" w:cs="Times New Roman"/>
              </w:rPr>
              <w:t>109</w:t>
            </w:r>
          </w:p>
        </w:tc>
      </w:tr>
      <w:tr w:rsidR="00CD0999" w14:paraId="5C5DB6FC" w14:textId="77777777" w:rsidTr="00CD0999">
        <w:tc>
          <w:tcPr>
            <w:tcW w:w="2695" w:type="dxa"/>
          </w:tcPr>
          <w:p w14:paraId="3EF50E65" w14:textId="03669E75" w:rsidR="00CD0999" w:rsidRDefault="00CD0999" w:rsidP="000162D0">
            <w:pPr>
              <w:jc w:val="both"/>
              <w:rPr>
                <w:rFonts w:ascii="Times New Roman" w:hAnsi="Times New Roman" w:cs="Times New Roman"/>
              </w:rPr>
            </w:pPr>
            <w:r>
              <w:rPr>
                <w:rFonts w:ascii="Times New Roman" w:hAnsi="Times New Roman" w:cs="Times New Roman"/>
              </w:rPr>
              <w:t>Salmon only</w:t>
            </w:r>
          </w:p>
        </w:tc>
        <w:tc>
          <w:tcPr>
            <w:tcW w:w="2215" w:type="dxa"/>
          </w:tcPr>
          <w:p w14:paraId="5A360052" w14:textId="2C2B13FB" w:rsidR="00CD0999" w:rsidRDefault="00CD0999" w:rsidP="000162D0">
            <w:pPr>
              <w:jc w:val="both"/>
              <w:rPr>
                <w:rFonts w:ascii="Times New Roman" w:hAnsi="Times New Roman" w:cs="Times New Roman"/>
              </w:rPr>
            </w:pPr>
            <w:r>
              <w:rPr>
                <w:rFonts w:ascii="Times New Roman" w:hAnsi="Times New Roman" w:cs="Times New Roman"/>
              </w:rPr>
              <w:t>25</w:t>
            </w:r>
          </w:p>
        </w:tc>
        <w:tc>
          <w:tcPr>
            <w:tcW w:w="2338" w:type="dxa"/>
          </w:tcPr>
          <w:p w14:paraId="64B73C81" w14:textId="5BE398D7" w:rsidR="00CD0999" w:rsidRDefault="00CD0999" w:rsidP="000162D0">
            <w:pPr>
              <w:jc w:val="both"/>
              <w:rPr>
                <w:rFonts w:ascii="Times New Roman" w:hAnsi="Times New Roman" w:cs="Times New Roman"/>
              </w:rPr>
            </w:pPr>
            <w:r>
              <w:rPr>
                <w:rFonts w:ascii="Times New Roman" w:hAnsi="Times New Roman" w:cs="Times New Roman"/>
              </w:rPr>
              <w:t>67</w:t>
            </w:r>
          </w:p>
        </w:tc>
        <w:tc>
          <w:tcPr>
            <w:tcW w:w="2338" w:type="dxa"/>
          </w:tcPr>
          <w:p w14:paraId="6498FE39" w14:textId="5A6B3248" w:rsidR="00CD0999" w:rsidRDefault="00CD0999" w:rsidP="000162D0">
            <w:pPr>
              <w:jc w:val="both"/>
              <w:rPr>
                <w:rFonts w:ascii="Times New Roman" w:hAnsi="Times New Roman" w:cs="Times New Roman"/>
              </w:rPr>
            </w:pPr>
            <w:r>
              <w:rPr>
                <w:rFonts w:ascii="Times New Roman" w:hAnsi="Times New Roman" w:cs="Times New Roman"/>
              </w:rPr>
              <w:t>109</w:t>
            </w:r>
          </w:p>
        </w:tc>
      </w:tr>
      <w:tr w:rsidR="00CD0999" w14:paraId="12CECAD4" w14:textId="77777777" w:rsidTr="00CD0999">
        <w:tc>
          <w:tcPr>
            <w:tcW w:w="2695" w:type="dxa"/>
          </w:tcPr>
          <w:p w14:paraId="1241B911" w14:textId="5176023A" w:rsidR="00CD0999" w:rsidRDefault="00CD0999" w:rsidP="000162D0">
            <w:pPr>
              <w:jc w:val="both"/>
              <w:rPr>
                <w:rFonts w:ascii="Times New Roman" w:hAnsi="Times New Roman" w:cs="Times New Roman"/>
              </w:rPr>
            </w:pPr>
            <w:r>
              <w:rPr>
                <w:rFonts w:ascii="Times New Roman" w:hAnsi="Times New Roman" w:cs="Times New Roman"/>
              </w:rPr>
              <w:t>Groundfish only</w:t>
            </w:r>
          </w:p>
        </w:tc>
        <w:tc>
          <w:tcPr>
            <w:tcW w:w="2215" w:type="dxa"/>
          </w:tcPr>
          <w:p w14:paraId="7E657AA4" w14:textId="2187021F" w:rsidR="00CD0999" w:rsidRDefault="00CD0999" w:rsidP="000162D0">
            <w:pPr>
              <w:jc w:val="both"/>
              <w:rPr>
                <w:rFonts w:ascii="Times New Roman" w:hAnsi="Times New Roman" w:cs="Times New Roman"/>
              </w:rPr>
            </w:pPr>
            <w:r>
              <w:rPr>
                <w:rFonts w:ascii="Times New Roman" w:hAnsi="Times New Roman" w:cs="Times New Roman"/>
              </w:rPr>
              <w:t>25</w:t>
            </w:r>
          </w:p>
        </w:tc>
        <w:tc>
          <w:tcPr>
            <w:tcW w:w="2338" w:type="dxa"/>
          </w:tcPr>
          <w:p w14:paraId="161EF1FF" w14:textId="439B5113" w:rsidR="00CD0999" w:rsidRDefault="00CD0999" w:rsidP="000162D0">
            <w:pPr>
              <w:jc w:val="both"/>
              <w:rPr>
                <w:rFonts w:ascii="Times New Roman" w:hAnsi="Times New Roman" w:cs="Times New Roman"/>
              </w:rPr>
            </w:pPr>
            <w:r>
              <w:rPr>
                <w:rFonts w:ascii="Times New Roman" w:hAnsi="Times New Roman" w:cs="Times New Roman"/>
              </w:rPr>
              <w:t>67</w:t>
            </w:r>
          </w:p>
        </w:tc>
        <w:tc>
          <w:tcPr>
            <w:tcW w:w="2338" w:type="dxa"/>
          </w:tcPr>
          <w:p w14:paraId="3C368666" w14:textId="6F4959D8" w:rsidR="00CD0999" w:rsidRDefault="00CD0999" w:rsidP="000162D0">
            <w:pPr>
              <w:jc w:val="both"/>
              <w:rPr>
                <w:rFonts w:ascii="Times New Roman" w:hAnsi="Times New Roman" w:cs="Times New Roman"/>
              </w:rPr>
            </w:pPr>
            <w:r>
              <w:rPr>
                <w:rFonts w:ascii="Times New Roman" w:hAnsi="Times New Roman" w:cs="Times New Roman"/>
              </w:rPr>
              <w:t>109</w:t>
            </w:r>
          </w:p>
        </w:tc>
      </w:tr>
      <w:tr w:rsidR="00CD0999" w14:paraId="1D6107CB" w14:textId="77777777" w:rsidTr="00CD0999">
        <w:tc>
          <w:tcPr>
            <w:tcW w:w="2695" w:type="dxa"/>
          </w:tcPr>
          <w:p w14:paraId="5A919B27" w14:textId="18315BF3" w:rsidR="00CD0999" w:rsidRDefault="00CD0999" w:rsidP="000162D0">
            <w:pPr>
              <w:jc w:val="both"/>
              <w:rPr>
                <w:rFonts w:ascii="Times New Roman" w:hAnsi="Times New Roman" w:cs="Times New Roman"/>
              </w:rPr>
            </w:pPr>
            <w:r>
              <w:rPr>
                <w:rFonts w:ascii="Times New Roman" w:hAnsi="Times New Roman" w:cs="Times New Roman"/>
              </w:rPr>
              <w:t>Crab-salmon</w:t>
            </w:r>
          </w:p>
        </w:tc>
        <w:tc>
          <w:tcPr>
            <w:tcW w:w="2215" w:type="dxa"/>
          </w:tcPr>
          <w:p w14:paraId="1EF9FDB6" w14:textId="2B43B86C" w:rsidR="00CD0999" w:rsidRDefault="00CD0999" w:rsidP="000162D0">
            <w:pPr>
              <w:jc w:val="both"/>
              <w:rPr>
                <w:rFonts w:ascii="Times New Roman" w:hAnsi="Times New Roman" w:cs="Times New Roman"/>
              </w:rPr>
            </w:pPr>
            <w:r>
              <w:rPr>
                <w:rFonts w:ascii="Times New Roman" w:hAnsi="Times New Roman" w:cs="Times New Roman"/>
              </w:rPr>
              <w:t>109</w:t>
            </w:r>
          </w:p>
        </w:tc>
        <w:tc>
          <w:tcPr>
            <w:tcW w:w="2338" w:type="dxa"/>
          </w:tcPr>
          <w:p w14:paraId="77870116" w14:textId="70314E69" w:rsidR="00CD0999" w:rsidRDefault="00CD0999" w:rsidP="000162D0">
            <w:pPr>
              <w:jc w:val="both"/>
              <w:rPr>
                <w:rFonts w:ascii="Times New Roman" w:hAnsi="Times New Roman" w:cs="Times New Roman"/>
              </w:rPr>
            </w:pPr>
            <w:r>
              <w:rPr>
                <w:rFonts w:ascii="Times New Roman" w:hAnsi="Times New Roman" w:cs="Times New Roman"/>
              </w:rPr>
              <w:t>67</w:t>
            </w:r>
          </w:p>
        </w:tc>
        <w:tc>
          <w:tcPr>
            <w:tcW w:w="2338" w:type="dxa"/>
          </w:tcPr>
          <w:p w14:paraId="11419E42" w14:textId="218625D4" w:rsidR="00CD0999" w:rsidRDefault="00CD0999" w:rsidP="000162D0">
            <w:pPr>
              <w:jc w:val="both"/>
              <w:rPr>
                <w:rFonts w:ascii="Times New Roman" w:hAnsi="Times New Roman" w:cs="Times New Roman"/>
              </w:rPr>
            </w:pPr>
            <w:r>
              <w:rPr>
                <w:rFonts w:ascii="Times New Roman" w:hAnsi="Times New Roman" w:cs="Times New Roman"/>
              </w:rPr>
              <w:t>25</w:t>
            </w:r>
          </w:p>
        </w:tc>
      </w:tr>
      <w:tr w:rsidR="00CD0999" w14:paraId="062CC7FA" w14:textId="77777777" w:rsidTr="00CD0999">
        <w:tc>
          <w:tcPr>
            <w:tcW w:w="2695" w:type="dxa"/>
          </w:tcPr>
          <w:p w14:paraId="110687D0" w14:textId="60AE04F7" w:rsidR="00CD0999" w:rsidRDefault="00CD0999" w:rsidP="000162D0">
            <w:pPr>
              <w:jc w:val="both"/>
              <w:rPr>
                <w:rFonts w:ascii="Times New Roman" w:hAnsi="Times New Roman" w:cs="Times New Roman"/>
              </w:rPr>
            </w:pPr>
            <w:r>
              <w:rPr>
                <w:rFonts w:ascii="Times New Roman" w:hAnsi="Times New Roman" w:cs="Times New Roman"/>
              </w:rPr>
              <w:t>Crab-groundfish</w:t>
            </w:r>
          </w:p>
        </w:tc>
        <w:tc>
          <w:tcPr>
            <w:tcW w:w="2215" w:type="dxa"/>
          </w:tcPr>
          <w:p w14:paraId="4294F9A0" w14:textId="2DE87370" w:rsidR="00CD0999" w:rsidRDefault="00CD0999" w:rsidP="000162D0">
            <w:pPr>
              <w:jc w:val="both"/>
              <w:rPr>
                <w:rFonts w:ascii="Times New Roman" w:hAnsi="Times New Roman" w:cs="Times New Roman"/>
              </w:rPr>
            </w:pPr>
            <w:r>
              <w:rPr>
                <w:rFonts w:ascii="Times New Roman" w:hAnsi="Times New Roman" w:cs="Times New Roman"/>
              </w:rPr>
              <w:t>109</w:t>
            </w:r>
          </w:p>
        </w:tc>
        <w:tc>
          <w:tcPr>
            <w:tcW w:w="2338" w:type="dxa"/>
          </w:tcPr>
          <w:p w14:paraId="68393867" w14:textId="68B30702" w:rsidR="00CD0999" w:rsidRDefault="00CD0999" w:rsidP="000162D0">
            <w:pPr>
              <w:jc w:val="both"/>
              <w:rPr>
                <w:rFonts w:ascii="Times New Roman" w:hAnsi="Times New Roman" w:cs="Times New Roman"/>
              </w:rPr>
            </w:pPr>
            <w:r>
              <w:rPr>
                <w:rFonts w:ascii="Times New Roman" w:hAnsi="Times New Roman" w:cs="Times New Roman"/>
              </w:rPr>
              <w:t>67</w:t>
            </w:r>
          </w:p>
        </w:tc>
        <w:tc>
          <w:tcPr>
            <w:tcW w:w="2338" w:type="dxa"/>
          </w:tcPr>
          <w:p w14:paraId="7635B9FB" w14:textId="0B5C5135" w:rsidR="00CD0999" w:rsidRDefault="00CD0999" w:rsidP="000162D0">
            <w:pPr>
              <w:jc w:val="both"/>
              <w:rPr>
                <w:rFonts w:ascii="Times New Roman" w:hAnsi="Times New Roman" w:cs="Times New Roman"/>
              </w:rPr>
            </w:pPr>
            <w:r>
              <w:rPr>
                <w:rFonts w:ascii="Times New Roman" w:hAnsi="Times New Roman" w:cs="Times New Roman"/>
              </w:rPr>
              <w:t>25</w:t>
            </w:r>
          </w:p>
        </w:tc>
      </w:tr>
      <w:tr w:rsidR="00CD0999" w14:paraId="58AE0E80" w14:textId="77777777" w:rsidTr="00CD0999">
        <w:tc>
          <w:tcPr>
            <w:tcW w:w="2695" w:type="dxa"/>
          </w:tcPr>
          <w:p w14:paraId="447635C7" w14:textId="34D0BFB4" w:rsidR="00CD0999" w:rsidRDefault="00CD0999" w:rsidP="000162D0">
            <w:pPr>
              <w:jc w:val="both"/>
              <w:rPr>
                <w:rFonts w:ascii="Times New Roman" w:hAnsi="Times New Roman" w:cs="Times New Roman"/>
              </w:rPr>
            </w:pPr>
            <w:r>
              <w:rPr>
                <w:rFonts w:ascii="Times New Roman" w:hAnsi="Times New Roman" w:cs="Times New Roman"/>
              </w:rPr>
              <w:t>Crab-salmon-groundfish</w:t>
            </w:r>
          </w:p>
        </w:tc>
        <w:tc>
          <w:tcPr>
            <w:tcW w:w="2215" w:type="dxa"/>
          </w:tcPr>
          <w:p w14:paraId="05F9F381" w14:textId="5F202366" w:rsidR="00CD0999" w:rsidRDefault="00CD0999" w:rsidP="000162D0">
            <w:pPr>
              <w:jc w:val="both"/>
              <w:rPr>
                <w:rFonts w:ascii="Times New Roman" w:hAnsi="Times New Roman" w:cs="Times New Roman"/>
              </w:rPr>
            </w:pPr>
            <w:r>
              <w:rPr>
                <w:rFonts w:ascii="Times New Roman" w:hAnsi="Times New Roman" w:cs="Times New Roman"/>
              </w:rPr>
              <w:t>109</w:t>
            </w:r>
          </w:p>
        </w:tc>
        <w:tc>
          <w:tcPr>
            <w:tcW w:w="2338" w:type="dxa"/>
          </w:tcPr>
          <w:p w14:paraId="60FF5807" w14:textId="2C869AB9" w:rsidR="00CD0999" w:rsidRDefault="00CD0999" w:rsidP="000162D0">
            <w:pPr>
              <w:jc w:val="both"/>
              <w:rPr>
                <w:rFonts w:ascii="Times New Roman" w:hAnsi="Times New Roman" w:cs="Times New Roman"/>
              </w:rPr>
            </w:pPr>
            <w:r>
              <w:rPr>
                <w:rFonts w:ascii="Times New Roman" w:hAnsi="Times New Roman" w:cs="Times New Roman"/>
              </w:rPr>
              <w:t>67</w:t>
            </w:r>
          </w:p>
        </w:tc>
        <w:tc>
          <w:tcPr>
            <w:tcW w:w="2338" w:type="dxa"/>
          </w:tcPr>
          <w:p w14:paraId="3EE0FF47" w14:textId="6925B3C2" w:rsidR="00CD0999" w:rsidRDefault="00CD0999" w:rsidP="000162D0">
            <w:pPr>
              <w:jc w:val="both"/>
              <w:rPr>
                <w:rFonts w:ascii="Times New Roman" w:hAnsi="Times New Roman" w:cs="Times New Roman"/>
              </w:rPr>
            </w:pPr>
            <w:r>
              <w:rPr>
                <w:rFonts w:ascii="Times New Roman" w:hAnsi="Times New Roman" w:cs="Times New Roman"/>
              </w:rPr>
              <w:t>25</w:t>
            </w:r>
          </w:p>
        </w:tc>
      </w:tr>
      <w:tr w:rsidR="00CD0999" w14:paraId="48867CF3" w14:textId="77777777" w:rsidTr="00CD0999">
        <w:tc>
          <w:tcPr>
            <w:tcW w:w="2695" w:type="dxa"/>
          </w:tcPr>
          <w:p w14:paraId="57073B6B" w14:textId="6D756152" w:rsidR="00CD0999" w:rsidRDefault="00CD0999" w:rsidP="000162D0">
            <w:pPr>
              <w:jc w:val="both"/>
              <w:rPr>
                <w:rFonts w:ascii="Times New Roman" w:hAnsi="Times New Roman" w:cs="Times New Roman"/>
              </w:rPr>
            </w:pPr>
            <w:r>
              <w:rPr>
                <w:rFonts w:ascii="Times New Roman" w:hAnsi="Times New Roman" w:cs="Times New Roman"/>
              </w:rPr>
              <w:t>Total number of vessels</w:t>
            </w:r>
          </w:p>
        </w:tc>
        <w:tc>
          <w:tcPr>
            <w:tcW w:w="2215" w:type="dxa"/>
          </w:tcPr>
          <w:p w14:paraId="4B7F6C9C" w14:textId="04C8D994" w:rsidR="00CD0999" w:rsidRDefault="00CD0999" w:rsidP="000162D0">
            <w:pPr>
              <w:jc w:val="both"/>
              <w:rPr>
                <w:rFonts w:ascii="Times New Roman" w:hAnsi="Times New Roman" w:cs="Times New Roman"/>
              </w:rPr>
            </w:pPr>
            <w:r>
              <w:rPr>
                <w:rFonts w:ascii="Times New Roman" w:hAnsi="Times New Roman" w:cs="Times New Roman"/>
              </w:rPr>
              <w:t>402</w:t>
            </w:r>
          </w:p>
        </w:tc>
        <w:tc>
          <w:tcPr>
            <w:tcW w:w="2338" w:type="dxa"/>
          </w:tcPr>
          <w:p w14:paraId="7276765C" w14:textId="21FFC061" w:rsidR="00CD0999" w:rsidRDefault="00CD0999" w:rsidP="000162D0">
            <w:pPr>
              <w:jc w:val="both"/>
              <w:rPr>
                <w:rFonts w:ascii="Times New Roman" w:hAnsi="Times New Roman" w:cs="Times New Roman"/>
              </w:rPr>
            </w:pPr>
            <w:r>
              <w:rPr>
                <w:rFonts w:ascii="Times New Roman" w:hAnsi="Times New Roman" w:cs="Times New Roman"/>
              </w:rPr>
              <w:t>402</w:t>
            </w:r>
          </w:p>
        </w:tc>
        <w:tc>
          <w:tcPr>
            <w:tcW w:w="2338" w:type="dxa"/>
          </w:tcPr>
          <w:p w14:paraId="45A79185" w14:textId="34A4D230" w:rsidR="00CD0999" w:rsidRDefault="00CD0999" w:rsidP="000162D0">
            <w:pPr>
              <w:jc w:val="both"/>
              <w:rPr>
                <w:rFonts w:ascii="Times New Roman" w:hAnsi="Times New Roman" w:cs="Times New Roman"/>
              </w:rPr>
            </w:pPr>
            <w:r>
              <w:rPr>
                <w:rFonts w:ascii="Times New Roman" w:hAnsi="Times New Roman" w:cs="Times New Roman"/>
              </w:rPr>
              <w:t>402</w:t>
            </w:r>
          </w:p>
        </w:tc>
      </w:tr>
    </w:tbl>
    <w:p w14:paraId="7187659F" w14:textId="1F9E00D4" w:rsidR="00CD0999" w:rsidRDefault="00CD0999" w:rsidP="000162D0">
      <w:pPr>
        <w:jc w:val="both"/>
        <w:rPr>
          <w:rFonts w:ascii="Times New Roman" w:hAnsi="Times New Roman" w:cs="Times New Roman"/>
        </w:rPr>
      </w:pPr>
    </w:p>
    <w:p w14:paraId="0B929318" w14:textId="77777777" w:rsidR="00CD0999" w:rsidRPr="000751AA" w:rsidRDefault="00CD0999" w:rsidP="000162D0">
      <w:pPr>
        <w:jc w:val="both"/>
        <w:rPr>
          <w:rFonts w:ascii="Times New Roman" w:hAnsi="Times New Roman" w:cs="Times New Roman"/>
        </w:rPr>
      </w:pPr>
    </w:p>
    <w:p w14:paraId="227F903C" w14:textId="22FC4CAC" w:rsidR="0016124B" w:rsidRPr="000751AA" w:rsidRDefault="0016124B" w:rsidP="000162D0">
      <w:pPr>
        <w:jc w:val="both"/>
        <w:rPr>
          <w:rFonts w:ascii="Times New Roman" w:hAnsi="Times New Roman" w:cs="Times New Roman"/>
          <w:u w:val="single"/>
        </w:rPr>
      </w:pPr>
      <w:r w:rsidRPr="000751AA">
        <w:rPr>
          <w:rFonts w:ascii="Times New Roman" w:hAnsi="Times New Roman" w:cs="Times New Roman"/>
          <w:u w:val="single"/>
        </w:rPr>
        <w:t>Results</w:t>
      </w:r>
    </w:p>
    <w:p w14:paraId="12CD1F8C" w14:textId="77777777" w:rsidR="0016124B" w:rsidRPr="000751AA" w:rsidRDefault="0016124B" w:rsidP="000162D0">
      <w:pPr>
        <w:jc w:val="both"/>
        <w:rPr>
          <w:rFonts w:ascii="Times New Roman" w:hAnsi="Times New Roman" w:cs="Times New Roman"/>
        </w:rPr>
      </w:pPr>
      <w:r w:rsidRPr="000751AA">
        <w:rPr>
          <w:rFonts w:ascii="Times New Roman" w:hAnsi="Times New Roman" w:cs="Times New Roman"/>
        </w:rPr>
        <w:t xml:space="preserve">More access: </w:t>
      </w:r>
    </w:p>
    <w:p w14:paraId="623FF7DA"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Decreases average profits and revenue of individuals within a fleet: less fish per person</w:t>
      </w:r>
    </w:p>
    <w:p w14:paraId="4B1456AA"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Decreases crab revenue because derby fishery floods markets, prices are low</w:t>
      </w:r>
    </w:p>
    <w:p w14:paraId="664D83E2"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 xml:space="preserve">Increases salmon and groundfish revenue because more permits </w:t>
      </w:r>
      <w:proofErr w:type="gramStart"/>
      <w:r w:rsidRPr="000751AA">
        <w:rPr>
          <w:rFonts w:ascii="Times New Roman" w:hAnsi="Times New Roman" w:cs="Times New Roman"/>
        </w:rPr>
        <w:t>means</w:t>
      </w:r>
      <w:proofErr w:type="gramEnd"/>
      <w:r w:rsidRPr="000751AA">
        <w:rPr>
          <w:rFonts w:ascii="Times New Roman" w:hAnsi="Times New Roman" w:cs="Times New Roman"/>
        </w:rPr>
        <w:t xml:space="preserve"> more fish caught</w:t>
      </w:r>
    </w:p>
    <w:p w14:paraId="46C963EC"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Increases variability of salmon and groundfish revenue (CV &amp; SD)</w:t>
      </w:r>
    </w:p>
    <w:p w14:paraId="370B2103"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Decreases inequality in mean revenue because more people have access to high value fishery</w:t>
      </w:r>
    </w:p>
    <w:p w14:paraId="40FE467C"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 xml:space="preserve">Decreases profit/revenue SD within a fleet for anyone who has a crab permit </w:t>
      </w:r>
    </w:p>
    <w:p w14:paraId="75E2C714"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Decreases revenue CV across all individuals (except also eliminates groundfish specialist hump near zero)</w:t>
      </w:r>
    </w:p>
    <w:p w14:paraId="17FC47C6"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 xml:space="preserve">Decreases </w:t>
      </w:r>
      <w:r w:rsidRPr="000751AA">
        <w:rPr>
          <w:rFonts w:ascii="Times New Roman" w:hAnsi="Times New Roman" w:cs="Times New Roman"/>
          <w:i/>
        </w:rPr>
        <w:t>spread</w:t>
      </w:r>
      <w:r w:rsidRPr="000751AA">
        <w:rPr>
          <w:rFonts w:ascii="Times New Roman" w:hAnsi="Times New Roman" w:cs="Times New Roman"/>
        </w:rPr>
        <w:t xml:space="preserve"> of revenue CV distribution for crab and crab/salmon fleets— decreases instances of high </w:t>
      </w:r>
      <w:r w:rsidRPr="000751AA">
        <w:rPr>
          <w:rFonts w:ascii="Times New Roman" w:hAnsi="Times New Roman" w:cs="Times New Roman"/>
          <w:i/>
        </w:rPr>
        <w:t>and</w:t>
      </w:r>
      <w:r w:rsidRPr="000751AA">
        <w:rPr>
          <w:rFonts w:ascii="Times New Roman" w:hAnsi="Times New Roman" w:cs="Times New Roman"/>
        </w:rPr>
        <w:t xml:space="preserve"> low variability individuals/simulations (which?)</w:t>
      </w:r>
    </w:p>
    <w:p w14:paraId="445A33FF" w14:textId="77777777" w:rsidR="0016124B" w:rsidRPr="000751AA" w:rsidRDefault="0016124B" w:rsidP="000162D0">
      <w:pPr>
        <w:pStyle w:val="ListParagraph"/>
        <w:numPr>
          <w:ilvl w:val="0"/>
          <w:numId w:val="1"/>
        </w:numPr>
        <w:jc w:val="both"/>
        <w:rPr>
          <w:rFonts w:ascii="Times New Roman" w:hAnsi="Times New Roman" w:cs="Times New Roman"/>
        </w:rPr>
      </w:pPr>
      <w:r w:rsidRPr="000751AA">
        <w:rPr>
          <w:rFonts w:ascii="Times New Roman" w:hAnsi="Times New Roman" w:cs="Times New Roman"/>
        </w:rPr>
        <w:t>Complicated impact on total summed revenue/profits. No/minimal change in variability.</w:t>
      </w:r>
    </w:p>
    <w:p w14:paraId="538998E6" w14:textId="77777777" w:rsidR="0016124B" w:rsidRPr="000751AA" w:rsidRDefault="0016124B" w:rsidP="000162D0">
      <w:pPr>
        <w:pStyle w:val="ListParagraph"/>
        <w:jc w:val="both"/>
        <w:rPr>
          <w:rFonts w:ascii="Times New Roman" w:hAnsi="Times New Roman" w:cs="Times New Roman"/>
        </w:rPr>
      </w:pPr>
    </w:p>
    <w:p w14:paraId="60BB9289" w14:textId="77777777" w:rsidR="0016124B" w:rsidRPr="000751AA" w:rsidRDefault="0016124B" w:rsidP="000162D0">
      <w:pPr>
        <w:jc w:val="both"/>
        <w:rPr>
          <w:rFonts w:ascii="Times New Roman" w:hAnsi="Times New Roman" w:cs="Times New Roman"/>
        </w:rPr>
      </w:pPr>
      <w:r w:rsidRPr="000751AA">
        <w:rPr>
          <w:rFonts w:ascii="Times New Roman" w:hAnsi="Times New Roman" w:cs="Times New Roman"/>
        </w:rPr>
        <w:t>Asynchrony:</w:t>
      </w:r>
    </w:p>
    <w:p w14:paraId="16F16997" w14:textId="77777777" w:rsidR="0016124B" w:rsidRPr="000751AA" w:rsidRDefault="0016124B" w:rsidP="000162D0">
      <w:pPr>
        <w:pStyle w:val="ListParagraph"/>
        <w:numPr>
          <w:ilvl w:val="0"/>
          <w:numId w:val="2"/>
        </w:numPr>
        <w:jc w:val="both"/>
        <w:rPr>
          <w:rFonts w:ascii="Times New Roman" w:hAnsi="Times New Roman" w:cs="Times New Roman"/>
        </w:rPr>
      </w:pPr>
      <w:r w:rsidRPr="000751AA">
        <w:rPr>
          <w:rFonts w:ascii="Times New Roman" w:hAnsi="Times New Roman" w:cs="Times New Roman"/>
        </w:rPr>
        <w:t>No impact on mean profit/revenue of individuals</w:t>
      </w:r>
    </w:p>
    <w:p w14:paraId="466C74D6" w14:textId="77777777" w:rsidR="0016124B" w:rsidRPr="000751AA" w:rsidRDefault="0016124B" w:rsidP="000162D0">
      <w:pPr>
        <w:pStyle w:val="ListParagraph"/>
        <w:numPr>
          <w:ilvl w:val="0"/>
          <w:numId w:val="2"/>
        </w:numPr>
        <w:jc w:val="both"/>
        <w:rPr>
          <w:rFonts w:ascii="Times New Roman" w:hAnsi="Times New Roman" w:cs="Times New Roman"/>
        </w:rPr>
      </w:pPr>
      <w:r w:rsidRPr="000751AA">
        <w:rPr>
          <w:rFonts w:ascii="Times New Roman" w:hAnsi="Times New Roman" w:cs="Times New Roman"/>
        </w:rPr>
        <w:t>No impact on mean or variability of profit/revenue by species</w:t>
      </w:r>
    </w:p>
    <w:p w14:paraId="49CB0B4F" w14:textId="77777777" w:rsidR="0016124B" w:rsidRPr="000751AA" w:rsidRDefault="0016124B" w:rsidP="000162D0">
      <w:pPr>
        <w:pStyle w:val="ListParagraph"/>
        <w:numPr>
          <w:ilvl w:val="0"/>
          <w:numId w:val="2"/>
        </w:numPr>
        <w:jc w:val="both"/>
        <w:rPr>
          <w:rFonts w:ascii="Times New Roman" w:hAnsi="Times New Roman" w:cs="Times New Roman"/>
        </w:rPr>
      </w:pPr>
      <w:r w:rsidRPr="000751AA">
        <w:rPr>
          <w:rFonts w:ascii="Times New Roman" w:hAnsi="Times New Roman" w:cs="Times New Roman"/>
        </w:rPr>
        <w:t xml:space="preserve">Decreases individual profit/revenue variability for those in fleets with crab &amp; salmon in permit portfolio. </w:t>
      </w:r>
    </w:p>
    <w:p w14:paraId="0D7DC02D" w14:textId="77777777" w:rsidR="0016124B" w:rsidRPr="000751AA" w:rsidRDefault="0016124B" w:rsidP="000162D0">
      <w:pPr>
        <w:pStyle w:val="ListParagraph"/>
        <w:numPr>
          <w:ilvl w:val="0"/>
          <w:numId w:val="2"/>
        </w:numPr>
        <w:jc w:val="both"/>
        <w:rPr>
          <w:rFonts w:ascii="Times New Roman" w:hAnsi="Times New Roman" w:cs="Times New Roman"/>
        </w:rPr>
      </w:pPr>
      <w:r w:rsidRPr="000751AA">
        <w:rPr>
          <w:rFonts w:ascii="Times New Roman" w:hAnsi="Times New Roman" w:cs="Times New Roman"/>
        </w:rPr>
        <w:t>Decreases total summed profit/revenue variability</w:t>
      </w:r>
    </w:p>
    <w:p w14:paraId="2C423619" w14:textId="6110A230" w:rsidR="0016124B" w:rsidRDefault="0016124B" w:rsidP="000162D0">
      <w:pPr>
        <w:jc w:val="both"/>
        <w:rPr>
          <w:rFonts w:ascii="Times New Roman" w:hAnsi="Times New Roman" w:cs="Times New Roman"/>
        </w:rPr>
      </w:pPr>
    </w:p>
    <w:p w14:paraId="562AE773" w14:textId="2AE4953C" w:rsidR="0059125C" w:rsidRDefault="0059125C" w:rsidP="000162D0">
      <w:pPr>
        <w:jc w:val="both"/>
        <w:rPr>
          <w:rFonts w:ascii="Times New Roman" w:hAnsi="Times New Roman" w:cs="Times New Roman"/>
        </w:rPr>
      </w:pPr>
      <w:r>
        <w:rPr>
          <w:rFonts w:ascii="Times New Roman" w:hAnsi="Times New Roman" w:cs="Times New Roman"/>
        </w:rPr>
        <w:t>Note that looking at the interaction of synchrony and access generally results in intuitive additive results.</w:t>
      </w:r>
    </w:p>
    <w:p w14:paraId="4FAC586A" w14:textId="77777777" w:rsidR="0059125C" w:rsidRPr="000751AA" w:rsidRDefault="0059125C" w:rsidP="000162D0">
      <w:pPr>
        <w:jc w:val="both"/>
        <w:rPr>
          <w:rFonts w:ascii="Times New Roman" w:hAnsi="Times New Roman" w:cs="Times New Roman"/>
        </w:rPr>
      </w:pPr>
    </w:p>
    <w:p w14:paraId="032215F5" w14:textId="2220688B" w:rsidR="0016124B" w:rsidRDefault="000751AA" w:rsidP="000162D0">
      <w:pPr>
        <w:jc w:val="both"/>
        <w:rPr>
          <w:rFonts w:ascii="Times New Roman" w:hAnsi="Times New Roman" w:cs="Times New Roman"/>
          <w:u w:val="single"/>
        </w:rPr>
      </w:pPr>
      <w:r>
        <w:rPr>
          <w:rFonts w:ascii="Times New Roman" w:hAnsi="Times New Roman" w:cs="Times New Roman"/>
          <w:u w:val="single"/>
        </w:rPr>
        <w:t>Discussion</w:t>
      </w:r>
    </w:p>
    <w:p w14:paraId="2791C0CA" w14:textId="2A9E8C74" w:rsidR="00EE64A5" w:rsidRDefault="00EE64A5" w:rsidP="000162D0">
      <w:pPr>
        <w:pStyle w:val="ListParagraph"/>
        <w:numPr>
          <w:ilvl w:val="0"/>
          <w:numId w:val="5"/>
        </w:numPr>
        <w:jc w:val="both"/>
        <w:rPr>
          <w:rFonts w:ascii="Times New Roman" w:hAnsi="Times New Roman" w:cs="Times New Roman"/>
        </w:rPr>
      </w:pPr>
      <w:r w:rsidRPr="00EE64A5">
        <w:rPr>
          <w:rFonts w:ascii="Times New Roman" w:hAnsi="Times New Roman" w:cs="Times New Roman"/>
        </w:rPr>
        <w:t xml:space="preserve">Summary of key </w:t>
      </w:r>
      <w:r w:rsidR="00E536D7">
        <w:rPr>
          <w:rFonts w:ascii="Times New Roman" w:hAnsi="Times New Roman" w:cs="Times New Roman"/>
        </w:rPr>
        <w:t>results</w:t>
      </w:r>
    </w:p>
    <w:p w14:paraId="01E5E1B4" w14:textId="35435069" w:rsidR="00EE64A5" w:rsidRDefault="00EE64A5" w:rsidP="000162D0">
      <w:pPr>
        <w:pStyle w:val="ListParagraph"/>
        <w:numPr>
          <w:ilvl w:val="0"/>
          <w:numId w:val="5"/>
        </w:numPr>
        <w:jc w:val="both"/>
        <w:rPr>
          <w:rFonts w:ascii="Times New Roman" w:hAnsi="Times New Roman" w:cs="Times New Roman"/>
        </w:rPr>
      </w:pPr>
      <w:r>
        <w:rPr>
          <w:rFonts w:ascii="Times New Roman" w:hAnsi="Times New Roman" w:cs="Times New Roman"/>
        </w:rPr>
        <w:t>T</w:t>
      </w:r>
      <w:r w:rsidRPr="00EE64A5">
        <w:rPr>
          <w:rFonts w:ascii="Times New Roman" w:hAnsi="Times New Roman" w:cs="Times New Roman"/>
        </w:rPr>
        <w:t>radeoff between revenue quantity and variability</w:t>
      </w:r>
      <w:r>
        <w:rPr>
          <w:rFonts w:ascii="Times New Roman" w:hAnsi="Times New Roman" w:cs="Times New Roman"/>
        </w:rPr>
        <w:t xml:space="preserve">. Catch shares reduce variability </w:t>
      </w:r>
      <w:r>
        <w:rPr>
          <w:rFonts w:ascii="Times New Roman" w:hAnsi="Times New Roman" w:cs="Times New Roman"/>
          <w:i/>
        </w:rPr>
        <w:t>within</w:t>
      </w:r>
      <w:r>
        <w:rPr>
          <w:rFonts w:ascii="Times New Roman" w:hAnsi="Times New Roman" w:cs="Times New Roman"/>
        </w:rPr>
        <w:t xml:space="preserve"> year, but erosion of portfolios can increase variability </w:t>
      </w:r>
      <w:r>
        <w:rPr>
          <w:rFonts w:ascii="Times New Roman" w:hAnsi="Times New Roman" w:cs="Times New Roman"/>
          <w:i/>
        </w:rPr>
        <w:t>among</w:t>
      </w:r>
      <w:r>
        <w:rPr>
          <w:rFonts w:ascii="Times New Roman" w:hAnsi="Times New Roman" w:cs="Times New Roman"/>
        </w:rPr>
        <w:t xml:space="preserve"> years.</w:t>
      </w:r>
    </w:p>
    <w:p w14:paraId="018A7535" w14:textId="5EBD1A82" w:rsidR="00EE64A5" w:rsidRDefault="00EE64A5" w:rsidP="000162D0">
      <w:pPr>
        <w:pStyle w:val="ListParagraph"/>
        <w:numPr>
          <w:ilvl w:val="0"/>
          <w:numId w:val="5"/>
        </w:numPr>
        <w:jc w:val="both"/>
        <w:rPr>
          <w:rFonts w:ascii="Times New Roman" w:hAnsi="Times New Roman" w:cs="Times New Roman"/>
        </w:rPr>
      </w:pPr>
      <w:r w:rsidRPr="00EE64A5">
        <w:rPr>
          <w:rFonts w:ascii="Times New Roman" w:hAnsi="Times New Roman" w:cs="Times New Roman"/>
        </w:rPr>
        <w:t>Different patterns at different levels of aggregation (</w:t>
      </w:r>
      <w:r w:rsidR="00D10641">
        <w:rPr>
          <w:rFonts w:ascii="Times New Roman" w:hAnsi="Times New Roman" w:cs="Times New Roman"/>
        </w:rPr>
        <w:t xml:space="preserve">entire </w:t>
      </w:r>
      <w:r w:rsidRPr="00EE64A5">
        <w:rPr>
          <w:rFonts w:ascii="Times New Roman" w:hAnsi="Times New Roman" w:cs="Times New Roman"/>
        </w:rPr>
        <w:t>fleet, stock, individual). Choose the right metric.</w:t>
      </w:r>
    </w:p>
    <w:p w14:paraId="251199DF" w14:textId="465383C2" w:rsidR="00EE64A5" w:rsidRDefault="00EE64A5" w:rsidP="000162D0">
      <w:pPr>
        <w:pStyle w:val="ListParagraph"/>
        <w:numPr>
          <w:ilvl w:val="0"/>
          <w:numId w:val="5"/>
        </w:numPr>
        <w:jc w:val="both"/>
        <w:rPr>
          <w:rFonts w:ascii="Times New Roman" w:hAnsi="Times New Roman" w:cs="Times New Roman"/>
        </w:rPr>
      </w:pPr>
      <w:r w:rsidRPr="00EE64A5">
        <w:rPr>
          <w:rFonts w:ascii="Times New Roman" w:hAnsi="Times New Roman" w:cs="Times New Roman"/>
        </w:rPr>
        <w:t xml:space="preserve">Life history + synchrony patterns </w:t>
      </w:r>
      <w:r>
        <w:rPr>
          <w:rFonts w:ascii="Times New Roman" w:hAnsi="Times New Roman" w:cs="Times New Roman"/>
        </w:rPr>
        <w:t xml:space="preserve">jointly </w:t>
      </w:r>
      <w:r w:rsidRPr="00EE64A5">
        <w:rPr>
          <w:rFonts w:ascii="Times New Roman" w:hAnsi="Times New Roman" w:cs="Times New Roman"/>
        </w:rPr>
        <w:t xml:space="preserve">determine the best portfolios </w:t>
      </w:r>
      <w:r>
        <w:rPr>
          <w:rFonts w:ascii="Times New Roman" w:hAnsi="Times New Roman" w:cs="Times New Roman"/>
        </w:rPr>
        <w:t>to reduce</w:t>
      </w:r>
      <w:r w:rsidRPr="00EE64A5">
        <w:rPr>
          <w:rFonts w:ascii="Times New Roman" w:hAnsi="Times New Roman" w:cs="Times New Roman"/>
        </w:rPr>
        <w:t xml:space="preserve"> variability.</w:t>
      </w:r>
    </w:p>
    <w:p w14:paraId="0CF288B7" w14:textId="61ED3105" w:rsidR="00E572C9" w:rsidRDefault="00E572C9" w:rsidP="000162D0">
      <w:pPr>
        <w:pStyle w:val="ListParagraph"/>
        <w:numPr>
          <w:ilvl w:val="0"/>
          <w:numId w:val="5"/>
        </w:numPr>
        <w:jc w:val="both"/>
        <w:rPr>
          <w:rFonts w:ascii="Times New Roman" w:hAnsi="Times New Roman" w:cs="Times New Roman"/>
        </w:rPr>
      </w:pPr>
      <w:r>
        <w:rPr>
          <w:rFonts w:ascii="Times New Roman" w:hAnsi="Times New Roman" w:cs="Times New Roman"/>
        </w:rPr>
        <w:t>This kind of model is fairly novel.</w:t>
      </w:r>
    </w:p>
    <w:p w14:paraId="483F6C5B" w14:textId="77777777" w:rsidR="00EE64A5" w:rsidRDefault="00EE64A5" w:rsidP="000162D0">
      <w:pPr>
        <w:pStyle w:val="ListParagraph"/>
        <w:numPr>
          <w:ilvl w:val="0"/>
          <w:numId w:val="5"/>
        </w:numPr>
        <w:jc w:val="both"/>
        <w:rPr>
          <w:rFonts w:ascii="Times New Roman" w:hAnsi="Times New Roman" w:cs="Times New Roman"/>
        </w:rPr>
      </w:pPr>
      <w:r w:rsidRPr="00EE64A5">
        <w:rPr>
          <w:rFonts w:ascii="Times New Roman" w:hAnsi="Times New Roman" w:cs="Times New Roman"/>
        </w:rPr>
        <w:t>Caveats</w:t>
      </w:r>
    </w:p>
    <w:p w14:paraId="6836F6A6" w14:textId="41BE07DD" w:rsidR="00EE64A5" w:rsidRPr="00EE64A5" w:rsidRDefault="00E536D7" w:rsidP="000162D0">
      <w:pPr>
        <w:pStyle w:val="ListParagraph"/>
        <w:numPr>
          <w:ilvl w:val="0"/>
          <w:numId w:val="5"/>
        </w:numPr>
        <w:jc w:val="both"/>
        <w:rPr>
          <w:rFonts w:ascii="Times New Roman" w:hAnsi="Times New Roman" w:cs="Times New Roman"/>
        </w:rPr>
      </w:pPr>
      <w:r>
        <w:rPr>
          <w:rFonts w:ascii="Times New Roman" w:hAnsi="Times New Roman" w:cs="Times New Roman"/>
        </w:rPr>
        <w:t>Future</w:t>
      </w:r>
      <w:r w:rsidR="00EE64A5">
        <w:rPr>
          <w:rFonts w:ascii="Times New Roman" w:hAnsi="Times New Roman" w:cs="Times New Roman"/>
        </w:rPr>
        <w:t xml:space="preserve"> research, broad conclusions. </w:t>
      </w:r>
    </w:p>
    <w:p w14:paraId="69499105" w14:textId="77777777" w:rsidR="004C1498" w:rsidRPr="004C1498" w:rsidRDefault="004C1498" w:rsidP="000162D0">
      <w:pPr>
        <w:jc w:val="both"/>
        <w:rPr>
          <w:rFonts w:ascii="Times New Roman" w:hAnsi="Times New Roman" w:cs="Times New Roman"/>
        </w:rPr>
      </w:pPr>
    </w:p>
    <w:p w14:paraId="61FE8DF2" w14:textId="6C5643DA" w:rsidR="000751AA" w:rsidRDefault="000751AA" w:rsidP="000162D0">
      <w:pPr>
        <w:jc w:val="both"/>
        <w:rPr>
          <w:rFonts w:ascii="Times New Roman" w:hAnsi="Times New Roman" w:cs="Times New Roman"/>
          <w:u w:val="single"/>
        </w:rPr>
      </w:pPr>
      <w:r>
        <w:rPr>
          <w:rFonts w:ascii="Times New Roman" w:hAnsi="Times New Roman" w:cs="Times New Roman"/>
          <w:u w:val="single"/>
        </w:rPr>
        <w:t>Acknowledgements</w:t>
      </w:r>
    </w:p>
    <w:p w14:paraId="4475F788" w14:textId="19A56DDD" w:rsidR="000751AA" w:rsidRDefault="004C1498" w:rsidP="000162D0">
      <w:pPr>
        <w:jc w:val="both"/>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691DBE">
        <w:rPr>
          <w:rFonts w:ascii="Times New Roman" w:hAnsi="Times New Roman" w:cs="Times New Roman"/>
          <w:highlight w:val="yellow"/>
        </w:rPr>
        <w:t>grant no.</w:t>
      </w:r>
    </w:p>
    <w:p w14:paraId="6A7B37B2" w14:textId="77777777" w:rsidR="004C1498" w:rsidRPr="004C1498" w:rsidRDefault="004C1498" w:rsidP="000162D0">
      <w:pPr>
        <w:jc w:val="both"/>
        <w:rPr>
          <w:rFonts w:ascii="Times New Roman" w:hAnsi="Times New Roman" w:cs="Times New Roman"/>
        </w:rPr>
      </w:pPr>
    </w:p>
    <w:p w14:paraId="180C0D8D" w14:textId="69416A62" w:rsidR="000751AA" w:rsidRDefault="000751AA" w:rsidP="000162D0">
      <w:pPr>
        <w:jc w:val="both"/>
        <w:rPr>
          <w:rFonts w:ascii="Times New Roman" w:hAnsi="Times New Roman" w:cs="Times New Roman"/>
          <w:u w:val="single"/>
        </w:rPr>
      </w:pPr>
      <w:r>
        <w:rPr>
          <w:rFonts w:ascii="Times New Roman" w:hAnsi="Times New Roman" w:cs="Times New Roman"/>
          <w:u w:val="single"/>
        </w:rPr>
        <w:t>Literature Cited</w:t>
      </w:r>
    </w:p>
    <w:p w14:paraId="0D9B2F09" w14:textId="77777777" w:rsidR="0070568C" w:rsidRPr="000751AA" w:rsidRDefault="0070568C" w:rsidP="000162D0">
      <w:pPr>
        <w:jc w:val="both"/>
        <w:rPr>
          <w:rFonts w:ascii="Times New Roman" w:hAnsi="Times New Roman" w:cs="Times New Roman"/>
          <w:u w:val="single"/>
        </w:rPr>
      </w:pPr>
    </w:p>
    <w:p w14:paraId="47F05C9A" w14:textId="77777777" w:rsidR="00766903" w:rsidRPr="00766903" w:rsidRDefault="000751AA" w:rsidP="000162D0">
      <w:pPr>
        <w:pStyle w:val="Bibliography"/>
        <w:spacing w:line="240" w:lineRule="auto"/>
        <w:jc w:val="both"/>
      </w:pPr>
      <w:r>
        <w:fldChar w:fldCharType="begin"/>
      </w:r>
      <w:r>
        <w:instrText xml:space="preserve"> ADDIN ZOTERO_BIBL {"uncited":[],"omitted":[],"custom":[]} CSL_BIBLIOGRAPHY </w:instrText>
      </w:r>
      <w:r>
        <w:fldChar w:fldCharType="separate"/>
      </w:r>
      <w:r w:rsidR="00766903" w:rsidRPr="00766903">
        <w:t>Anderson, S. C., E. J. Ward, A. O. Shelton, M. D. Adkison, A. H. Beaudreau, R. E. Brenner, A. C. Haynie, J. C. Shriver, J. T. Watson, and B. C. Williams. 2017. Benefits and risks of diversification for individual fishers. Proceedings of the National Academy of Sciences 114:10797–10802.</w:t>
      </w:r>
    </w:p>
    <w:p w14:paraId="6B1D4B65" w14:textId="77777777" w:rsidR="00766903" w:rsidRPr="00766903" w:rsidRDefault="00766903" w:rsidP="000162D0">
      <w:pPr>
        <w:pStyle w:val="Bibliography"/>
        <w:spacing w:line="240" w:lineRule="auto"/>
        <w:jc w:val="both"/>
      </w:pPr>
      <w:r w:rsidRPr="00766903">
        <w:t>Black, B. A., I. D. Schroeder, W. J. Sydeman, S. J. Bograd, and P. W. Lawson. 2010. Wintertime ocean conditions synchronize rockfish growth and seabird reproduction in the central California Current ecosystem. Canadian Journal of Fisheries and Aquatic Sciences 67:1149–1158.</w:t>
      </w:r>
    </w:p>
    <w:p w14:paraId="5DE25E85" w14:textId="77777777" w:rsidR="00766903" w:rsidRPr="00766903" w:rsidRDefault="00766903" w:rsidP="000162D0">
      <w:pPr>
        <w:pStyle w:val="Bibliography"/>
        <w:spacing w:line="240" w:lineRule="auto"/>
        <w:jc w:val="both"/>
      </w:pPr>
      <w:r w:rsidRPr="00766903">
        <w:t>Black, B. A., W. J. Sydeman, D. C. Frank, D. Griffin, D. W. Stahle, M. García-Reyes, R. R. Rykaczewski, S. J. Bograd, and W. T. Peterson. 2014. Six centuries of variability and extremes in a coupled marine-terrestrial ecosystem. Science 345:1498–1502.</w:t>
      </w:r>
    </w:p>
    <w:p w14:paraId="505105D5" w14:textId="77777777" w:rsidR="00766903" w:rsidRPr="00766903" w:rsidRDefault="00766903" w:rsidP="000162D0">
      <w:pPr>
        <w:pStyle w:val="Bibliography"/>
        <w:spacing w:line="240" w:lineRule="auto"/>
        <w:jc w:val="both"/>
      </w:pPr>
      <w:r w:rsidRPr="00766903">
        <w:t>Cline, T. J., D. E. Schindler, and R. Hilborn. 2017. Fisheries portfolio diversification and turnover buffer Alaskan fishing communities from abrupt resource and market changes. Nature Communications 8:14042.</w:t>
      </w:r>
    </w:p>
    <w:p w14:paraId="4F599D56" w14:textId="77777777" w:rsidR="00766903" w:rsidRPr="00766903" w:rsidRDefault="00766903" w:rsidP="000162D0">
      <w:pPr>
        <w:pStyle w:val="Bibliography"/>
        <w:spacing w:line="240" w:lineRule="auto"/>
        <w:jc w:val="both"/>
      </w:pPr>
      <w:r w:rsidRPr="00766903">
        <w:t>Doak, D. F., D. Bigger, E. K. Harding, M. A. Marvier, R. E. O’Malley, and D. Thomson. 1998. The Statistical Inevitability of Stability</w:t>
      </w:r>
      <w:r w:rsidRPr="00766903">
        <w:rPr>
          <w:rFonts w:ascii="Cambria Math" w:hAnsi="Cambria Math" w:cs="Cambria Math"/>
        </w:rPr>
        <w:t>‐</w:t>
      </w:r>
      <w:r w:rsidRPr="00766903">
        <w:t>Diversity Relationships in Community Ecology. The American Naturalist 151:264–276.</w:t>
      </w:r>
    </w:p>
    <w:p w14:paraId="3BF5C7BB" w14:textId="77777777" w:rsidR="00766903" w:rsidRPr="00766903" w:rsidRDefault="00766903" w:rsidP="000162D0">
      <w:pPr>
        <w:pStyle w:val="Bibliography"/>
        <w:spacing w:line="240" w:lineRule="auto"/>
        <w:jc w:val="both"/>
      </w:pPr>
      <w:r w:rsidRPr="00766903">
        <w:lastRenderedPageBreak/>
        <w:t>Fuller, E. C., J. F. Samhouri, J. S. Stoll, S. A. Levin, and J. R. Watson. 2017. Characterizing fisheries connectivity in marine social–ecological systems. ICES Journal of Marine Science 74:2087–2096.</w:t>
      </w:r>
    </w:p>
    <w:p w14:paraId="5EFC2274" w14:textId="77777777" w:rsidR="00766903" w:rsidRPr="00766903" w:rsidRDefault="00766903" w:rsidP="000162D0">
      <w:pPr>
        <w:pStyle w:val="Bibliography"/>
        <w:spacing w:line="240" w:lineRule="auto"/>
        <w:jc w:val="both"/>
      </w:pPr>
      <w:r w:rsidRPr="00766903">
        <w:t>Hare, S. R., and N. J. Mantua. 2000. Empirical evidence for North Pacific regime shifts in 1977 and 1989. Progress in Oceanography 47:103–145.</w:t>
      </w:r>
    </w:p>
    <w:p w14:paraId="09C2ADF6" w14:textId="77777777" w:rsidR="00766903" w:rsidRPr="00766903" w:rsidRDefault="00766903" w:rsidP="000162D0">
      <w:pPr>
        <w:pStyle w:val="Bibliography"/>
        <w:spacing w:line="240" w:lineRule="auto"/>
        <w:jc w:val="both"/>
      </w:pPr>
      <w:r w:rsidRPr="00766903">
        <w:t>Hazen, E. L., S. Jorgensen, R. R. Rykaczewski, S. J. Bograd, D. G. Foley, I. D. Jonsen, S. A. Shaffer, J. P. Dunne, D. P. Costa, L. B. Crowder, and B. A. Block. 2013. Predicted habitat shifts of Pacific top predators in a changing climate. Nature Climate Change 3:234–238.</w:t>
      </w:r>
    </w:p>
    <w:p w14:paraId="0C98667A" w14:textId="77777777" w:rsidR="00766903" w:rsidRPr="00766903" w:rsidRDefault="00766903" w:rsidP="000162D0">
      <w:pPr>
        <w:pStyle w:val="Bibliography"/>
        <w:spacing w:line="240" w:lineRule="auto"/>
        <w:jc w:val="both"/>
      </w:pPr>
      <w:r w:rsidRPr="00766903">
        <w:t>Hilborn, R., T. P. Quinn, D. E. Schindler, and D. E. Rogers. 2003. Biocomplexity and fisheries sustainability. Proceedings of the National Academy of Sciences 100:6564–6568.</w:t>
      </w:r>
    </w:p>
    <w:p w14:paraId="4D9FFAF6" w14:textId="77777777" w:rsidR="00766903" w:rsidRPr="00766903" w:rsidRDefault="00766903" w:rsidP="000162D0">
      <w:pPr>
        <w:pStyle w:val="Bibliography"/>
        <w:spacing w:line="240" w:lineRule="auto"/>
        <w:jc w:val="both"/>
      </w:pPr>
      <w:r w:rsidRPr="00766903">
        <w:t>Hilborn, R., and C. J. Walters. 1992. Quantitative fisheries stock assessment: choice, dynamics, and uncertainty. Chapman and Hall, New York.</w:t>
      </w:r>
    </w:p>
    <w:p w14:paraId="0D6B8264" w14:textId="77777777" w:rsidR="00766903" w:rsidRPr="00766903" w:rsidRDefault="00766903" w:rsidP="000162D0">
      <w:pPr>
        <w:pStyle w:val="Bibliography"/>
        <w:spacing w:line="240" w:lineRule="auto"/>
        <w:jc w:val="both"/>
      </w:pPr>
      <w:r w:rsidRPr="00766903">
        <w:t>Himes-Cornell, A., and K. Hoelting. 2015. Resilience strategies in the face of short- and long-term change: out-migration and fisheries regulation in Alaskan fishing communities. Ecology and Society 20.</w:t>
      </w:r>
    </w:p>
    <w:p w14:paraId="7075F3B1" w14:textId="77777777" w:rsidR="00766903" w:rsidRPr="00766903" w:rsidRDefault="00766903" w:rsidP="000162D0">
      <w:pPr>
        <w:pStyle w:val="Bibliography"/>
        <w:spacing w:line="240" w:lineRule="auto"/>
        <w:jc w:val="both"/>
      </w:pPr>
      <w:r w:rsidRPr="00766903">
        <w:t>Holland, D. S., and S. Kasperski. 2016. The Impact of Access Restrictions on Fishery Income Diversification of US West Coast Fishermen. Coastal Management 44:452–463.</w:t>
      </w:r>
    </w:p>
    <w:p w14:paraId="7812C46F" w14:textId="77777777" w:rsidR="00766903" w:rsidRPr="00766903" w:rsidRDefault="00766903" w:rsidP="000162D0">
      <w:pPr>
        <w:pStyle w:val="Bibliography"/>
        <w:spacing w:line="240" w:lineRule="auto"/>
        <w:jc w:val="both"/>
      </w:pPr>
      <w:r w:rsidRPr="00766903">
        <w:t>Holland, D. S., C. Speir, J. Agar, S. Crosson, G. DePiper, S. Kasperski, A. W. Kitts, and L. Perruso. 2017. Impact of catch shares on diversification of fishers’ income and risk. Proceedings of the National Academy of Sciences 114:9302–9307.</w:t>
      </w:r>
    </w:p>
    <w:p w14:paraId="0306CF56" w14:textId="77777777" w:rsidR="00766903" w:rsidRPr="00766903" w:rsidRDefault="00766903" w:rsidP="000162D0">
      <w:pPr>
        <w:pStyle w:val="Bibliography"/>
        <w:spacing w:line="240" w:lineRule="auto"/>
        <w:jc w:val="both"/>
      </w:pPr>
      <w:r w:rsidRPr="00766903">
        <w:t>Jacox, M. G., E. L. Hazen, K. D. Zaba, D. L. Rudnick, C. A. Edwards, A. M. Moore, and S. J. Bograd. 2016. Impacts of the 2015–2016 El Niño on the California Current System: Early assessment and comparison to past events. Geophysical Research Letters 43:7072–7080.</w:t>
      </w:r>
    </w:p>
    <w:p w14:paraId="374CD735" w14:textId="77777777" w:rsidR="00766903" w:rsidRPr="00766903" w:rsidRDefault="00766903" w:rsidP="000162D0">
      <w:pPr>
        <w:pStyle w:val="Bibliography"/>
        <w:spacing w:line="240" w:lineRule="auto"/>
        <w:jc w:val="both"/>
      </w:pPr>
      <w:r w:rsidRPr="00766903">
        <w:t>Johnson, K. F., M. B. Rudd, M. Pons, C. A. Akselrud, Q. Lee, M. A. Haltuch, and O. S. Hamel. 2015. Status of the U.S. sablefish resource in 2015:377.</w:t>
      </w:r>
    </w:p>
    <w:p w14:paraId="19E8D23E" w14:textId="77777777" w:rsidR="00766903" w:rsidRPr="00766903" w:rsidRDefault="00766903" w:rsidP="000162D0">
      <w:pPr>
        <w:pStyle w:val="Bibliography"/>
        <w:spacing w:line="240" w:lineRule="auto"/>
        <w:jc w:val="both"/>
      </w:pPr>
      <w:r w:rsidRPr="00766903">
        <w:t>Kasperski, S., and D. S. Holland. 2013. Income diversification and risk for fishermen. Proceedings of the National Academy of Sciences 110:2076–2081.</w:t>
      </w:r>
    </w:p>
    <w:p w14:paraId="13D651AB" w14:textId="77777777" w:rsidR="00766903" w:rsidRPr="00766903" w:rsidRDefault="00766903" w:rsidP="000162D0">
      <w:pPr>
        <w:pStyle w:val="Bibliography"/>
        <w:spacing w:line="240" w:lineRule="auto"/>
        <w:jc w:val="both"/>
      </w:pPr>
      <w:r w:rsidRPr="00766903">
        <w:t>Mantua, N. J., S. R. Hare, Y. Zhang, J. M. Wallace, and R. C. Francis. 1997. A Pacific interdecadal climate oscillation with impacts on salmon production. Bulletin of the American Meteorological Society 78:1069–1079.</w:t>
      </w:r>
    </w:p>
    <w:p w14:paraId="2007C8FE" w14:textId="77777777" w:rsidR="00766903" w:rsidRPr="00766903" w:rsidRDefault="00766903" w:rsidP="000162D0">
      <w:pPr>
        <w:pStyle w:val="Bibliography"/>
        <w:spacing w:line="240" w:lineRule="auto"/>
        <w:jc w:val="both"/>
      </w:pPr>
      <w:r w:rsidRPr="00766903">
        <w:t>Quinn, T. J., and R. B. Deriso. 1999. Quantitative fish dynamics. Oxford University Press, New York.</w:t>
      </w:r>
    </w:p>
    <w:p w14:paraId="65B670C4" w14:textId="77777777" w:rsidR="00766903" w:rsidRPr="00766903" w:rsidRDefault="00766903" w:rsidP="000162D0">
      <w:pPr>
        <w:pStyle w:val="Bibliography"/>
        <w:spacing w:line="240" w:lineRule="auto"/>
        <w:jc w:val="both"/>
      </w:pPr>
      <w:r w:rsidRPr="00766903">
        <w:t>R Core Team. 2018. R: A language and environment for statistical computing. R Foundation for Statistical Computing, Vienna, Austria.</w:t>
      </w:r>
    </w:p>
    <w:p w14:paraId="23110DC2" w14:textId="77777777" w:rsidR="00766903" w:rsidRPr="00766903" w:rsidRDefault="00766903" w:rsidP="000162D0">
      <w:pPr>
        <w:pStyle w:val="Bibliography"/>
        <w:spacing w:line="240" w:lineRule="auto"/>
        <w:jc w:val="both"/>
      </w:pPr>
      <w:r w:rsidRPr="00766903">
        <w:t>Richerson, K., and D. S. Holland. 2017. Quantifying and predicting responses to a US West Coast salmon fishery closure. ICES Journal of Marine Science 74:2364–2378.</w:t>
      </w:r>
    </w:p>
    <w:p w14:paraId="60499D4C" w14:textId="77777777" w:rsidR="00766903" w:rsidRPr="00766903" w:rsidRDefault="00766903" w:rsidP="000162D0">
      <w:pPr>
        <w:pStyle w:val="Bibliography"/>
        <w:spacing w:line="240" w:lineRule="auto"/>
        <w:jc w:val="both"/>
      </w:pPr>
      <w:r w:rsidRPr="00766903">
        <w:t>Richerson, K., J. Leonard, and D. S. Holland. 2018. Predicting the economic impacts of the 2017 West Coast salmon troll ocean fishery closure. Marine Policy 95:142–152.</w:t>
      </w:r>
    </w:p>
    <w:p w14:paraId="032453F1" w14:textId="77777777" w:rsidR="00766903" w:rsidRPr="00766903" w:rsidRDefault="00766903" w:rsidP="000162D0">
      <w:pPr>
        <w:pStyle w:val="Bibliography"/>
        <w:spacing w:line="240" w:lineRule="auto"/>
        <w:jc w:val="both"/>
      </w:pPr>
      <w:r w:rsidRPr="00766903">
        <w:t>Schindler, D. E., J. B. Armstrong, K. T. Bentley, K. Jankowski, P. J. Lisi, and L. X. Payne. 2013. Riding the crimson tide: mobile terrestrial consumers track phenological variation in spawning of an anadromous fish. Biology Letters 9:20130048.</w:t>
      </w:r>
    </w:p>
    <w:p w14:paraId="23B4E42C" w14:textId="77777777" w:rsidR="00766903" w:rsidRPr="00766903" w:rsidRDefault="00766903" w:rsidP="000162D0">
      <w:pPr>
        <w:pStyle w:val="Bibliography"/>
        <w:spacing w:line="240" w:lineRule="auto"/>
        <w:jc w:val="both"/>
      </w:pPr>
      <w:r w:rsidRPr="00766903">
        <w:t>Schindler, D. E., R. Hilborn, B. Chasco, C. P. Boatright, T. P. Quinn, L. A. Rogers, and M. S. Webster. 2010. Population diversity and the portfolio effect in an exploited species. Nature 465:609–612.</w:t>
      </w:r>
    </w:p>
    <w:p w14:paraId="6DA2387C" w14:textId="77777777" w:rsidR="00766903" w:rsidRPr="00766903" w:rsidRDefault="00766903" w:rsidP="000162D0">
      <w:pPr>
        <w:pStyle w:val="Bibliography"/>
        <w:spacing w:line="240" w:lineRule="auto"/>
        <w:jc w:val="both"/>
      </w:pPr>
      <w:r w:rsidRPr="00766903">
        <w:lastRenderedPageBreak/>
        <w:t>Schwing, F. B., R. Mendelssohn, S. J. Bograd, J. E. Overland, M. Wang, and S. Ito. 2010. Climate change, teleconnection patterns, and regional processes forcing marine populations in the Pacific. Journal of Marine Systems 79:245–257.</w:t>
      </w:r>
    </w:p>
    <w:p w14:paraId="035DEF5A" w14:textId="77777777" w:rsidR="00766903" w:rsidRPr="00766903" w:rsidRDefault="00766903" w:rsidP="000162D0">
      <w:pPr>
        <w:pStyle w:val="Bibliography"/>
        <w:spacing w:line="240" w:lineRule="auto"/>
        <w:jc w:val="both"/>
      </w:pPr>
      <w:r w:rsidRPr="00766903">
        <w:t>Sethi, S. A., M. Reimer, and G. Knapp. 2014. Alaskan fishing community revenues and the stabilizing role of fishing portfolios. Marine Policy 48:134–141.</w:t>
      </w:r>
    </w:p>
    <w:p w14:paraId="45B3FE60" w14:textId="77777777" w:rsidR="00766903" w:rsidRPr="00766903" w:rsidRDefault="00766903" w:rsidP="000162D0">
      <w:pPr>
        <w:pStyle w:val="Bibliography"/>
        <w:spacing w:line="240" w:lineRule="auto"/>
        <w:jc w:val="both"/>
      </w:pPr>
      <w:r w:rsidRPr="00766903">
        <w:t>Shanks, A. L. 2013. Atmospheric forcing drives recruitment variation in the Dungeness crab (Cancer magister), revisited. Fisheries Oceanography 22:263–272.</w:t>
      </w:r>
    </w:p>
    <w:p w14:paraId="253288EF" w14:textId="77777777" w:rsidR="00766903" w:rsidRPr="00766903" w:rsidRDefault="00766903" w:rsidP="000162D0">
      <w:pPr>
        <w:pStyle w:val="Bibliography"/>
        <w:spacing w:line="240" w:lineRule="auto"/>
        <w:jc w:val="both"/>
      </w:pPr>
      <w:r w:rsidRPr="00766903">
        <w:t>Stachura, M. M., T. E. Essington, N. J. Mantua, A. B. Hollowed, M. A. Haltuch, P. D. Spencer, T. A. Branch, and M. J. Doyle. 2014. Linking Northeast Pacific recruitment synchrony to environmental variability. Fisheries Oceanography 23:389–408.</w:t>
      </w:r>
    </w:p>
    <w:p w14:paraId="1EBC0D6C" w14:textId="77777777" w:rsidR="00766903" w:rsidRPr="00766903" w:rsidRDefault="00766903" w:rsidP="000162D0">
      <w:pPr>
        <w:pStyle w:val="Bibliography"/>
        <w:spacing w:line="240" w:lineRule="auto"/>
        <w:jc w:val="both"/>
      </w:pPr>
      <w:r w:rsidRPr="00766903">
        <w:t>Stawitz, C. C., T. E. Essington, T. A. Branch, M. A. Haltuch, A. B. Hollowed, and P. D. Spencer. 2015. A state-space approach for detecting growth variation and application to North Pacific groundfish. Canadian Journal of Fisheries and Aquatic Sciences 72:1316–1328.</w:t>
      </w:r>
    </w:p>
    <w:p w14:paraId="226B526D" w14:textId="0890B641" w:rsidR="0016124B" w:rsidRDefault="000751AA" w:rsidP="000162D0">
      <w:pPr>
        <w:jc w:val="both"/>
        <w:rPr>
          <w:rFonts w:ascii="Times New Roman" w:hAnsi="Times New Roman" w:cs="Times New Roman"/>
        </w:rPr>
      </w:pPr>
      <w:r>
        <w:rPr>
          <w:rFonts w:ascii="Times New Roman" w:hAnsi="Times New Roman" w:cs="Times New Roman"/>
        </w:rPr>
        <w:fldChar w:fldCharType="end"/>
      </w:r>
    </w:p>
    <w:p w14:paraId="6C2195EA" w14:textId="441BA89D" w:rsidR="00F03A5B" w:rsidRDefault="00F03A5B" w:rsidP="000162D0">
      <w:pPr>
        <w:jc w:val="both"/>
        <w:rPr>
          <w:rFonts w:ascii="Times New Roman" w:hAnsi="Times New Roman" w:cs="Times New Roman"/>
        </w:rPr>
      </w:pPr>
    </w:p>
    <w:p w14:paraId="74206174" w14:textId="77777777" w:rsidR="00F03A5B" w:rsidRPr="00D10641" w:rsidRDefault="00F03A5B" w:rsidP="000162D0">
      <w:pPr>
        <w:jc w:val="both"/>
        <w:rPr>
          <w:rFonts w:ascii="Times New Roman" w:hAnsi="Times New Roman" w:cs="Times New Roman"/>
        </w:rPr>
      </w:pPr>
    </w:p>
    <w:sectPr w:rsidR="00F03A5B" w:rsidRPr="00D10641" w:rsidSect="00B57155">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1-13T11:42:00Z" w:initials="MOU">
    <w:p w14:paraId="403015A6" w14:textId="77777777" w:rsidR="004C5CE1" w:rsidRDefault="004C5CE1">
      <w:pPr>
        <w:pStyle w:val="CommentText"/>
      </w:pPr>
      <w:r>
        <w:rPr>
          <w:rStyle w:val="CommentReference"/>
        </w:rPr>
        <w:annotationRef/>
      </w:r>
      <w:r>
        <w:t>Is this too fishy for eco apps?</w:t>
      </w:r>
    </w:p>
    <w:p w14:paraId="3D9795B8" w14:textId="77777777" w:rsidR="004C5CE1" w:rsidRDefault="004C5CE1">
      <w:pPr>
        <w:pStyle w:val="CommentText"/>
      </w:pPr>
    </w:p>
    <w:p w14:paraId="777AA2F8" w14:textId="4C917C23" w:rsidR="004C5CE1" w:rsidRDefault="004C5CE1">
      <w:pPr>
        <w:pStyle w:val="CommentText"/>
      </w:pPr>
      <w:r>
        <w:t>AEP: I don’t think so</w:t>
      </w:r>
    </w:p>
  </w:comment>
  <w:comment w:id="4" w:author="Microsoft Office User" w:date="2019-11-04T15:42:00Z" w:initials="MOU">
    <w:p w14:paraId="5BDD5175" w14:textId="7AAE19DD" w:rsidR="004C5CE1" w:rsidRDefault="004C5CE1">
      <w:pPr>
        <w:pStyle w:val="CommentText"/>
      </w:pPr>
      <w:r>
        <w:rPr>
          <w:rStyle w:val="CommentReference"/>
        </w:rPr>
        <w:annotationRef/>
      </w:r>
      <w:r>
        <w:t>Less fishy citation?</w:t>
      </w:r>
    </w:p>
  </w:comment>
  <w:comment w:id="17" w:author="Microsoft Office User" w:date="2019-11-15T11:35:00Z" w:initials="MOU">
    <w:p w14:paraId="46F8B340" w14:textId="68D39AD0" w:rsidR="004C5CE1" w:rsidRDefault="004C5CE1">
      <w:pPr>
        <w:pStyle w:val="CommentText"/>
      </w:pPr>
      <w:r>
        <w:rPr>
          <w:rStyle w:val="CommentReference"/>
        </w:rPr>
        <w:annotationRef/>
      </w:r>
      <w:r>
        <w:t>Maybe add more citations</w:t>
      </w:r>
    </w:p>
  </w:comment>
  <w:comment w:id="22" w:author="Punt, Andre (O&amp;A, Hobart)" w:date="2019-11-17T09:35:00Z" w:initials="PA(H">
    <w:p w14:paraId="2540086C" w14:textId="706DB0BA" w:rsidR="004C5CE1" w:rsidRDefault="004C5CE1">
      <w:pPr>
        <w:pStyle w:val="CommentText"/>
      </w:pPr>
      <w:r>
        <w:rPr>
          <w:rStyle w:val="CommentReference"/>
        </w:rPr>
        <w:annotationRef/>
      </w:r>
      <w:r>
        <w:t>Often “abundance” is “numbers” – you probably want “biomass”</w:t>
      </w:r>
    </w:p>
  </w:comment>
  <w:comment w:id="27" w:author="Punt, Andre (O&amp;A, Hobart)" w:date="2019-11-17T09:35:00Z" w:initials="PA(H">
    <w:p w14:paraId="6899C4B1" w14:textId="018C9058" w:rsidR="004C5CE1" w:rsidRDefault="004C5CE1">
      <w:pPr>
        <w:pStyle w:val="CommentText"/>
      </w:pPr>
      <w:r>
        <w:rPr>
          <w:rStyle w:val="CommentReference"/>
        </w:rPr>
        <w:annotationRef/>
      </w:r>
      <w:proofErr w:type="spellStart"/>
      <w:r>
        <w:t>Seasonability</w:t>
      </w:r>
      <w:proofErr w:type="spellEnd"/>
      <w:r>
        <w:t xml:space="preserve"> of biomass availability</w:t>
      </w:r>
    </w:p>
  </w:comment>
  <w:comment w:id="28" w:author="Microsoft Office User" w:date="2019-11-04T15:48:00Z" w:initials="MOU">
    <w:p w14:paraId="108EDEE6" w14:textId="592D6FFF" w:rsidR="004C5CE1" w:rsidRDefault="004C5CE1">
      <w:pPr>
        <w:pStyle w:val="CommentText"/>
      </w:pPr>
      <w:r>
        <w:rPr>
          <w:rStyle w:val="CommentReference"/>
        </w:rPr>
        <w:annotationRef/>
      </w:r>
      <w:r>
        <w:t>Potentially delete this paragraph?</w:t>
      </w:r>
    </w:p>
  </w:comment>
  <w:comment w:id="31" w:author="Punt, Andre (O&amp;A, Hobart)" w:date="2019-11-17T09:36:00Z" w:initials="PA(H">
    <w:p w14:paraId="309D789D" w14:textId="15574CFE" w:rsidR="004C5CE1" w:rsidRDefault="004C5CE1">
      <w:pPr>
        <w:pStyle w:val="CommentText"/>
      </w:pPr>
      <w:r>
        <w:rPr>
          <w:rStyle w:val="CommentReference"/>
        </w:rPr>
        <w:annotationRef/>
      </w:r>
      <w:r>
        <w:t xml:space="preserve">Not sure what the para adds </w:t>
      </w:r>
      <w:proofErr w:type="gramStart"/>
      <w:r>
        <w:t>myself</w:t>
      </w:r>
      <w:proofErr w:type="gramEnd"/>
      <w:r>
        <w:t xml:space="preserve"> as you don’t build on it</w:t>
      </w:r>
    </w:p>
  </w:comment>
  <w:comment w:id="38" w:author="Microsoft Office User" w:date="2019-11-04T15:13:00Z" w:initials="MOU">
    <w:p w14:paraId="121DF1F3" w14:textId="5F215993" w:rsidR="004C5CE1" w:rsidRDefault="004C5CE1">
      <w:pPr>
        <w:pStyle w:val="CommentText"/>
      </w:pPr>
      <w:r>
        <w:rPr>
          <w:rStyle w:val="CommentReference"/>
        </w:rPr>
        <w:annotationRef/>
      </w:r>
      <w:r>
        <w:t>Delete this if I don’t include the crab closure.</w:t>
      </w:r>
    </w:p>
  </w:comment>
  <w:comment w:id="111" w:author="Punt, Andre (O&amp;A, Hobart)" w:date="2019-11-17T09:44:00Z" w:initials="PA(H">
    <w:p w14:paraId="6C8AB90B" w14:textId="22DDD523" w:rsidR="004C5CE1" w:rsidRDefault="004C5CE1">
      <w:pPr>
        <w:pStyle w:val="CommentText"/>
      </w:pPr>
      <w:r>
        <w:rPr>
          <w:rStyle w:val="CommentReference"/>
        </w:rPr>
        <w:annotationRef/>
      </w:r>
      <w:r>
        <w:t xml:space="preserve">This is largely </w:t>
      </w:r>
      <w:proofErr w:type="gramStart"/>
      <w:r>
        <w:t>trend</w:t>
      </w:r>
      <w:proofErr w:type="gramEnd"/>
      <w:r>
        <w:t xml:space="preserve"> but I thought your work was most focused on variability</w:t>
      </w:r>
    </w:p>
  </w:comment>
  <w:comment w:id="114" w:author="Punt, Andre (O&amp;A, Hobart)" w:date="2019-11-17T09:43:00Z" w:initials="PA(H">
    <w:p w14:paraId="1C9553C1" w14:textId="571B6C5F" w:rsidR="004C5CE1" w:rsidRDefault="004C5CE1">
      <w:pPr>
        <w:pStyle w:val="CommentText"/>
      </w:pPr>
      <w:r>
        <w:rPr>
          <w:rStyle w:val="CommentReference"/>
        </w:rPr>
        <w:annotationRef/>
      </w:r>
      <w:r>
        <w:t xml:space="preserve">I wonder about a para that concludes </w:t>
      </w:r>
    </w:p>
  </w:comment>
  <w:comment w:id="124" w:author="Punt, Andre (O&amp;A, Hobart)" w:date="2019-11-17T09:45:00Z" w:initials="PA(H">
    <w:p w14:paraId="13AD3BB0" w14:textId="112419D3" w:rsidR="004C5CE1" w:rsidRDefault="004C5CE1">
      <w:pPr>
        <w:pStyle w:val="CommentText"/>
      </w:pPr>
      <w:r>
        <w:rPr>
          <w:rStyle w:val="CommentReference"/>
        </w:rPr>
        <w:annotationRef/>
      </w:r>
      <w:r>
        <w:t>Somewhere you need to outline how this is different to previous work</w:t>
      </w:r>
    </w:p>
  </w:comment>
  <w:comment w:id="128" w:author="Microsoft Office User" w:date="2019-11-04T18:17:00Z" w:initials="MOU">
    <w:p w14:paraId="4FA69EDC" w14:textId="77777777" w:rsidR="004C5CE1" w:rsidRDefault="004C5CE1">
      <w:pPr>
        <w:pStyle w:val="CommentText"/>
      </w:pPr>
      <w:r>
        <w:rPr>
          <w:rStyle w:val="CommentReference"/>
        </w:rPr>
        <w:annotationRef/>
      </w:r>
      <w:r>
        <w:t>Reword in terms of questions or hypotheses?</w:t>
      </w:r>
    </w:p>
    <w:p w14:paraId="5BCB66E7" w14:textId="77777777" w:rsidR="004C5CE1" w:rsidRDefault="004C5CE1">
      <w:pPr>
        <w:pStyle w:val="CommentText"/>
      </w:pPr>
    </w:p>
    <w:p w14:paraId="20CAE07C" w14:textId="0171AA65" w:rsidR="004C5CE1" w:rsidRDefault="004C5CE1">
      <w:pPr>
        <w:pStyle w:val="CommentText"/>
      </w:pPr>
      <w:r>
        <w:t>“Specifically, we use the model to…”</w:t>
      </w:r>
    </w:p>
  </w:comment>
  <w:comment w:id="129" w:author="Punt, Andre (O&amp;A, Hobart)" w:date="2019-11-17T09:43:00Z" w:initials="PA(H">
    <w:p w14:paraId="674DD23A" w14:textId="2F86E7A5" w:rsidR="004C5CE1" w:rsidRDefault="004C5CE1">
      <w:pPr>
        <w:pStyle w:val="CommentText"/>
      </w:pPr>
      <w:r>
        <w:rPr>
          <w:rStyle w:val="CommentReference"/>
        </w:rPr>
        <w:annotationRef/>
      </w:r>
    </w:p>
  </w:comment>
  <w:comment w:id="138" w:author="Punt, Andre (O&amp;A, Hobart)" w:date="2019-11-17T09:42:00Z" w:initials="PA(H">
    <w:p w14:paraId="27E898C2" w14:textId="530A12E7" w:rsidR="004C5CE1" w:rsidRDefault="004C5CE1">
      <w:pPr>
        <w:pStyle w:val="CommentText"/>
      </w:pPr>
      <w:r>
        <w:rPr>
          <w:rStyle w:val="CommentReference"/>
        </w:rPr>
        <w:annotationRef/>
      </w:r>
      <w:r>
        <w:t xml:space="preserve">Coode </w:t>
      </w:r>
      <w:proofErr w:type="spellStart"/>
      <w:r>
        <w:t>availabilit</w:t>
      </w:r>
      <w:proofErr w:type="spellEnd"/>
    </w:p>
  </w:comment>
  <w:comment w:id="139" w:author="Punt, Andre (O&amp;A, Hobart)" w:date="2019-11-17T09:45:00Z" w:initials="PA(H">
    <w:p w14:paraId="1EAE10D8" w14:textId="4425D5A6" w:rsidR="004C5CE1" w:rsidRDefault="004C5CE1">
      <w:pPr>
        <w:pStyle w:val="CommentText"/>
      </w:pPr>
      <w:r>
        <w:rPr>
          <w:rStyle w:val="CommentReference"/>
        </w:rPr>
        <w:annotationRef/>
      </w:r>
      <w:r>
        <w:t xml:space="preserve">Define for </w:t>
      </w:r>
      <w:proofErr w:type="spellStart"/>
      <w:r>
        <w:t>Ecol</w:t>
      </w:r>
      <w:proofErr w:type="spellEnd"/>
      <w:r>
        <w:t xml:space="preserve"> Appl readers (or just remove the term and explain)</w:t>
      </w:r>
    </w:p>
  </w:comment>
  <w:comment w:id="142" w:author="Punt, Andre (O&amp;A, Hobart)" w:date="2019-11-17T09:46:00Z" w:initials="PA(H">
    <w:p w14:paraId="16230131" w14:textId="1CB87BC4" w:rsidR="004C5CE1" w:rsidRDefault="004C5CE1">
      <w:pPr>
        <w:pStyle w:val="CommentText"/>
      </w:pPr>
      <w:r>
        <w:rPr>
          <w:rStyle w:val="CommentReference"/>
        </w:rPr>
        <w:annotationRef/>
      </w:r>
      <w:r>
        <w:t>I presume</w:t>
      </w:r>
    </w:p>
  </w:comment>
  <w:comment w:id="147" w:author="Punt, Andre (O&amp;A, Hobart)" w:date="2019-11-17T09:47:00Z" w:initials="PA(H">
    <w:p w14:paraId="1DDDCAEC" w14:textId="600C9276" w:rsidR="004C5CE1" w:rsidRDefault="004C5CE1">
      <w:pPr>
        <w:pStyle w:val="CommentText"/>
      </w:pPr>
      <w:r>
        <w:rPr>
          <w:rStyle w:val="CommentReference"/>
        </w:rPr>
        <w:annotationRef/>
      </w:r>
      <w:r>
        <w:t xml:space="preserve">Perhaps rewrite starting from (ocean) salmon fisheries on the west coast are based on wild and hatchery fisheries, </w:t>
      </w:r>
      <w:proofErr w:type="gramStart"/>
      <w:r>
        <w:t>Then</w:t>
      </w:r>
      <w:proofErr w:type="gramEnd"/>
      <w:r>
        <w:t xml:space="preserve"> get into change</w:t>
      </w:r>
    </w:p>
  </w:comment>
  <w:comment w:id="148" w:author="Punt, Andre (O&amp;A, Hobart)" w:date="2019-11-17T09:47:00Z" w:initials="PA(H">
    <w:p w14:paraId="53DE95CB" w14:textId="462590CA" w:rsidR="004C5CE1" w:rsidRDefault="004C5CE1">
      <w:pPr>
        <w:pStyle w:val="CommentText"/>
      </w:pPr>
      <w:r>
        <w:rPr>
          <w:rStyle w:val="CommentReference"/>
        </w:rPr>
        <w:annotationRef/>
      </w:r>
      <w:r>
        <w:t>&gt;&gt;</w:t>
      </w:r>
    </w:p>
  </w:comment>
  <w:comment w:id="149" w:author="Punt, Andre (O&amp;A, Hobart)" w:date="2019-11-17T09:48:00Z" w:initials="PA(H">
    <w:p w14:paraId="527F34CA" w14:textId="2AF85AEB" w:rsidR="004C5CE1" w:rsidRDefault="004C5CE1">
      <w:pPr>
        <w:pStyle w:val="CommentText"/>
      </w:pPr>
      <w:r>
        <w:rPr>
          <w:rStyle w:val="CommentReference"/>
        </w:rPr>
        <w:annotationRef/>
      </w:r>
      <w:r>
        <w:t>There are S-R relationships for many stocks. but – needs more justification</w:t>
      </w:r>
    </w:p>
  </w:comment>
  <w:comment w:id="150" w:author="Punt, Andre (O&amp;A, Hobart)" w:date="2019-11-17T09:49:00Z" w:initials="PA(H">
    <w:p w14:paraId="3F6E653A" w14:textId="559EB93F" w:rsidR="004C5CE1" w:rsidRDefault="004C5CE1">
      <w:pPr>
        <w:pStyle w:val="CommentText"/>
      </w:pPr>
      <w:r>
        <w:rPr>
          <w:rStyle w:val="CommentReference"/>
        </w:rPr>
        <w:annotationRef/>
      </w:r>
      <w:r>
        <w:t xml:space="preserve">I think you mean to say this </w:t>
      </w:r>
      <w:proofErr w:type="gramStart"/>
      <w:r>
        <w:t>years</w:t>
      </w:r>
      <w:proofErr w:type="gramEnd"/>
      <w:r>
        <w:t xml:space="preserve"> biomass depends on incoming recruitment and past biomass</w:t>
      </w:r>
    </w:p>
  </w:comment>
  <w:comment w:id="153" w:author="Punt, Andre (O&amp;A, Hobart)" w:date="2019-11-17T09:50:00Z" w:initials="PA(H">
    <w:p w14:paraId="5B4B0E3E" w14:textId="3D413E3C" w:rsidR="004C5CE1" w:rsidRDefault="004C5CE1">
      <w:pPr>
        <w:pStyle w:val="CommentText"/>
      </w:pPr>
      <w:r>
        <w:rPr>
          <w:rStyle w:val="CommentReference"/>
        </w:rPr>
        <w:annotationRef/>
      </w:r>
      <w:r>
        <w:t xml:space="preserve">What is the time-step of the </w:t>
      </w:r>
      <w:proofErr w:type="gramStart"/>
      <w:r>
        <w:t>model</w:t>
      </w:r>
      <w:proofErr w:type="gramEnd"/>
    </w:p>
  </w:comment>
  <w:comment w:id="154" w:author="Punt, Andre (O&amp;A, Hobart)" w:date="2019-11-17T09:50:00Z" w:initials="PA(H">
    <w:p w14:paraId="2FFDD403" w14:textId="7955F290" w:rsidR="004C5CE1" w:rsidRDefault="004C5CE1">
      <w:pPr>
        <w:pStyle w:val="CommentText"/>
      </w:pPr>
      <w:r>
        <w:rPr>
          <w:rStyle w:val="CommentReference"/>
        </w:rPr>
        <w:annotationRef/>
      </w:r>
      <w:r>
        <w:t>I think</w:t>
      </w:r>
    </w:p>
  </w:comment>
  <w:comment w:id="165" w:author="Punt, Andre (O&amp;A, Hobart)" w:date="2019-11-17T09:52:00Z" w:initials="PA(H">
    <w:p w14:paraId="19CCEC45" w14:textId="534CDA76" w:rsidR="004C5CE1" w:rsidRDefault="004C5CE1">
      <w:pPr>
        <w:pStyle w:val="CommentText"/>
      </w:pPr>
      <w:r>
        <w:rPr>
          <w:rStyle w:val="CommentReference"/>
        </w:rPr>
        <w:annotationRef/>
      </w:r>
      <w:r>
        <w:t>??</w:t>
      </w:r>
    </w:p>
  </w:comment>
  <w:comment w:id="166" w:author="Punt, Andre (O&amp;A, Hobart)" w:date="2019-11-17T09:53:00Z" w:initials="PA(H">
    <w:p w14:paraId="4BB60DF0" w14:textId="5A141122" w:rsidR="004C5CE1" w:rsidRDefault="004C5CE1">
      <w:pPr>
        <w:pStyle w:val="CommentText"/>
      </w:pPr>
      <w:r>
        <w:rPr>
          <w:rStyle w:val="CommentReference"/>
        </w:rPr>
        <w:annotationRef/>
      </w:r>
      <w:r>
        <w:t xml:space="preserve">Need to mention there are </w:t>
      </w:r>
      <w:proofErr w:type="spellStart"/>
      <w:r>
        <w:t>scenatios</w:t>
      </w:r>
      <w:proofErr w:type="spellEnd"/>
    </w:p>
  </w:comment>
  <w:comment w:id="164" w:author="Punt, Andre (O&amp;A, Hobart)" w:date="2019-11-17T09:52:00Z" w:initials="PA(H">
    <w:p w14:paraId="32F25991" w14:textId="77714781" w:rsidR="004C5CE1" w:rsidRDefault="004C5CE1">
      <w:pPr>
        <w:pStyle w:val="CommentText"/>
      </w:pPr>
      <w:r>
        <w:rPr>
          <w:rStyle w:val="CommentReference"/>
        </w:rPr>
        <w:annotationRef/>
      </w:r>
      <w:r>
        <w:t xml:space="preserve">Move this later – as it is parameterization related – start with the general then give the equations then tell the reader how the </w:t>
      </w:r>
      <w:proofErr w:type="gramStart"/>
      <w:r>
        <w:t>model  is</w:t>
      </w:r>
      <w:proofErr w:type="gramEnd"/>
      <w:r>
        <w:t xml:space="preserve"> </w:t>
      </w:r>
      <w:proofErr w:type="spellStart"/>
      <w:r>
        <w:t>paramterized</w:t>
      </w:r>
      <w:proofErr w:type="spellEnd"/>
    </w:p>
  </w:comment>
  <w:comment w:id="172" w:author="Punt, Andre (O&amp;A, Hobart)" w:date="2019-11-17T09:54:00Z" w:initials="PA(H">
    <w:p w14:paraId="71E39879" w14:textId="2376B2F3" w:rsidR="004C5CE1" w:rsidRDefault="004C5CE1">
      <w:pPr>
        <w:pStyle w:val="CommentText"/>
      </w:pPr>
      <w:r>
        <w:rPr>
          <w:rStyle w:val="CommentReference"/>
        </w:rPr>
        <w:annotationRef/>
      </w:r>
      <w:r>
        <w:t>Compared to</w:t>
      </w:r>
    </w:p>
  </w:comment>
  <w:comment w:id="179" w:author="Punt, Andre (O&amp;A, Hobart)" w:date="2019-11-17T09:54:00Z" w:initials="PA(H">
    <w:p w14:paraId="2896C649" w14:textId="0EE57F69" w:rsidR="004C5CE1" w:rsidRDefault="004C5CE1">
      <w:pPr>
        <w:pStyle w:val="CommentText"/>
      </w:pPr>
      <w:r>
        <w:rPr>
          <w:rStyle w:val="CommentReference"/>
        </w:rPr>
        <w:annotationRef/>
      </w:r>
      <w:r>
        <w:t>Confused recruitment is numbers, catches are biomass</w:t>
      </w:r>
    </w:p>
  </w:comment>
  <w:comment w:id="180" w:author="Punt, Andre (O&amp;A, Hobart)" w:date="2019-11-17T09:56:00Z" w:initials="PA(H">
    <w:p w14:paraId="16E4A321" w14:textId="5FCF0D80" w:rsidR="004C5CE1" w:rsidRDefault="004C5CE1">
      <w:pPr>
        <w:pStyle w:val="CommentText"/>
      </w:pPr>
      <w:r>
        <w:rPr>
          <w:rStyle w:val="CommentReference"/>
        </w:rPr>
        <w:annotationRef/>
      </w:r>
      <w:r>
        <w:t xml:space="preserve">Explain why you can </w:t>
      </w:r>
      <w:proofErr w:type="spellStart"/>
      <w:r>
        <w:t>od</w:t>
      </w:r>
      <w:proofErr w:type="spellEnd"/>
      <w:r>
        <w:t xml:space="preserve"> this</w:t>
      </w:r>
    </w:p>
  </w:comment>
  <w:comment w:id="185" w:author="Punt, Andre (O&amp;A, Hobart)" w:date="2019-11-17T09:57:00Z" w:initials="PA(H">
    <w:p w14:paraId="7476D98C" w14:textId="384F6D83" w:rsidR="004C5CE1" w:rsidRDefault="004C5CE1">
      <w:pPr>
        <w:pStyle w:val="CommentText"/>
      </w:pPr>
      <w:r>
        <w:rPr>
          <w:rStyle w:val="CommentReference"/>
        </w:rPr>
        <w:annotationRef/>
      </w:r>
      <w:r>
        <w:t xml:space="preserve">How does this impact the demand </w:t>
      </w:r>
      <w:proofErr w:type="gramStart"/>
      <w:r>
        <w:t>function</w:t>
      </w:r>
      <w:proofErr w:type="gramEnd"/>
    </w:p>
  </w:comment>
  <w:comment w:id="186" w:author="Punt, Andre (O&amp;A, Hobart)" w:date="2019-11-17T09:57:00Z" w:initials="PA(H">
    <w:p w14:paraId="36A10B41" w14:textId="22E51D43" w:rsidR="004C5CE1" w:rsidRDefault="004C5CE1">
      <w:pPr>
        <w:pStyle w:val="CommentText"/>
      </w:pPr>
      <w:r>
        <w:rPr>
          <w:rStyle w:val="CommentReference"/>
        </w:rPr>
        <w:annotationRef/>
      </w:r>
      <w:r>
        <w:t>parameterization</w:t>
      </w:r>
    </w:p>
  </w:comment>
  <w:comment w:id="189" w:author="Punt, Andre (O&amp;A, Hobart)" w:date="2019-11-17T09:58:00Z" w:initials="PA(H">
    <w:p w14:paraId="3F189674" w14:textId="312A3B6C" w:rsidR="004C5CE1" w:rsidRDefault="004C5CE1">
      <w:pPr>
        <w:pStyle w:val="CommentText"/>
      </w:pPr>
      <w:r>
        <w:rPr>
          <w:rStyle w:val="CommentReference"/>
        </w:rPr>
        <w:annotationRef/>
      </w:r>
      <w:r>
        <w:t>Where is this modelled</w:t>
      </w:r>
    </w:p>
  </w:comment>
  <w:comment w:id="191" w:author="Punt, Andre (O&amp;A, Hobart)" w:date="2019-11-17T09:58:00Z" w:initials="PA(H">
    <w:p w14:paraId="558DFDFD" w14:textId="621794E1" w:rsidR="004C5CE1" w:rsidRDefault="004C5CE1">
      <w:pPr>
        <w:pStyle w:val="CommentText"/>
      </w:pPr>
      <w:r>
        <w:rPr>
          <w:rStyle w:val="CommentReference"/>
        </w:rPr>
        <w:annotationRef/>
      </w:r>
      <w:r>
        <w:t>biomasses</w:t>
      </w:r>
    </w:p>
  </w:comment>
  <w:comment w:id="192" w:author="Punt, Andre (O&amp;A, Hobart)" w:date="2019-11-17T09:59:00Z" w:initials="PA(H">
    <w:p w14:paraId="2C458445" w14:textId="52C060E2" w:rsidR="004C5CE1" w:rsidRDefault="004C5CE1">
      <w:pPr>
        <w:pStyle w:val="CommentText"/>
      </w:pPr>
      <w:r>
        <w:rPr>
          <w:rStyle w:val="CommentReference"/>
        </w:rPr>
        <w:annotationRef/>
      </w:r>
      <w:r>
        <w:t xml:space="preserve">I </w:t>
      </w:r>
      <w:proofErr w:type="spellStart"/>
      <w:r>
        <w:t>usuallybias</w:t>
      </w:r>
      <w:proofErr w:type="spellEnd"/>
      <w:r>
        <w:t>-correct after this calculation – does it matter</w:t>
      </w:r>
    </w:p>
  </w:comment>
  <w:comment w:id="193" w:author="Punt, Andre (O&amp;A, Hobart)" w:date="2019-11-17T09:59:00Z" w:initials="PA(H">
    <w:p w14:paraId="43B546F4" w14:textId="241AA98F" w:rsidR="004C5CE1" w:rsidRDefault="004C5CE1">
      <w:pPr>
        <w:pStyle w:val="CommentText"/>
      </w:pPr>
      <w:r>
        <w:rPr>
          <w:rStyle w:val="CommentReference"/>
        </w:rPr>
        <w:annotationRef/>
      </w:r>
      <w:r>
        <w:t>Does it?</w:t>
      </w:r>
    </w:p>
  </w:comment>
  <w:comment w:id="205" w:author="Punt, Andre (O&amp;A, Hobart)" w:date="2019-11-17T10:01:00Z" w:initials="PA(H">
    <w:p w14:paraId="01FC2D42" w14:textId="3264FA86" w:rsidR="004C5CE1" w:rsidRDefault="004C5CE1">
      <w:pPr>
        <w:pStyle w:val="CommentText"/>
      </w:pPr>
      <w:r>
        <w:rPr>
          <w:rStyle w:val="CommentReference"/>
        </w:rPr>
        <w:annotationRef/>
      </w:r>
      <w:r>
        <w:t>Surely H=0 for an unfished population</w:t>
      </w:r>
    </w:p>
  </w:comment>
  <w:comment w:id="206" w:author="Punt, Andre (O&amp;A, Hobart)" w:date="2019-11-17T10:02:00Z" w:initials="PA(H">
    <w:p w14:paraId="2964D3E4" w14:textId="10D352F7" w:rsidR="004C5CE1" w:rsidRDefault="004C5CE1">
      <w:pPr>
        <w:pStyle w:val="CommentText"/>
      </w:pPr>
      <w:r>
        <w:rPr>
          <w:rStyle w:val="CommentReference"/>
        </w:rPr>
        <w:annotationRef/>
      </w:r>
      <w:r>
        <w:t>Which and presumably sablefish</w:t>
      </w:r>
    </w:p>
  </w:comment>
  <w:comment w:id="207" w:author="Microsoft Office User" w:date="2019-08-05T13:04:00Z" w:initials="MOU">
    <w:p w14:paraId="4D50B346" w14:textId="017D1690" w:rsidR="004C5CE1" w:rsidRDefault="004C5CE1">
      <w:pPr>
        <w:pStyle w:val="CommentText"/>
      </w:pPr>
      <w:r>
        <w:rPr>
          <w:rStyle w:val="CommentReference"/>
        </w:rPr>
        <w:annotationRef/>
      </w:r>
      <w:r>
        <w:t>Is there a more analytic way to do this? I don’t think it will make a difference but would be more satisfying.</w:t>
      </w:r>
    </w:p>
  </w:comment>
  <w:comment w:id="208" w:author="Punt, Andre (O&amp;A, Hobart)" w:date="2019-11-17T10:02:00Z" w:initials="PA(H">
    <w:p w14:paraId="477097A0" w14:textId="028AE292" w:rsidR="004C5CE1" w:rsidRDefault="004C5CE1">
      <w:pPr>
        <w:pStyle w:val="CommentText"/>
      </w:pPr>
      <w:r>
        <w:rPr>
          <w:rStyle w:val="CommentReference"/>
        </w:rPr>
        <w:annotationRef/>
      </w:r>
      <w:r>
        <w:t>Above k – how was k set</w:t>
      </w:r>
    </w:p>
  </w:comment>
  <w:comment w:id="209" w:author="Punt, Andre (O&amp;A, Hobart)" w:date="2019-11-17T10:03:00Z" w:initials="PA(H">
    <w:p w14:paraId="1F5CC094" w14:textId="7AF197AE" w:rsidR="00D57888" w:rsidRDefault="00D57888">
      <w:pPr>
        <w:pStyle w:val="CommentText"/>
      </w:pPr>
      <w:r>
        <w:rPr>
          <w:rStyle w:val="CommentReference"/>
        </w:rPr>
        <w:annotationRef/>
      </w:r>
      <w:r>
        <w:t>And you chose this because?</w:t>
      </w:r>
    </w:p>
  </w:comment>
  <w:comment w:id="210" w:author="Punt, Andre (O&amp;A, Hobart)" w:date="2019-11-17T10:04:00Z" w:initials="PA(H">
    <w:p w14:paraId="3BDAB2CB" w14:textId="19406A3A" w:rsidR="00D57888" w:rsidRDefault="00D57888">
      <w:pPr>
        <w:pStyle w:val="CommentText"/>
      </w:pPr>
      <w:r>
        <w:rPr>
          <w:rStyle w:val="CommentReference"/>
        </w:rPr>
        <w:annotationRef/>
      </w:r>
      <w:proofErr w:type="gramStart"/>
      <w:r>
        <w:t>SO</w:t>
      </w:r>
      <w:proofErr w:type="gramEnd"/>
      <w:r>
        <w:t xml:space="preserve"> it is </w:t>
      </w:r>
      <w:proofErr w:type="spellStart"/>
      <w:r>
        <w:t>thefixed</w:t>
      </w:r>
      <w:proofErr w:type="spellEnd"/>
      <w:r>
        <w:t xml:space="preserve"> cost that causes negative</w:t>
      </w:r>
    </w:p>
  </w:comment>
  <w:comment w:id="213" w:author="Punt, Andre (O&amp;A, Hobart)" w:date="2019-11-17T10:04:00Z" w:initials="PA(H">
    <w:p w14:paraId="0885BA54" w14:textId="7C2CC81C" w:rsidR="00D57888" w:rsidRDefault="00D57888">
      <w:pPr>
        <w:pStyle w:val="CommentText"/>
      </w:pPr>
      <w:r>
        <w:rPr>
          <w:rStyle w:val="CommentReference"/>
        </w:rPr>
        <w:annotationRef/>
      </w:r>
      <w:r>
        <w:t>No sure what this means</w:t>
      </w:r>
    </w:p>
  </w:comment>
  <w:comment w:id="214" w:author="Punt, Andre (O&amp;A, Hobart)" w:date="2019-11-17T10:06:00Z" w:initials="PA(H">
    <w:p w14:paraId="066A80FC" w14:textId="4FB3435B" w:rsidR="00D57888" w:rsidRDefault="00D57888">
      <w:pPr>
        <w:pStyle w:val="CommentText"/>
      </w:pPr>
      <w:r>
        <w:rPr>
          <w:rStyle w:val="CommentReference"/>
        </w:rPr>
        <w:annotationRef/>
      </w:r>
      <w:r>
        <w:t xml:space="preserve">Start this outlining the scenarios </w:t>
      </w:r>
      <w:proofErr w:type="spellStart"/>
      <w:r>
        <w:t>geneally</w:t>
      </w:r>
      <w:proofErr w:type="spellEnd"/>
    </w:p>
  </w:comment>
  <w:comment w:id="219" w:author="Punt, Andre (O&amp;A, Hobart)" w:date="2019-11-17T10:06:00Z" w:initials="PA(H">
    <w:p w14:paraId="64F10C83" w14:textId="15AE6B1A" w:rsidR="00D57888" w:rsidRDefault="00D57888">
      <w:pPr>
        <w:pStyle w:val="CommentText"/>
      </w:pPr>
      <w:r>
        <w:rPr>
          <w:rStyle w:val="CommentReference"/>
        </w:rPr>
        <w:annotationRef/>
      </w:r>
      <w:r>
        <w:t>Reference. Also did you check this did what is was supposed to do using a quick simulation</w:t>
      </w:r>
    </w:p>
  </w:comment>
  <w:comment w:id="224" w:author="Punt, Andre (O&amp;A, Hobart)" w:date="2019-11-17T10:05:00Z" w:initials="PA(H">
    <w:p w14:paraId="11B146FB" w14:textId="1D699B2E" w:rsidR="00D57888" w:rsidRDefault="00D57888">
      <w:pPr>
        <w:pStyle w:val="CommentText"/>
      </w:pPr>
      <w:r>
        <w:rPr>
          <w:rStyle w:val="CommentReference"/>
        </w:rPr>
        <w:annotationRef/>
      </w:r>
      <w:r>
        <w:t>I think this has been proved.</w:t>
      </w:r>
    </w:p>
  </w:comment>
  <w:comment w:id="225" w:author="Punt, Andre (O&amp;A, Hobart)" w:date="2019-11-17T10:06:00Z" w:initials="PA(H">
    <w:p w14:paraId="60946F3F" w14:textId="29CF663D" w:rsidR="00D57888" w:rsidRDefault="00D57888">
      <w:pPr>
        <w:pStyle w:val="CommentText"/>
      </w:pPr>
      <w:r>
        <w:rPr>
          <w:rStyle w:val="CommentReference"/>
        </w:rPr>
        <w:annotationRef/>
      </w:r>
      <w:r>
        <w:t>You have not (I think) introduced the portfolios</w:t>
      </w:r>
    </w:p>
  </w:comment>
  <w:comment w:id="226" w:author="Punt, Andre (O&amp;A, Hobart)" w:date="2019-11-17T10:07:00Z" w:initials="PA(H">
    <w:p w14:paraId="246B1FB5" w14:textId="68EFEDD5" w:rsidR="00D57888" w:rsidRDefault="00D57888">
      <w:pPr>
        <w:pStyle w:val="CommentText"/>
      </w:pPr>
      <w:r>
        <w:rPr>
          <w:rStyle w:val="CommentReference"/>
        </w:rPr>
        <w:annotationRef/>
      </w:r>
      <w:r>
        <w:t>What are these</w:t>
      </w:r>
    </w:p>
  </w:comment>
  <w:comment w:id="227" w:author="Punt, Andre (O&amp;A, Hobart)" w:date="2019-11-17T10:07:00Z" w:initials="PA(H">
    <w:p w14:paraId="10E970A7" w14:textId="18D6ADC2" w:rsidR="00D57888" w:rsidRDefault="00D57888">
      <w:pPr>
        <w:pStyle w:val="CommentText"/>
      </w:pPr>
      <w:r>
        <w:rPr>
          <w:rStyle w:val="CommentReference"/>
        </w:rPr>
        <w:annotationRef/>
      </w:r>
      <w:r>
        <w:t>I would split between variables and parameters</w:t>
      </w:r>
    </w:p>
  </w:comment>
  <w:comment w:id="228" w:author="Microsoft Office User" w:date="2019-11-14T15:29:00Z" w:initials="MOU">
    <w:p w14:paraId="65808CFD" w14:textId="075A4BFF" w:rsidR="004C5CE1" w:rsidRDefault="004C5CE1">
      <w:pPr>
        <w:pStyle w:val="CommentText"/>
      </w:pPr>
      <w:r>
        <w:rPr>
          <w:rStyle w:val="CommentReference"/>
        </w:rPr>
        <w:annotationRef/>
      </w:r>
      <w:r>
        <w:t xml:space="preserve">This </w:t>
      </w:r>
      <w:proofErr w:type="gramStart"/>
      <w:r>
        <w:t>takes into account</w:t>
      </w:r>
      <w:proofErr w:type="gramEnd"/>
      <w:r>
        <w:t xml:space="preserve"> autocorrelation,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7AA2F8" w15:done="0"/>
  <w15:commentEx w15:paraId="5BDD5175" w15:done="0"/>
  <w15:commentEx w15:paraId="46F8B340" w15:done="0"/>
  <w15:commentEx w15:paraId="2540086C" w15:done="0"/>
  <w15:commentEx w15:paraId="6899C4B1" w15:done="0"/>
  <w15:commentEx w15:paraId="108EDEE6" w15:done="0"/>
  <w15:commentEx w15:paraId="309D789D" w15:done="0"/>
  <w15:commentEx w15:paraId="121DF1F3" w15:done="0"/>
  <w15:commentEx w15:paraId="6C8AB90B" w15:done="0"/>
  <w15:commentEx w15:paraId="1C9553C1" w15:done="0"/>
  <w15:commentEx w15:paraId="13AD3BB0" w15:done="0"/>
  <w15:commentEx w15:paraId="20CAE07C" w15:done="0"/>
  <w15:commentEx w15:paraId="674DD23A" w15:paraIdParent="20CAE07C" w15:done="0"/>
  <w15:commentEx w15:paraId="27E898C2" w15:done="0"/>
  <w15:commentEx w15:paraId="1EAE10D8" w15:done="0"/>
  <w15:commentEx w15:paraId="16230131" w15:done="0"/>
  <w15:commentEx w15:paraId="1DDDCAEC" w15:done="0"/>
  <w15:commentEx w15:paraId="53DE95CB" w15:done="0"/>
  <w15:commentEx w15:paraId="527F34CA" w15:done="0"/>
  <w15:commentEx w15:paraId="3F6E653A" w15:done="0"/>
  <w15:commentEx w15:paraId="5B4B0E3E" w15:done="0"/>
  <w15:commentEx w15:paraId="2FFDD403" w15:done="0"/>
  <w15:commentEx w15:paraId="19CCEC45" w15:done="0"/>
  <w15:commentEx w15:paraId="4BB60DF0" w15:done="0"/>
  <w15:commentEx w15:paraId="32F25991" w15:done="0"/>
  <w15:commentEx w15:paraId="71E39879" w15:done="0"/>
  <w15:commentEx w15:paraId="2896C649" w15:done="0"/>
  <w15:commentEx w15:paraId="16E4A321" w15:done="0"/>
  <w15:commentEx w15:paraId="7476D98C" w15:done="0"/>
  <w15:commentEx w15:paraId="36A10B41" w15:done="0"/>
  <w15:commentEx w15:paraId="3F189674" w15:done="0"/>
  <w15:commentEx w15:paraId="558DFDFD" w15:done="0"/>
  <w15:commentEx w15:paraId="2C458445" w15:done="0"/>
  <w15:commentEx w15:paraId="43B546F4" w15:done="0"/>
  <w15:commentEx w15:paraId="01FC2D42" w15:done="0"/>
  <w15:commentEx w15:paraId="2964D3E4" w15:done="0"/>
  <w15:commentEx w15:paraId="4D50B346" w15:done="0"/>
  <w15:commentEx w15:paraId="477097A0" w15:done="0"/>
  <w15:commentEx w15:paraId="1F5CC094" w15:done="0"/>
  <w15:commentEx w15:paraId="3BDAB2CB" w15:done="0"/>
  <w15:commentEx w15:paraId="0885BA54" w15:done="0"/>
  <w15:commentEx w15:paraId="066A80FC" w15:done="0"/>
  <w15:commentEx w15:paraId="64F10C83" w15:done="0"/>
  <w15:commentEx w15:paraId="11B146FB" w15:done="0"/>
  <w15:commentEx w15:paraId="60946F3F" w15:done="0"/>
  <w15:commentEx w15:paraId="246B1FB5" w15:done="0"/>
  <w15:commentEx w15:paraId="10E970A7" w15:done="0"/>
  <w15:commentEx w15:paraId="65808C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AA2F8" w16cid:durableId="21766AAE"/>
  <w16cid:commentId w16cid:paraId="5BDD5175" w16cid:durableId="216AC562"/>
  <w16cid:commentId w16cid:paraId="46F8B340" w16cid:durableId="21790C19"/>
  <w16cid:commentId w16cid:paraId="2540086C" w16cid:durableId="217B92CE"/>
  <w16cid:commentId w16cid:paraId="6899C4B1" w16cid:durableId="217B92FF"/>
  <w16cid:commentId w16cid:paraId="108EDEE6" w16cid:durableId="216AC6C6"/>
  <w16cid:commentId w16cid:paraId="309D789D" w16cid:durableId="217B932E"/>
  <w16cid:commentId w16cid:paraId="121DF1F3" w16cid:durableId="216ABE9A"/>
  <w16cid:commentId w16cid:paraId="6C8AB90B" w16cid:durableId="217B94FD"/>
  <w16cid:commentId w16cid:paraId="1C9553C1" w16cid:durableId="217B94C5"/>
  <w16cid:commentId w16cid:paraId="13AD3BB0" w16cid:durableId="217B9538"/>
  <w16cid:commentId w16cid:paraId="20CAE07C" w16cid:durableId="216AE9B9"/>
  <w16cid:commentId w16cid:paraId="674DD23A" w16cid:durableId="217B94BA"/>
  <w16cid:commentId w16cid:paraId="27E898C2" w16cid:durableId="217B9496"/>
  <w16cid:commentId w16cid:paraId="1EAE10D8" w16cid:durableId="217B9552"/>
  <w16cid:commentId w16cid:paraId="16230131" w16cid:durableId="217B957E"/>
  <w16cid:commentId w16cid:paraId="1DDDCAEC" w16cid:durableId="217B95C9"/>
  <w16cid:commentId w16cid:paraId="53DE95CB" w16cid:durableId="217B95C5"/>
  <w16cid:commentId w16cid:paraId="527F34CA" w16cid:durableId="217B9602"/>
  <w16cid:commentId w16cid:paraId="3F6E653A" w16cid:durableId="217B9626"/>
  <w16cid:commentId w16cid:paraId="5B4B0E3E" w16cid:durableId="217B9656"/>
  <w16cid:commentId w16cid:paraId="2FFDD403" w16cid:durableId="217B967C"/>
  <w16cid:commentId w16cid:paraId="19CCEC45" w16cid:durableId="217B96F9"/>
  <w16cid:commentId w16cid:paraId="4BB60DF0" w16cid:durableId="217B970D"/>
  <w16cid:commentId w16cid:paraId="32F25991" w16cid:durableId="217B96C5"/>
  <w16cid:commentId w16cid:paraId="71E39879" w16cid:durableId="217B9748"/>
  <w16cid:commentId w16cid:paraId="2896C649" w16cid:durableId="217B976D"/>
  <w16cid:commentId w16cid:paraId="7476D98C" w16cid:durableId="217B97FB"/>
  <w16cid:commentId w16cid:paraId="36A10B41" w16cid:durableId="217B980B"/>
  <w16cid:commentId w16cid:paraId="3F189674" w16cid:durableId="217B983C"/>
  <w16cid:commentId w16cid:paraId="558DFDFD" w16cid:durableId="217B984B"/>
  <w16cid:commentId w16cid:paraId="2964D3E4" w16cid:durableId="217B9927"/>
  <w16cid:commentId w16cid:paraId="4D50B346" w16cid:durableId="20F2A7EF"/>
  <w16cid:commentId w16cid:paraId="477097A0" w16cid:durableId="217B993D"/>
  <w16cid:commentId w16cid:paraId="1F5CC094" w16cid:durableId="217B995C"/>
  <w16cid:commentId w16cid:paraId="3BDAB2CB" w16cid:durableId="217B9990"/>
  <w16cid:commentId w16cid:paraId="0885BA54" w16cid:durableId="217B99AA"/>
  <w16cid:commentId w16cid:paraId="066A80FC" w16cid:durableId="217B9A29"/>
  <w16cid:commentId w16cid:paraId="11B146FB" w16cid:durableId="217B99F9"/>
  <w16cid:commentId w16cid:paraId="60946F3F" w16cid:durableId="217B9A3E"/>
  <w16cid:commentId w16cid:paraId="246B1FB5" w16cid:durableId="217B9A53"/>
  <w16cid:commentId w16cid:paraId="10E970A7" w16cid:durableId="217B9A7E"/>
  <w16cid:commentId w16cid:paraId="65808CFD" w16cid:durableId="2177F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76700" w14:textId="77777777" w:rsidR="007C1132" w:rsidRDefault="007C1132" w:rsidP="000751AA">
      <w:r>
        <w:separator/>
      </w:r>
    </w:p>
  </w:endnote>
  <w:endnote w:type="continuationSeparator" w:id="0">
    <w:p w14:paraId="02C7022E" w14:textId="77777777" w:rsidR="007C1132" w:rsidRDefault="007C1132"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145929"/>
      <w:docPartObj>
        <w:docPartGallery w:val="Page Numbers (Bottom of Page)"/>
        <w:docPartUnique/>
      </w:docPartObj>
    </w:sdtPr>
    <w:sdtEndPr>
      <w:rPr>
        <w:noProof/>
      </w:rPr>
    </w:sdtEndPr>
    <w:sdtContent>
      <w:p w14:paraId="4E345120" w14:textId="11E9DCBC" w:rsidR="004C5CE1" w:rsidRDefault="004C5CE1">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BC7319F" w14:textId="77777777" w:rsidR="004C5CE1" w:rsidRDefault="004C5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7E2E" w14:textId="77777777" w:rsidR="007C1132" w:rsidRDefault="007C1132" w:rsidP="000751AA">
      <w:r>
        <w:separator/>
      </w:r>
    </w:p>
  </w:footnote>
  <w:footnote w:type="continuationSeparator" w:id="0">
    <w:p w14:paraId="23AC7603" w14:textId="77777777" w:rsidR="007C1132" w:rsidRDefault="007C1132" w:rsidP="00075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unt, Andre (O&amp;A, Hobart)">
    <w15:presenceInfo w15:providerId="AD" w15:userId="S::pun009@csiro.au::d8681b15-3db8-4e83-804f-b5df0bbac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C1"/>
    <w:rsid w:val="00011B46"/>
    <w:rsid w:val="000134AC"/>
    <w:rsid w:val="000162D0"/>
    <w:rsid w:val="0002716A"/>
    <w:rsid w:val="00030984"/>
    <w:rsid w:val="00046872"/>
    <w:rsid w:val="000612E5"/>
    <w:rsid w:val="0007014E"/>
    <w:rsid w:val="000751AA"/>
    <w:rsid w:val="000834FE"/>
    <w:rsid w:val="000A0B60"/>
    <w:rsid w:val="000B0B70"/>
    <w:rsid w:val="000B341E"/>
    <w:rsid w:val="000D045B"/>
    <w:rsid w:val="000D0F06"/>
    <w:rsid w:val="000E0C04"/>
    <w:rsid w:val="000F72EE"/>
    <w:rsid w:val="000F77F4"/>
    <w:rsid w:val="000F78E1"/>
    <w:rsid w:val="00112280"/>
    <w:rsid w:val="001132AB"/>
    <w:rsid w:val="00114DA5"/>
    <w:rsid w:val="001269A5"/>
    <w:rsid w:val="00145371"/>
    <w:rsid w:val="00150EB6"/>
    <w:rsid w:val="00155549"/>
    <w:rsid w:val="0016124B"/>
    <w:rsid w:val="0016273B"/>
    <w:rsid w:val="001656A2"/>
    <w:rsid w:val="001665BB"/>
    <w:rsid w:val="00185B98"/>
    <w:rsid w:val="001A21EF"/>
    <w:rsid w:val="001B1008"/>
    <w:rsid w:val="001B10E2"/>
    <w:rsid w:val="001C20EF"/>
    <w:rsid w:val="001C55C6"/>
    <w:rsid w:val="001D2ADF"/>
    <w:rsid w:val="001D3605"/>
    <w:rsid w:val="001E657E"/>
    <w:rsid w:val="001F177E"/>
    <w:rsid w:val="001F3ACF"/>
    <w:rsid w:val="00201354"/>
    <w:rsid w:val="002237BD"/>
    <w:rsid w:val="00223BE6"/>
    <w:rsid w:val="00224B41"/>
    <w:rsid w:val="00233E17"/>
    <w:rsid w:val="00246C05"/>
    <w:rsid w:val="0025124D"/>
    <w:rsid w:val="00251F85"/>
    <w:rsid w:val="00252B10"/>
    <w:rsid w:val="002643FE"/>
    <w:rsid w:val="002950CC"/>
    <w:rsid w:val="002B2430"/>
    <w:rsid w:val="002C0E79"/>
    <w:rsid w:val="002C4BD1"/>
    <w:rsid w:val="002E74C6"/>
    <w:rsid w:val="00335729"/>
    <w:rsid w:val="00335BB1"/>
    <w:rsid w:val="00346797"/>
    <w:rsid w:val="00346A52"/>
    <w:rsid w:val="00353673"/>
    <w:rsid w:val="00371487"/>
    <w:rsid w:val="003719F4"/>
    <w:rsid w:val="0037746B"/>
    <w:rsid w:val="0038049B"/>
    <w:rsid w:val="00391F6B"/>
    <w:rsid w:val="003A04D1"/>
    <w:rsid w:val="003A3DA6"/>
    <w:rsid w:val="003C32B5"/>
    <w:rsid w:val="003C4607"/>
    <w:rsid w:val="003D0F71"/>
    <w:rsid w:val="003E6825"/>
    <w:rsid w:val="003F10EF"/>
    <w:rsid w:val="003F4265"/>
    <w:rsid w:val="00425745"/>
    <w:rsid w:val="00447AF7"/>
    <w:rsid w:val="00460A46"/>
    <w:rsid w:val="00491C55"/>
    <w:rsid w:val="004A7A54"/>
    <w:rsid w:val="004C1498"/>
    <w:rsid w:val="004C5CE1"/>
    <w:rsid w:val="004D082F"/>
    <w:rsid w:val="004E409A"/>
    <w:rsid w:val="004F6747"/>
    <w:rsid w:val="0050118B"/>
    <w:rsid w:val="005173EA"/>
    <w:rsid w:val="00525EF3"/>
    <w:rsid w:val="00531421"/>
    <w:rsid w:val="005650E2"/>
    <w:rsid w:val="005662C6"/>
    <w:rsid w:val="005704FA"/>
    <w:rsid w:val="00572113"/>
    <w:rsid w:val="00572A01"/>
    <w:rsid w:val="00574356"/>
    <w:rsid w:val="0059125C"/>
    <w:rsid w:val="005A41D4"/>
    <w:rsid w:val="005C79E4"/>
    <w:rsid w:val="005E6931"/>
    <w:rsid w:val="005F5C8C"/>
    <w:rsid w:val="005F68B2"/>
    <w:rsid w:val="00605029"/>
    <w:rsid w:val="00605B1C"/>
    <w:rsid w:val="006070C0"/>
    <w:rsid w:val="006118AC"/>
    <w:rsid w:val="006147D3"/>
    <w:rsid w:val="00623D50"/>
    <w:rsid w:val="00630255"/>
    <w:rsid w:val="00633981"/>
    <w:rsid w:val="006524E6"/>
    <w:rsid w:val="00656B41"/>
    <w:rsid w:val="0066396E"/>
    <w:rsid w:val="0067069E"/>
    <w:rsid w:val="006746CD"/>
    <w:rsid w:val="00675439"/>
    <w:rsid w:val="00691DBE"/>
    <w:rsid w:val="006A32BE"/>
    <w:rsid w:val="006A3DE0"/>
    <w:rsid w:val="006E2CA8"/>
    <w:rsid w:val="006E508F"/>
    <w:rsid w:val="006E6859"/>
    <w:rsid w:val="006F3168"/>
    <w:rsid w:val="006F453F"/>
    <w:rsid w:val="0070568C"/>
    <w:rsid w:val="007063A8"/>
    <w:rsid w:val="00752F88"/>
    <w:rsid w:val="007606B9"/>
    <w:rsid w:val="007621D9"/>
    <w:rsid w:val="00766903"/>
    <w:rsid w:val="00766EB7"/>
    <w:rsid w:val="00776E62"/>
    <w:rsid w:val="00777297"/>
    <w:rsid w:val="0078614A"/>
    <w:rsid w:val="00787DAE"/>
    <w:rsid w:val="007943F1"/>
    <w:rsid w:val="00796CCB"/>
    <w:rsid w:val="007A0D6E"/>
    <w:rsid w:val="007A3806"/>
    <w:rsid w:val="007A6B5D"/>
    <w:rsid w:val="007B04B4"/>
    <w:rsid w:val="007B1D76"/>
    <w:rsid w:val="007B6441"/>
    <w:rsid w:val="007C1132"/>
    <w:rsid w:val="007D12C1"/>
    <w:rsid w:val="007D174D"/>
    <w:rsid w:val="007D223B"/>
    <w:rsid w:val="007D5F01"/>
    <w:rsid w:val="007D6B9E"/>
    <w:rsid w:val="007E1439"/>
    <w:rsid w:val="007F298D"/>
    <w:rsid w:val="007F54CE"/>
    <w:rsid w:val="008040EE"/>
    <w:rsid w:val="00834062"/>
    <w:rsid w:val="00851CF7"/>
    <w:rsid w:val="0085547D"/>
    <w:rsid w:val="00855C44"/>
    <w:rsid w:val="00860ABA"/>
    <w:rsid w:val="00861DA7"/>
    <w:rsid w:val="0086799D"/>
    <w:rsid w:val="008702C9"/>
    <w:rsid w:val="00882F62"/>
    <w:rsid w:val="008A01A4"/>
    <w:rsid w:val="008A2CB3"/>
    <w:rsid w:val="008A481F"/>
    <w:rsid w:val="008B1C70"/>
    <w:rsid w:val="008D488A"/>
    <w:rsid w:val="008D5B02"/>
    <w:rsid w:val="008E2AF2"/>
    <w:rsid w:val="008E672E"/>
    <w:rsid w:val="008F3C2A"/>
    <w:rsid w:val="00901BFF"/>
    <w:rsid w:val="009021AE"/>
    <w:rsid w:val="0092210C"/>
    <w:rsid w:val="00927327"/>
    <w:rsid w:val="009277CF"/>
    <w:rsid w:val="009300CE"/>
    <w:rsid w:val="00932636"/>
    <w:rsid w:val="009334BB"/>
    <w:rsid w:val="00934EDF"/>
    <w:rsid w:val="009468A6"/>
    <w:rsid w:val="009516FB"/>
    <w:rsid w:val="009639FC"/>
    <w:rsid w:val="009650CE"/>
    <w:rsid w:val="00984477"/>
    <w:rsid w:val="00997A27"/>
    <w:rsid w:val="00997A91"/>
    <w:rsid w:val="009D6A26"/>
    <w:rsid w:val="009E4B03"/>
    <w:rsid w:val="00A03122"/>
    <w:rsid w:val="00A048FA"/>
    <w:rsid w:val="00A0643B"/>
    <w:rsid w:val="00A142D9"/>
    <w:rsid w:val="00A1638A"/>
    <w:rsid w:val="00A24DF4"/>
    <w:rsid w:val="00A24EAA"/>
    <w:rsid w:val="00A27230"/>
    <w:rsid w:val="00A34B0D"/>
    <w:rsid w:val="00A35308"/>
    <w:rsid w:val="00A401FD"/>
    <w:rsid w:val="00A40350"/>
    <w:rsid w:val="00A4258A"/>
    <w:rsid w:val="00A429D0"/>
    <w:rsid w:val="00A447F0"/>
    <w:rsid w:val="00A4506B"/>
    <w:rsid w:val="00A52D0E"/>
    <w:rsid w:val="00A55731"/>
    <w:rsid w:val="00A5798C"/>
    <w:rsid w:val="00A631C1"/>
    <w:rsid w:val="00A64260"/>
    <w:rsid w:val="00A64DF5"/>
    <w:rsid w:val="00A65AAD"/>
    <w:rsid w:val="00A67E53"/>
    <w:rsid w:val="00A723B0"/>
    <w:rsid w:val="00A77F80"/>
    <w:rsid w:val="00A9530E"/>
    <w:rsid w:val="00AB02A8"/>
    <w:rsid w:val="00AB2FD3"/>
    <w:rsid w:val="00AC33EC"/>
    <w:rsid w:val="00AD5872"/>
    <w:rsid w:val="00AE4138"/>
    <w:rsid w:val="00AF2815"/>
    <w:rsid w:val="00B0104B"/>
    <w:rsid w:val="00B04C52"/>
    <w:rsid w:val="00B136B5"/>
    <w:rsid w:val="00B22AFC"/>
    <w:rsid w:val="00B40625"/>
    <w:rsid w:val="00B4303C"/>
    <w:rsid w:val="00B4695D"/>
    <w:rsid w:val="00B503F5"/>
    <w:rsid w:val="00B52DF2"/>
    <w:rsid w:val="00B55971"/>
    <w:rsid w:val="00B55F08"/>
    <w:rsid w:val="00B57155"/>
    <w:rsid w:val="00B63170"/>
    <w:rsid w:val="00B76CB4"/>
    <w:rsid w:val="00B926EF"/>
    <w:rsid w:val="00BA16E5"/>
    <w:rsid w:val="00BA32AF"/>
    <w:rsid w:val="00BA3D1D"/>
    <w:rsid w:val="00BA4847"/>
    <w:rsid w:val="00BB2497"/>
    <w:rsid w:val="00BB2FA7"/>
    <w:rsid w:val="00BC5C4D"/>
    <w:rsid w:val="00BD2EBF"/>
    <w:rsid w:val="00BD6397"/>
    <w:rsid w:val="00BE022E"/>
    <w:rsid w:val="00BE2DC7"/>
    <w:rsid w:val="00BF2EA2"/>
    <w:rsid w:val="00BF44EE"/>
    <w:rsid w:val="00C01DEB"/>
    <w:rsid w:val="00C10BFC"/>
    <w:rsid w:val="00C17274"/>
    <w:rsid w:val="00C25745"/>
    <w:rsid w:val="00C31535"/>
    <w:rsid w:val="00C31B70"/>
    <w:rsid w:val="00C32924"/>
    <w:rsid w:val="00C352D8"/>
    <w:rsid w:val="00C47CF0"/>
    <w:rsid w:val="00C65F1C"/>
    <w:rsid w:val="00C9178E"/>
    <w:rsid w:val="00C91EA0"/>
    <w:rsid w:val="00CA057A"/>
    <w:rsid w:val="00CA2173"/>
    <w:rsid w:val="00CB74BA"/>
    <w:rsid w:val="00CC40A6"/>
    <w:rsid w:val="00CC54DE"/>
    <w:rsid w:val="00CD0999"/>
    <w:rsid w:val="00CD6402"/>
    <w:rsid w:val="00CF08B7"/>
    <w:rsid w:val="00CF141A"/>
    <w:rsid w:val="00CF73F1"/>
    <w:rsid w:val="00D04634"/>
    <w:rsid w:val="00D10641"/>
    <w:rsid w:val="00D16E6F"/>
    <w:rsid w:val="00D17070"/>
    <w:rsid w:val="00D24C15"/>
    <w:rsid w:val="00D25DBE"/>
    <w:rsid w:val="00D402B2"/>
    <w:rsid w:val="00D40928"/>
    <w:rsid w:val="00D52F26"/>
    <w:rsid w:val="00D57888"/>
    <w:rsid w:val="00D67692"/>
    <w:rsid w:val="00D80441"/>
    <w:rsid w:val="00D87B1D"/>
    <w:rsid w:val="00DA0020"/>
    <w:rsid w:val="00DB2BF2"/>
    <w:rsid w:val="00DB4C46"/>
    <w:rsid w:val="00DD0E3D"/>
    <w:rsid w:val="00DD3378"/>
    <w:rsid w:val="00DE228F"/>
    <w:rsid w:val="00DE58E8"/>
    <w:rsid w:val="00DE6E4C"/>
    <w:rsid w:val="00DE7C38"/>
    <w:rsid w:val="00DF18E9"/>
    <w:rsid w:val="00DF30F8"/>
    <w:rsid w:val="00DF4E36"/>
    <w:rsid w:val="00E001C9"/>
    <w:rsid w:val="00E044E1"/>
    <w:rsid w:val="00E06A1C"/>
    <w:rsid w:val="00E11A23"/>
    <w:rsid w:val="00E14325"/>
    <w:rsid w:val="00E25231"/>
    <w:rsid w:val="00E26499"/>
    <w:rsid w:val="00E31E7D"/>
    <w:rsid w:val="00E504D5"/>
    <w:rsid w:val="00E536D7"/>
    <w:rsid w:val="00E572C9"/>
    <w:rsid w:val="00E66727"/>
    <w:rsid w:val="00E763F9"/>
    <w:rsid w:val="00E87D17"/>
    <w:rsid w:val="00E87DED"/>
    <w:rsid w:val="00E95545"/>
    <w:rsid w:val="00E97956"/>
    <w:rsid w:val="00EA013D"/>
    <w:rsid w:val="00EA0613"/>
    <w:rsid w:val="00EA3C29"/>
    <w:rsid w:val="00EA6E2B"/>
    <w:rsid w:val="00EC2895"/>
    <w:rsid w:val="00EC626F"/>
    <w:rsid w:val="00EE64A5"/>
    <w:rsid w:val="00EF47C7"/>
    <w:rsid w:val="00F0017D"/>
    <w:rsid w:val="00F03A5B"/>
    <w:rsid w:val="00F14BF7"/>
    <w:rsid w:val="00F37ADC"/>
    <w:rsid w:val="00F51119"/>
    <w:rsid w:val="00F60BDD"/>
    <w:rsid w:val="00F60E7C"/>
    <w:rsid w:val="00F75A15"/>
    <w:rsid w:val="00F81801"/>
    <w:rsid w:val="00F822E0"/>
    <w:rsid w:val="00FC0092"/>
    <w:rsid w:val="00FC0A43"/>
    <w:rsid w:val="00FC70F8"/>
    <w:rsid w:val="00FC7DCB"/>
    <w:rsid w:val="00FD2A18"/>
    <w:rsid w:val="00FE45EB"/>
    <w:rsid w:val="00FE6E51"/>
    <w:rsid w:val="00FF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C3DFA75F-68A5-784A-B879-0DCAF1E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899E5-E820-4466-90E0-3FABAE99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11</Pages>
  <Words>13040</Words>
  <Characters>74328</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Punt, Andre (O&amp;A, Hobart)</cp:lastModifiedBy>
  <cp:revision>197</cp:revision>
  <cp:lastPrinted>2019-11-14T21:50:00Z</cp:lastPrinted>
  <dcterms:created xsi:type="dcterms:W3CDTF">2019-06-27T23:24:00Z</dcterms:created>
  <dcterms:modified xsi:type="dcterms:W3CDTF">2019-11-17T18:08:00Z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id="4mNcje21"/&gt;&lt;style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