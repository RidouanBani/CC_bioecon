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08F2" w14:textId="0CBFD1F3" w:rsidR="007D12C1" w:rsidRPr="00B57155" w:rsidRDefault="007D12C1" w:rsidP="005173EA">
      <w:pPr>
        <w:spacing w:line="480" w:lineRule="auto"/>
        <w:ind w:firstLine="720"/>
        <w:rPr>
          <w:rFonts w:ascii="Cambria" w:hAnsi="Cambria"/>
        </w:rPr>
      </w:pPr>
      <w:r w:rsidRPr="00B57155">
        <w:rPr>
          <w:rFonts w:ascii="Cambria" w:hAnsi="Cambria"/>
        </w:rPr>
        <w:t>We built a simulation model for three fisheries</w:t>
      </w:r>
      <w:r w:rsidR="00A40350" w:rsidRPr="00B57155">
        <w:rPr>
          <w:rFonts w:ascii="Cambria" w:hAnsi="Cambria"/>
        </w:rPr>
        <w:t xml:space="preserve"> that are linked by cross-fishery participation</w:t>
      </w:r>
      <w:r w:rsidRPr="00B57155">
        <w:rPr>
          <w:rFonts w:ascii="Cambria" w:hAnsi="Cambria"/>
        </w:rPr>
        <w:t xml:space="preserve">. The fisheries are loosely based off of Dungeness crab, Chinook salmon and </w:t>
      </w:r>
      <w:proofErr w:type="spellStart"/>
      <w:r w:rsidRPr="00B57155">
        <w:rPr>
          <w:rFonts w:ascii="Cambria" w:hAnsi="Cambria"/>
        </w:rPr>
        <w:t>groundfish</w:t>
      </w:r>
      <w:proofErr w:type="spellEnd"/>
      <w:r w:rsidRPr="00B57155">
        <w:rPr>
          <w:rFonts w:ascii="Cambria" w:hAnsi="Cambria"/>
        </w:rPr>
        <w:t xml:space="preserve"> on the U.S. West Coast. Crab and salmon populations are modeled with </w:t>
      </w:r>
      <w:r w:rsidR="00997A91">
        <w:rPr>
          <w:rFonts w:ascii="Cambria" w:hAnsi="Cambria"/>
        </w:rPr>
        <w:t xml:space="preserve">random </w:t>
      </w:r>
      <w:r w:rsidRPr="00B57155">
        <w:rPr>
          <w:rFonts w:ascii="Cambria" w:hAnsi="Cambria"/>
        </w:rPr>
        <w:t xml:space="preserve">recruitment pulses each year and no across-year survival. </w:t>
      </w:r>
      <w:r w:rsidR="00201354" w:rsidRPr="00B57155">
        <w:rPr>
          <w:rFonts w:ascii="Cambria" w:hAnsi="Cambria"/>
        </w:rPr>
        <w:t>This is reasonable for cr</w:t>
      </w:r>
      <w:r w:rsidRPr="00B57155">
        <w:rPr>
          <w:rFonts w:ascii="Cambria" w:hAnsi="Cambria"/>
        </w:rPr>
        <w:t>ab</w:t>
      </w:r>
      <w:r w:rsidR="00201354" w:rsidRPr="00B57155">
        <w:rPr>
          <w:rFonts w:ascii="Cambria" w:hAnsi="Cambria"/>
        </w:rPr>
        <w:t>, as</w:t>
      </w:r>
      <w:r w:rsidRPr="00B57155">
        <w:rPr>
          <w:rFonts w:ascii="Cambria" w:hAnsi="Cambria"/>
        </w:rPr>
        <w:t xml:space="preserve"> populations on the U.S. west coast display no stock-recruit relationship and nearly all legal-sized males are caught every year. Salmon populations are almost entirely of hatchery origin, so availability to the fishery depends </w:t>
      </w:r>
      <w:r w:rsidR="00A40350" w:rsidRPr="00B57155">
        <w:rPr>
          <w:rFonts w:ascii="Cambria" w:hAnsi="Cambria"/>
        </w:rPr>
        <w:t xml:space="preserve">mainly </w:t>
      </w:r>
      <w:r w:rsidRPr="00B57155">
        <w:rPr>
          <w:rFonts w:ascii="Cambria" w:hAnsi="Cambria"/>
        </w:rPr>
        <w:t xml:space="preserve">on hatchery production and ocean survival rates. </w:t>
      </w:r>
      <w:r w:rsidR="00C352D8">
        <w:rPr>
          <w:rFonts w:ascii="Cambria" w:hAnsi="Cambria"/>
        </w:rPr>
        <w:t xml:space="preserve">After being available to the fishery, </w:t>
      </w:r>
      <w:r w:rsidR="007B1D76">
        <w:rPr>
          <w:rFonts w:ascii="Cambria" w:hAnsi="Cambria"/>
        </w:rPr>
        <w:t>salmon</w:t>
      </w:r>
      <w:r w:rsidR="00C352D8">
        <w:rPr>
          <w:rFonts w:ascii="Cambria" w:hAnsi="Cambria"/>
        </w:rPr>
        <w:t xml:space="preserve"> return to their natal streams to spawn and die</w:t>
      </w:r>
      <w:r w:rsidR="007B1D76">
        <w:rPr>
          <w:rFonts w:ascii="Cambria" w:hAnsi="Cambria"/>
        </w:rPr>
        <w:t>, so the available biomass in one year is independent of the previous year</w:t>
      </w:r>
      <w:r w:rsidR="00C352D8">
        <w:rPr>
          <w:rFonts w:ascii="Cambria" w:hAnsi="Cambria"/>
        </w:rPr>
        <w:t xml:space="preserve">. </w:t>
      </w:r>
      <w:r w:rsidRPr="00B57155">
        <w:rPr>
          <w:rFonts w:ascii="Cambria" w:hAnsi="Cambria"/>
        </w:rPr>
        <w:t>[</w:t>
      </w:r>
      <w:proofErr w:type="gramStart"/>
      <w:r w:rsidRPr="00B57155">
        <w:rPr>
          <w:rFonts w:ascii="Cambria" w:hAnsi="Cambria"/>
          <w:highlight w:val="yellow"/>
        </w:rPr>
        <w:t>Ole ?</w:t>
      </w:r>
      <w:proofErr w:type="gramEnd"/>
      <w:r w:rsidRPr="00B57155">
        <w:rPr>
          <w:rFonts w:ascii="Cambria" w:hAnsi="Cambria"/>
          <w:highlight w:val="yellow"/>
        </w:rPr>
        <w:t>: are the same fish available from year to year?</w:t>
      </w:r>
      <w:r w:rsidRPr="00B57155">
        <w:rPr>
          <w:rFonts w:ascii="Cambria" w:hAnsi="Cambria"/>
        </w:rPr>
        <w:t>]</w:t>
      </w:r>
      <w:r w:rsidR="00A40350" w:rsidRPr="00B57155">
        <w:rPr>
          <w:rFonts w:ascii="Cambria" w:hAnsi="Cambria"/>
        </w:rPr>
        <w:t xml:space="preserve"> </w:t>
      </w:r>
      <w:r w:rsidR="00201354" w:rsidRPr="00B57155">
        <w:rPr>
          <w:rFonts w:ascii="Cambria" w:hAnsi="Cambria"/>
        </w:rPr>
        <w:t xml:space="preserve">Unlike crab and salmon, </w:t>
      </w:r>
      <w:proofErr w:type="spellStart"/>
      <w:r w:rsidR="00A40350" w:rsidRPr="00B57155">
        <w:rPr>
          <w:rFonts w:ascii="Cambria" w:hAnsi="Cambria"/>
        </w:rPr>
        <w:t>groundfish</w:t>
      </w:r>
      <w:proofErr w:type="spellEnd"/>
      <w:r w:rsidR="00A40350" w:rsidRPr="00B57155">
        <w:rPr>
          <w:rFonts w:ascii="Cambria" w:hAnsi="Cambria"/>
        </w:rPr>
        <w:t xml:space="preserve"> are much longer-lived and </w:t>
      </w:r>
      <w:r w:rsidR="00201354" w:rsidRPr="00B57155">
        <w:rPr>
          <w:rFonts w:ascii="Cambria" w:hAnsi="Cambria"/>
        </w:rPr>
        <w:t xml:space="preserve">therefore </w:t>
      </w:r>
      <w:r w:rsidR="00A40350" w:rsidRPr="00B57155">
        <w:rPr>
          <w:rFonts w:ascii="Cambria" w:hAnsi="Cambria"/>
        </w:rPr>
        <w:t>subject to depletion across years</w:t>
      </w:r>
      <w:r w:rsidR="00201354" w:rsidRPr="00B57155">
        <w:rPr>
          <w:rFonts w:ascii="Cambria" w:hAnsi="Cambria"/>
        </w:rPr>
        <w:t xml:space="preserve">. Therefore, </w:t>
      </w:r>
      <w:r w:rsidR="00A40350" w:rsidRPr="00B57155">
        <w:rPr>
          <w:rFonts w:ascii="Cambria" w:hAnsi="Cambria"/>
        </w:rPr>
        <w:t xml:space="preserve">we modeled the </w:t>
      </w:r>
      <w:proofErr w:type="spellStart"/>
      <w:r w:rsidR="00A40350" w:rsidRPr="00B57155">
        <w:rPr>
          <w:rFonts w:ascii="Cambria" w:hAnsi="Cambria"/>
        </w:rPr>
        <w:t>groundfish</w:t>
      </w:r>
      <w:proofErr w:type="spellEnd"/>
      <w:r w:rsidR="00A40350" w:rsidRPr="00B57155">
        <w:rPr>
          <w:rFonts w:ascii="Cambria" w:hAnsi="Cambria"/>
        </w:rPr>
        <w:t xml:space="preserve"> population using a delay-difference model with a </w:t>
      </w:r>
      <w:proofErr w:type="spellStart"/>
      <w:r w:rsidR="00A40350" w:rsidRPr="00B57155">
        <w:rPr>
          <w:rFonts w:ascii="Cambria" w:hAnsi="Cambria"/>
        </w:rPr>
        <w:t>Beverton</w:t>
      </w:r>
      <w:proofErr w:type="spellEnd"/>
      <w:r w:rsidR="00A40350" w:rsidRPr="00B57155">
        <w:rPr>
          <w:rFonts w:ascii="Cambria" w:hAnsi="Cambria"/>
        </w:rPr>
        <w:t>-Holt stock-recruit relationship and approximately parameterized the growth, mortality, and recruitment dynamics based on Sablefish.</w:t>
      </w:r>
    </w:p>
    <w:p w14:paraId="3FB58887" w14:textId="55E17331" w:rsidR="005173EA" w:rsidRPr="00B57155" w:rsidRDefault="00201354" w:rsidP="005173EA">
      <w:pPr>
        <w:spacing w:line="480" w:lineRule="auto"/>
        <w:ind w:firstLine="720"/>
        <w:rPr>
          <w:rFonts w:ascii="Cambria" w:hAnsi="Cambria"/>
        </w:rPr>
      </w:pPr>
      <w:r w:rsidRPr="00B57155">
        <w:rPr>
          <w:rFonts w:ascii="Cambria" w:hAnsi="Cambria"/>
        </w:rPr>
        <w:t>Costs of fishing are divided into annual fixed costs that are automatically incurred every year (</w:t>
      </w:r>
      <w:r w:rsidR="00DE7C38">
        <w:rPr>
          <w:rFonts w:ascii="Cambria" w:hAnsi="Cambria"/>
        </w:rPr>
        <w:t>e.g.,</w:t>
      </w:r>
      <w:r w:rsidRPr="00B57155">
        <w:rPr>
          <w:rFonts w:ascii="Cambria" w:hAnsi="Cambria"/>
        </w:rPr>
        <w:t xml:space="preserve"> permits, boat and gear maintenance) and weekly variable costs that are only incurred if a vessel chooses to fish for a particular species in a given week (</w:t>
      </w:r>
      <w:r w:rsidR="00DE7C38">
        <w:rPr>
          <w:rFonts w:ascii="Cambria" w:hAnsi="Cambria"/>
        </w:rPr>
        <w:t xml:space="preserve">e.g., </w:t>
      </w:r>
      <w:r w:rsidRPr="00B57155">
        <w:rPr>
          <w:rFonts w:ascii="Cambria" w:hAnsi="Cambria"/>
        </w:rPr>
        <w:t xml:space="preserve">fuel, bait, labor). </w:t>
      </w:r>
      <w:r w:rsidR="003C4607" w:rsidRPr="00B57155">
        <w:rPr>
          <w:rFonts w:ascii="Cambria" w:hAnsi="Cambria"/>
        </w:rPr>
        <w:t xml:space="preserve">Fixed costs are constant for all participants, but variable costs </w:t>
      </w:r>
      <w:r w:rsidR="00BE2DC7">
        <w:rPr>
          <w:rFonts w:ascii="Cambria" w:hAnsi="Cambria"/>
        </w:rPr>
        <w:t>vary by vessel according to a lognormal distribution</w:t>
      </w:r>
      <w:r w:rsidR="00DE7C38">
        <w:rPr>
          <w:rFonts w:ascii="Cambria" w:hAnsi="Cambria"/>
        </w:rPr>
        <w:t xml:space="preserve"> in order</w:t>
      </w:r>
      <w:r w:rsidR="00BE2DC7">
        <w:rPr>
          <w:rFonts w:ascii="Cambria" w:hAnsi="Cambria"/>
        </w:rPr>
        <w:t xml:space="preserve"> to mimic variability in fishing skill</w:t>
      </w:r>
      <w:r w:rsidR="001C20EF">
        <w:rPr>
          <w:rFonts w:ascii="Cambria" w:hAnsi="Cambria"/>
        </w:rPr>
        <w:t xml:space="preserve">. This allows for </w:t>
      </w:r>
      <w:r w:rsidR="00BE2DC7">
        <w:rPr>
          <w:rFonts w:ascii="Cambria" w:hAnsi="Cambria"/>
        </w:rPr>
        <w:t xml:space="preserve">individual vessels </w:t>
      </w:r>
      <w:r w:rsidR="001C20EF">
        <w:rPr>
          <w:rFonts w:ascii="Cambria" w:hAnsi="Cambria"/>
        </w:rPr>
        <w:t xml:space="preserve">to </w:t>
      </w:r>
      <w:r w:rsidR="00BE2DC7">
        <w:rPr>
          <w:rFonts w:ascii="Cambria" w:hAnsi="Cambria"/>
        </w:rPr>
        <w:t>make different decisions through the season as to whether a particular population is profitable in a given week</w:t>
      </w:r>
      <w:r w:rsidR="003C4607" w:rsidRPr="00B57155">
        <w:rPr>
          <w:rFonts w:ascii="Cambria" w:hAnsi="Cambria"/>
        </w:rPr>
        <w:t>. Given fixed cost</w:t>
      </w:r>
      <w:r w:rsidR="00B57155">
        <w:rPr>
          <w:rFonts w:ascii="Cambria" w:hAnsi="Cambria"/>
        </w:rPr>
        <w:t>s</w:t>
      </w:r>
      <w:r w:rsidR="003C4607" w:rsidRPr="00B57155">
        <w:rPr>
          <w:rFonts w:ascii="Cambria" w:hAnsi="Cambria"/>
        </w:rPr>
        <w:t xml:space="preserve"> and </w:t>
      </w:r>
      <w:r w:rsidR="00B57155">
        <w:rPr>
          <w:rFonts w:ascii="Cambria" w:hAnsi="Cambria"/>
        </w:rPr>
        <w:t xml:space="preserve">the </w:t>
      </w:r>
      <w:r w:rsidR="003C4607" w:rsidRPr="00B57155">
        <w:rPr>
          <w:rFonts w:ascii="Cambria" w:hAnsi="Cambria"/>
        </w:rPr>
        <w:t xml:space="preserve">coefficient of variation </w:t>
      </w:r>
      <w:r w:rsidR="00B57155">
        <w:rPr>
          <w:rFonts w:ascii="Cambria" w:hAnsi="Cambria"/>
        </w:rPr>
        <w:t xml:space="preserve">for </w:t>
      </w:r>
      <w:r w:rsidR="003C4607" w:rsidRPr="00B57155">
        <w:rPr>
          <w:rFonts w:ascii="Cambria" w:hAnsi="Cambria"/>
        </w:rPr>
        <w:t xml:space="preserve">variable costs, we solved for the </w:t>
      </w:r>
      <w:r w:rsidR="00B57155">
        <w:rPr>
          <w:rFonts w:ascii="Cambria" w:hAnsi="Cambria"/>
        </w:rPr>
        <w:t xml:space="preserve">mean </w:t>
      </w:r>
      <w:r w:rsidR="003C4607" w:rsidRPr="00B57155">
        <w:rPr>
          <w:rFonts w:ascii="Cambria" w:hAnsi="Cambria"/>
        </w:rPr>
        <w:t>variable cost that led to zero profits in a year of average recruitment strength for the marginal (5</w:t>
      </w:r>
      <w:r w:rsidR="003C4607" w:rsidRPr="00B57155">
        <w:rPr>
          <w:rFonts w:ascii="Cambria" w:hAnsi="Cambria"/>
          <w:vertAlign w:val="superscript"/>
        </w:rPr>
        <w:t>th</w:t>
      </w:r>
      <w:r w:rsidR="003C4607" w:rsidRPr="00B57155">
        <w:rPr>
          <w:rFonts w:ascii="Cambria" w:hAnsi="Cambria"/>
        </w:rPr>
        <w:t xml:space="preserve"> percentile) fisher who might be </w:t>
      </w:r>
      <w:r w:rsidR="003C4607" w:rsidRPr="00B57155">
        <w:rPr>
          <w:rFonts w:ascii="Cambria" w:hAnsi="Cambria"/>
        </w:rPr>
        <w:lastRenderedPageBreak/>
        <w:t xml:space="preserve">considering entry into the fishery. For </w:t>
      </w:r>
      <w:proofErr w:type="spellStart"/>
      <w:r w:rsidR="003C4607" w:rsidRPr="00B57155">
        <w:rPr>
          <w:rFonts w:ascii="Cambria" w:hAnsi="Cambria"/>
        </w:rPr>
        <w:t>groundfish</w:t>
      </w:r>
      <w:proofErr w:type="spellEnd"/>
      <w:r w:rsidR="003C4607" w:rsidRPr="00B57155">
        <w:rPr>
          <w:rFonts w:ascii="Cambria" w:hAnsi="Cambria"/>
        </w:rPr>
        <w:t xml:space="preserve">, we furthermore </w:t>
      </w:r>
      <w:r w:rsidR="001C20EF">
        <w:rPr>
          <w:rFonts w:ascii="Cambria" w:hAnsi="Cambria"/>
        </w:rPr>
        <w:t xml:space="preserve">forced </w:t>
      </w:r>
      <w:r w:rsidR="003C4607" w:rsidRPr="00B57155">
        <w:rPr>
          <w:rFonts w:ascii="Cambria" w:hAnsi="Cambria"/>
        </w:rPr>
        <w:t>the cost</w:t>
      </w:r>
      <w:r w:rsidR="007A0D6E" w:rsidRPr="00B57155">
        <w:rPr>
          <w:rFonts w:ascii="Cambria" w:hAnsi="Cambria"/>
        </w:rPr>
        <w:t xml:space="preserve"> </w:t>
      </w:r>
      <w:r w:rsidR="003C4607" w:rsidRPr="00B57155">
        <w:rPr>
          <w:rFonts w:ascii="Cambria" w:hAnsi="Cambria"/>
        </w:rPr>
        <w:t xml:space="preserve">structure </w:t>
      </w:r>
      <w:r w:rsidR="001C20EF">
        <w:rPr>
          <w:rFonts w:ascii="Cambria" w:hAnsi="Cambria"/>
        </w:rPr>
        <w:t xml:space="preserve">to lead </w:t>
      </w:r>
      <w:r w:rsidR="003C4607" w:rsidRPr="00B57155">
        <w:rPr>
          <w:rFonts w:ascii="Cambria" w:hAnsi="Cambria"/>
        </w:rPr>
        <w:t xml:space="preserve">the population to equilibrate at 40% of unfished biomass (the management target). </w:t>
      </w:r>
      <w:r w:rsidR="00DE7C38">
        <w:rPr>
          <w:rFonts w:ascii="Cambria" w:hAnsi="Cambria"/>
        </w:rPr>
        <w:t xml:space="preserve">Because we force </w:t>
      </w:r>
      <w:r w:rsidR="007A0D6E" w:rsidRPr="00B57155">
        <w:rPr>
          <w:rFonts w:ascii="Cambria" w:hAnsi="Cambria"/>
        </w:rPr>
        <w:t>no profitability on average</w:t>
      </w:r>
      <w:r w:rsidR="00DE7C38">
        <w:rPr>
          <w:rFonts w:ascii="Cambria" w:hAnsi="Cambria"/>
        </w:rPr>
        <w:t xml:space="preserve">, our assumption </w:t>
      </w:r>
      <w:r w:rsidR="007A0D6E" w:rsidRPr="00B57155">
        <w:rPr>
          <w:rFonts w:ascii="Cambria" w:hAnsi="Cambria"/>
        </w:rPr>
        <w:t xml:space="preserve">that annual participation in the fishery and permit costs </w:t>
      </w:r>
      <w:r w:rsidR="00DE7C38">
        <w:rPr>
          <w:rFonts w:ascii="Cambria" w:hAnsi="Cambria"/>
        </w:rPr>
        <w:t xml:space="preserve">are </w:t>
      </w:r>
      <w:r w:rsidR="007A0D6E" w:rsidRPr="00B57155">
        <w:rPr>
          <w:rFonts w:ascii="Cambria" w:hAnsi="Cambria"/>
        </w:rPr>
        <w:t>stable</w:t>
      </w:r>
      <w:r w:rsidR="00DE7C38">
        <w:rPr>
          <w:rFonts w:ascii="Cambria" w:hAnsi="Cambria"/>
        </w:rPr>
        <w:t xml:space="preserve"> is reasonable</w:t>
      </w:r>
      <w:r w:rsidR="007A0D6E" w:rsidRPr="00B57155">
        <w:rPr>
          <w:rFonts w:ascii="Cambria" w:hAnsi="Cambria"/>
        </w:rPr>
        <w:t>.</w:t>
      </w:r>
      <w:r w:rsidR="001C20EF">
        <w:rPr>
          <w:rFonts w:ascii="Cambria" w:hAnsi="Cambria"/>
        </w:rPr>
        <w:t xml:space="preserve"> To avoid monte </w:t>
      </w:r>
      <w:proofErr w:type="spellStart"/>
      <w:r w:rsidR="001C20EF">
        <w:rPr>
          <w:rFonts w:ascii="Cambria" w:hAnsi="Cambria"/>
        </w:rPr>
        <w:t>carlo</w:t>
      </w:r>
      <w:proofErr w:type="spellEnd"/>
      <w:r w:rsidR="001C20EF">
        <w:rPr>
          <w:rFonts w:ascii="Cambria" w:hAnsi="Cambria"/>
        </w:rPr>
        <w:t xml:space="preserve"> error during </w:t>
      </w:r>
      <w:r w:rsidR="00DE7C38">
        <w:rPr>
          <w:rFonts w:ascii="Cambria" w:hAnsi="Cambria"/>
        </w:rPr>
        <w:t xml:space="preserve">the </w:t>
      </w:r>
      <w:r w:rsidR="001C20EF">
        <w:rPr>
          <w:rFonts w:ascii="Cambria" w:hAnsi="Cambria"/>
        </w:rPr>
        <w:t>root-finding</w:t>
      </w:r>
      <w:r w:rsidR="00DE7C38">
        <w:rPr>
          <w:rFonts w:ascii="Cambria" w:hAnsi="Cambria"/>
        </w:rPr>
        <w:t xml:space="preserve"> phase</w:t>
      </w:r>
      <w:r w:rsidR="001C20EF">
        <w:rPr>
          <w:rFonts w:ascii="Cambria" w:hAnsi="Cambria"/>
        </w:rPr>
        <w:t>, these vessel-specific variable costs are assigned based on quantiles from the inverse lognormal cumulative density function. For actual simulations, these costs are drawn randomly, but held constant over time.</w:t>
      </w:r>
      <w:r w:rsidR="000F72EE">
        <w:rPr>
          <w:rFonts w:ascii="Cambria" w:hAnsi="Cambria"/>
        </w:rPr>
        <w:t xml:space="preserve"> For simplicity, this variable cost calculation is done independently for each fishery (i.e., vessels do not have other fishing options during the calculations), and is based on a fleet consisting of the </w:t>
      </w:r>
      <w:r w:rsidR="001D3605">
        <w:rPr>
          <w:rFonts w:ascii="Cambria" w:hAnsi="Cambria"/>
        </w:rPr>
        <w:t xml:space="preserve">same </w:t>
      </w:r>
      <w:r w:rsidR="000F72EE">
        <w:rPr>
          <w:rFonts w:ascii="Cambria" w:hAnsi="Cambria"/>
        </w:rPr>
        <w:t>number of vessels as hold permits for the fishery in the baseline scenario.</w:t>
      </w:r>
    </w:p>
    <w:p w14:paraId="13A2C176" w14:textId="17D51E8E" w:rsidR="007D12C1" w:rsidRPr="00B57155" w:rsidRDefault="005173EA" w:rsidP="00B57155">
      <w:pPr>
        <w:spacing w:line="480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Fishers are assumed to have perfect knowledge of </w:t>
      </w:r>
      <w:r w:rsidR="007B1D76">
        <w:rPr>
          <w:rFonts w:ascii="Cambria" w:hAnsi="Cambria"/>
        </w:rPr>
        <w:t xml:space="preserve">the available biomass each </w:t>
      </w:r>
      <w:r>
        <w:rPr>
          <w:rFonts w:ascii="Cambria" w:hAnsi="Cambria"/>
        </w:rPr>
        <w:t>week</w:t>
      </w:r>
      <w:r w:rsidR="007B1D76">
        <w:rPr>
          <w:rFonts w:ascii="Cambria" w:hAnsi="Cambria"/>
        </w:rPr>
        <w:t>, and catchability is held constant, with no interference among vessels</w:t>
      </w:r>
      <w:r>
        <w:rPr>
          <w:rFonts w:ascii="Cambria" w:hAnsi="Cambria"/>
        </w:rPr>
        <w:t xml:space="preserve">. Prices </w:t>
      </w:r>
      <w:r w:rsidR="007B1D76">
        <w:rPr>
          <w:rFonts w:ascii="Cambria" w:hAnsi="Cambria"/>
        </w:rPr>
        <w:t xml:space="preserve">are also held constant </w:t>
      </w:r>
      <w:r>
        <w:rPr>
          <w:rFonts w:ascii="Cambria" w:hAnsi="Cambria"/>
        </w:rPr>
        <w:t xml:space="preserve">for </w:t>
      </w:r>
      <w:proofErr w:type="spellStart"/>
      <w:r>
        <w:rPr>
          <w:rFonts w:ascii="Cambria" w:hAnsi="Cambria"/>
        </w:rPr>
        <w:t>groundfish</w:t>
      </w:r>
      <w:proofErr w:type="spellEnd"/>
      <w:r>
        <w:rPr>
          <w:rFonts w:ascii="Cambria" w:hAnsi="Cambria"/>
        </w:rPr>
        <w:t xml:space="preserve"> and salmon, so fishers also have perfect knowledge of the revenue and profit they will earn in a week</w:t>
      </w:r>
      <w:r w:rsidR="007B1D76">
        <w:rPr>
          <w:rFonts w:ascii="Cambria" w:hAnsi="Cambria"/>
        </w:rPr>
        <w:t xml:space="preserve"> for those populations</w:t>
      </w:r>
      <w:r>
        <w:rPr>
          <w:rFonts w:ascii="Cambria" w:hAnsi="Cambria"/>
        </w:rPr>
        <w:t xml:space="preserve">. A demand function was built for the crab population to </w:t>
      </w:r>
      <w:r w:rsidR="00DF4E36">
        <w:rPr>
          <w:rFonts w:ascii="Cambria" w:hAnsi="Cambria"/>
        </w:rPr>
        <w:t xml:space="preserve">1) </w:t>
      </w:r>
      <w:r>
        <w:rPr>
          <w:rFonts w:ascii="Cambria" w:hAnsi="Cambria"/>
        </w:rPr>
        <w:t xml:space="preserve">better mimic the high level of depletion that occurs and </w:t>
      </w:r>
      <w:r w:rsidR="00DF4E36">
        <w:rPr>
          <w:rFonts w:ascii="Cambria" w:hAnsi="Cambria"/>
        </w:rPr>
        <w:t xml:space="preserve">2) </w:t>
      </w:r>
      <w:r>
        <w:rPr>
          <w:rFonts w:ascii="Cambria" w:hAnsi="Cambria"/>
        </w:rPr>
        <w:t xml:space="preserve">increase the temporal overlap between the </w:t>
      </w:r>
      <w:r w:rsidR="00DE7C38">
        <w:rPr>
          <w:rFonts w:ascii="Cambria" w:hAnsi="Cambria"/>
        </w:rPr>
        <w:t xml:space="preserve">realized </w:t>
      </w:r>
      <w:r>
        <w:rPr>
          <w:rFonts w:ascii="Cambria" w:hAnsi="Cambria"/>
        </w:rPr>
        <w:t>crab and salmon fisheries</w:t>
      </w:r>
      <w:r w:rsidR="00DF4E3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DF4E36">
        <w:rPr>
          <w:rFonts w:ascii="Cambria" w:hAnsi="Cambria"/>
        </w:rPr>
        <w:t>P</w:t>
      </w:r>
      <w:r>
        <w:rPr>
          <w:rFonts w:ascii="Cambria" w:hAnsi="Cambria"/>
        </w:rPr>
        <w:t xml:space="preserve">rices </w:t>
      </w:r>
      <w:r w:rsidR="00DF4E36">
        <w:rPr>
          <w:rFonts w:ascii="Cambria" w:hAnsi="Cambria"/>
        </w:rPr>
        <w:t xml:space="preserve">for crab </w:t>
      </w:r>
      <w:r>
        <w:rPr>
          <w:rFonts w:ascii="Cambria" w:hAnsi="Cambria"/>
        </w:rPr>
        <w:t xml:space="preserve">go up linearly once overall weekly catches fall below </w:t>
      </w:r>
      <w:r w:rsidRPr="005173EA">
        <w:rPr>
          <w:rFonts w:ascii="Cambria" w:hAnsi="Cambria"/>
          <w:highlight w:val="yellow"/>
        </w:rPr>
        <w:t>X%</w:t>
      </w:r>
      <w:r>
        <w:rPr>
          <w:rFonts w:ascii="Cambria" w:hAnsi="Cambria"/>
        </w:rPr>
        <w:t xml:space="preserve"> of average recruitment. </w:t>
      </w:r>
      <w:r w:rsidR="00776E62">
        <w:rPr>
          <w:rFonts w:ascii="Cambria" w:hAnsi="Cambria"/>
        </w:rPr>
        <w:t xml:space="preserve">Fishers use the prices paid </w:t>
      </w:r>
      <w:r w:rsidR="00BA16E5">
        <w:rPr>
          <w:rFonts w:ascii="Cambria" w:hAnsi="Cambria"/>
        </w:rPr>
        <w:t xml:space="preserve">for crab </w:t>
      </w:r>
      <w:r w:rsidR="00776E62">
        <w:rPr>
          <w:rFonts w:ascii="Cambria" w:hAnsi="Cambria"/>
        </w:rPr>
        <w:t>in the previous week to calculate expected revenue and profit for the upcoming week. In the first week of the year</w:t>
      </w:r>
      <w:r w:rsidR="00BA16E5">
        <w:rPr>
          <w:rFonts w:ascii="Cambria" w:hAnsi="Cambria"/>
        </w:rPr>
        <w:t>,</w:t>
      </w:r>
      <w:r w:rsidR="00776E62">
        <w:rPr>
          <w:rFonts w:ascii="Cambria" w:hAnsi="Cambria"/>
        </w:rPr>
        <w:t xml:space="preserve"> </w:t>
      </w:r>
      <w:r w:rsidR="00776E62" w:rsidRPr="00776E62">
        <w:rPr>
          <w:rFonts w:ascii="Cambria" w:hAnsi="Cambria"/>
          <w:highlight w:val="yellow"/>
        </w:rPr>
        <w:t>X happens</w:t>
      </w:r>
      <w:r w:rsidR="00776E62">
        <w:rPr>
          <w:rFonts w:ascii="Cambria" w:hAnsi="Cambria"/>
        </w:rPr>
        <w:t>.</w:t>
      </w:r>
      <w:r w:rsidR="001D3605">
        <w:rPr>
          <w:rFonts w:ascii="Cambria" w:hAnsi="Cambria"/>
        </w:rPr>
        <w:t xml:space="preserve"> Based on this information, each week each vessel calculates their expected profits (expected revenue – variable costs) for each fishery that is open and for which they hold a permit, and either fish in the most profitable fishery or, if no fishery is profitable, do not fish that week. </w:t>
      </w:r>
      <w:bookmarkStart w:id="0" w:name="_GoBack"/>
      <w:r w:rsidR="001D3605">
        <w:rPr>
          <w:rFonts w:ascii="Cambria" w:hAnsi="Cambria"/>
        </w:rPr>
        <w:t xml:space="preserve">For a given vessel holding multiple permits, variable costs across fisheries are correlated. </w:t>
      </w:r>
    </w:p>
    <w:bookmarkEnd w:id="0"/>
    <w:p w14:paraId="4AF9B562" w14:textId="1F4C86D0" w:rsidR="00A1638A" w:rsidRPr="00B57155" w:rsidRDefault="00A1638A" w:rsidP="00B57155">
      <w:pPr>
        <w:spacing w:line="480" w:lineRule="auto"/>
        <w:rPr>
          <w:rFonts w:ascii="Cambria" w:hAnsi="Cambria"/>
        </w:rPr>
      </w:pPr>
    </w:p>
    <w:sectPr w:rsidR="00A1638A" w:rsidRPr="00B57155" w:rsidSect="00B5715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C1"/>
    <w:rsid w:val="000134AC"/>
    <w:rsid w:val="0002716A"/>
    <w:rsid w:val="00030984"/>
    <w:rsid w:val="000D045B"/>
    <w:rsid w:val="000F72EE"/>
    <w:rsid w:val="001132AB"/>
    <w:rsid w:val="001C20EF"/>
    <w:rsid w:val="001D3605"/>
    <w:rsid w:val="00201354"/>
    <w:rsid w:val="003C4607"/>
    <w:rsid w:val="005173EA"/>
    <w:rsid w:val="006524E6"/>
    <w:rsid w:val="00776E62"/>
    <w:rsid w:val="007A0D6E"/>
    <w:rsid w:val="007B1D76"/>
    <w:rsid w:val="007D12C1"/>
    <w:rsid w:val="007D5F01"/>
    <w:rsid w:val="008A481F"/>
    <w:rsid w:val="008D488A"/>
    <w:rsid w:val="0092210C"/>
    <w:rsid w:val="009334BB"/>
    <w:rsid w:val="009468A6"/>
    <w:rsid w:val="00997A91"/>
    <w:rsid w:val="00A1638A"/>
    <w:rsid w:val="00A40350"/>
    <w:rsid w:val="00A4258A"/>
    <w:rsid w:val="00A4506B"/>
    <w:rsid w:val="00A67E53"/>
    <w:rsid w:val="00A723B0"/>
    <w:rsid w:val="00A77F80"/>
    <w:rsid w:val="00B57155"/>
    <w:rsid w:val="00BA16E5"/>
    <w:rsid w:val="00BB2497"/>
    <w:rsid w:val="00BE2DC7"/>
    <w:rsid w:val="00C31535"/>
    <w:rsid w:val="00C352D8"/>
    <w:rsid w:val="00C47CF0"/>
    <w:rsid w:val="00CB74BA"/>
    <w:rsid w:val="00CC54DE"/>
    <w:rsid w:val="00D52F26"/>
    <w:rsid w:val="00DB2BF2"/>
    <w:rsid w:val="00DE7C38"/>
    <w:rsid w:val="00DF4E36"/>
    <w:rsid w:val="00E06A1C"/>
    <w:rsid w:val="00E763F9"/>
    <w:rsid w:val="00E87D17"/>
    <w:rsid w:val="00EA6E2B"/>
    <w:rsid w:val="00EC2895"/>
    <w:rsid w:val="00E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560C"/>
  <w15:chartTrackingRefBased/>
  <w15:docId w15:val="{C3DFA75F-68A5-784A-B879-0DCAF1E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5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583</Words>
  <Characters>3476</Characters>
  <Application>Microsoft Office Word</Application>
  <DocSecurity>0</DocSecurity>
  <Lines>46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2019-06-27T23:24:00Z</dcterms:created>
  <dcterms:modified xsi:type="dcterms:W3CDTF">2019-06-28T23:16:00Z</dcterms:modified>
</cp:coreProperties>
</file>