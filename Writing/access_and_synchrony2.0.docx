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FC26A" w14:textId="77777777" w:rsidR="00682598" w:rsidRDefault="00682598" w:rsidP="00A23627">
      <w:pPr>
        <w:spacing w:line="480" w:lineRule="auto"/>
        <w:rPr>
          <w:rFonts w:ascii="Times New Roman" w:hAnsi="Times New Roman" w:cs="Times New Roman"/>
        </w:rPr>
      </w:pPr>
      <w:r>
        <w:rPr>
          <w:rFonts w:ascii="Times New Roman" w:hAnsi="Times New Roman" w:cs="Times New Roman"/>
        </w:rPr>
        <w:t>Title ideas:</w:t>
      </w:r>
    </w:p>
    <w:p w14:paraId="60C1F06B" w14:textId="5ADD5801" w:rsidR="00371487" w:rsidRDefault="00682598" w:rsidP="00A23627">
      <w:pPr>
        <w:spacing w:line="480" w:lineRule="auto"/>
        <w:rPr>
          <w:rFonts w:ascii="Times New Roman" w:hAnsi="Times New Roman" w:cs="Times New Roman"/>
        </w:rPr>
      </w:pPr>
      <w:r>
        <w:rPr>
          <w:rFonts w:ascii="Times New Roman" w:hAnsi="Times New Roman" w:cs="Times New Roman"/>
        </w:rPr>
        <w:t>Life history mediates the impact of population synchrony on portfolio benefits</w:t>
      </w:r>
      <w:r w:rsidR="00CC1791">
        <w:rPr>
          <w:rFonts w:ascii="Times New Roman" w:hAnsi="Times New Roman" w:cs="Times New Roman"/>
        </w:rPr>
        <w:t xml:space="preserve"> in a multi-species system</w:t>
      </w:r>
    </w:p>
    <w:p w14:paraId="0718785C" w14:textId="65481818" w:rsidR="00682598" w:rsidRDefault="00682598" w:rsidP="00A23627">
      <w:pPr>
        <w:spacing w:line="480" w:lineRule="auto"/>
        <w:rPr>
          <w:rFonts w:ascii="Times New Roman" w:hAnsi="Times New Roman" w:cs="Times New Roman"/>
        </w:rPr>
      </w:pPr>
      <w:r>
        <w:rPr>
          <w:rFonts w:ascii="Times New Roman" w:hAnsi="Times New Roman" w:cs="Times New Roman"/>
        </w:rPr>
        <w:t xml:space="preserve">The impacts of synchrony and permit access on revenue patterns in a multi-species system </w:t>
      </w:r>
    </w:p>
    <w:p w14:paraId="7507F03D" w14:textId="77777777" w:rsidR="00682598" w:rsidRPr="000751AA" w:rsidRDefault="00682598" w:rsidP="00A23627">
      <w:pPr>
        <w:spacing w:line="480" w:lineRule="auto"/>
        <w:rPr>
          <w:rFonts w:ascii="Times New Roman" w:hAnsi="Times New Roman" w:cs="Times New Roman"/>
        </w:rPr>
      </w:pPr>
    </w:p>
    <w:p w14:paraId="7A76EA16" w14:textId="41AB9FF8" w:rsidR="00371487" w:rsidRPr="000751AA" w:rsidRDefault="00371487" w:rsidP="00A23627">
      <w:pPr>
        <w:spacing w:line="480" w:lineRule="auto"/>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r w:rsidR="000751AA">
        <w:rPr>
          <w:rFonts w:ascii="Times New Roman" w:hAnsi="Times New Roman" w:cs="Times New Roman"/>
          <w:vertAlign w:val="superscript"/>
        </w:rPr>
        <w:t>3</w:t>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650A8907" w:rsidR="000751AA" w:rsidRDefault="000751AA" w:rsidP="00A23627">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r w:rsidR="00246666">
        <w:rPr>
          <w:rFonts w:ascii="Times New Roman" w:hAnsi="Times New Roman" w:cs="Times New Roman"/>
        </w:rPr>
        <w:t>, USA</w:t>
      </w:r>
    </w:p>
    <w:p w14:paraId="32358634" w14:textId="4665B68F" w:rsidR="000751AA" w:rsidRDefault="000751AA" w:rsidP="00A23627">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r w:rsidR="00246666">
        <w:rPr>
          <w:rFonts w:ascii="Times New Roman" w:hAnsi="Times New Roman" w:cs="Times New Roman"/>
        </w:rPr>
        <w:t>, USA</w:t>
      </w:r>
    </w:p>
    <w:p w14:paraId="41743173" w14:textId="367976E5" w:rsidR="00A24EAA" w:rsidRPr="000751AA" w:rsidRDefault="000751AA" w:rsidP="00A23627">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C33359" w:rsidRPr="00C33359">
        <w:rPr>
          <w:rFonts w:ascii="Times New Roman" w:hAnsi="Times New Roman" w:cs="Times New Roman"/>
          <w:color w:val="323232"/>
          <w:shd w:val="clear" w:color="auto" w:fill="FFFFFF" w:themeFill="background1"/>
        </w:rPr>
        <w:t>Conservation Biology Division, Northwest Fisheries Science Center</w:t>
      </w:r>
      <w:r w:rsidR="00C33359">
        <w:rPr>
          <w:rFonts w:ascii="Times New Roman" w:hAnsi="Times New Roman" w:cs="Times New Roman"/>
          <w:color w:val="323232"/>
          <w:shd w:val="clear" w:color="auto" w:fill="FFFFFF" w:themeFill="background1"/>
        </w:rPr>
        <w:t>, Seattle, WA</w:t>
      </w:r>
      <w:r w:rsidR="00246666">
        <w:rPr>
          <w:rFonts w:ascii="Times New Roman" w:hAnsi="Times New Roman" w:cs="Times New Roman"/>
          <w:color w:val="323232"/>
          <w:shd w:val="clear" w:color="auto" w:fill="FFFFFF" w:themeFill="background1"/>
        </w:rPr>
        <w:t>, USA</w:t>
      </w:r>
      <w:r w:rsidR="00A24EAA" w:rsidRPr="000751AA">
        <w:rPr>
          <w:rFonts w:ascii="Times New Roman" w:hAnsi="Times New Roman" w:cs="Times New Roman"/>
        </w:rPr>
        <w:br w:type="page"/>
      </w:r>
    </w:p>
    <w:p w14:paraId="31BF8ACB" w14:textId="0F6F13DD" w:rsidR="000751AA" w:rsidRDefault="000751AA" w:rsidP="00A23627">
      <w:pPr>
        <w:spacing w:line="480" w:lineRule="auto"/>
        <w:rPr>
          <w:rFonts w:ascii="Times New Roman" w:hAnsi="Times New Roman" w:cs="Times New Roman"/>
          <w:u w:val="single"/>
        </w:rPr>
      </w:pPr>
      <w:commentRangeStart w:id="0"/>
      <w:r>
        <w:rPr>
          <w:rFonts w:ascii="Times New Roman" w:hAnsi="Times New Roman" w:cs="Times New Roman"/>
          <w:u w:val="single"/>
        </w:rPr>
        <w:lastRenderedPageBreak/>
        <w:t>Abstract</w:t>
      </w:r>
      <w:commentRangeEnd w:id="0"/>
      <w:r w:rsidR="007B4398">
        <w:rPr>
          <w:rStyle w:val="CommentReference"/>
        </w:rPr>
        <w:commentReference w:id="0"/>
      </w:r>
      <w:r w:rsidR="00933F5A">
        <w:rPr>
          <w:rFonts w:ascii="Times New Roman" w:hAnsi="Times New Roman" w:cs="Times New Roman"/>
          <w:u w:val="single"/>
        </w:rPr>
        <w:t xml:space="preserve"> (</w:t>
      </w:r>
      <w:r w:rsidR="00C64385">
        <w:rPr>
          <w:rFonts w:ascii="Times New Roman" w:hAnsi="Times New Roman" w:cs="Times New Roman"/>
          <w:u w:val="single"/>
        </w:rPr>
        <w:t xml:space="preserve">currently </w:t>
      </w:r>
      <w:r w:rsidR="00DA2183">
        <w:rPr>
          <w:rFonts w:ascii="Times New Roman" w:hAnsi="Times New Roman" w:cs="Times New Roman"/>
          <w:u w:val="single"/>
        </w:rPr>
        <w:t>346</w:t>
      </w:r>
      <w:r w:rsidR="00933F5A">
        <w:rPr>
          <w:rFonts w:ascii="Times New Roman" w:hAnsi="Times New Roman" w:cs="Times New Roman"/>
          <w:u w:val="single"/>
        </w:rPr>
        <w:t>/350 words)</w:t>
      </w:r>
    </w:p>
    <w:p w14:paraId="4BD4C3D7" w14:textId="6FD5C875" w:rsidR="00C8292A" w:rsidRDefault="00A06F20" w:rsidP="00A23627">
      <w:pPr>
        <w:spacing w:line="480" w:lineRule="auto"/>
        <w:rPr>
          <w:rFonts w:ascii="Times New Roman" w:hAnsi="Times New Roman" w:cs="Times New Roman"/>
        </w:rPr>
      </w:pPr>
      <w:r>
        <w:rPr>
          <w:rFonts w:ascii="Times New Roman" w:hAnsi="Times New Roman" w:cs="Times New Roman"/>
        </w:rPr>
        <w:t>Natural</w:t>
      </w:r>
      <w:r w:rsidR="00DA2183">
        <w:rPr>
          <w:rFonts w:ascii="Times New Roman" w:hAnsi="Times New Roman" w:cs="Times New Roman"/>
        </w:rPr>
        <w:t xml:space="preserve"> resources</w:t>
      </w:r>
      <w:r>
        <w:rPr>
          <w:rFonts w:ascii="Times New Roman" w:hAnsi="Times New Roman" w:cs="Times New Roman"/>
        </w:rPr>
        <w:t xml:space="preserve"> often exhibit large </w:t>
      </w:r>
      <w:proofErr w:type="spellStart"/>
      <w:r>
        <w:rPr>
          <w:rFonts w:ascii="Times New Roman" w:hAnsi="Times New Roman" w:cs="Times New Roman"/>
        </w:rPr>
        <w:t>interannual</w:t>
      </w:r>
      <w:proofErr w:type="spellEnd"/>
      <w:r>
        <w:rPr>
          <w:rFonts w:ascii="Times New Roman" w:hAnsi="Times New Roman" w:cs="Times New Roman"/>
        </w:rPr>
        <w:t xml:space="preserve"> fluctuations in </w:t>
      </w:r>
      <w:r w:rsidR="00DA2183">
        <w:rPr>
          <w:rFonts w:ascii="Times New Roman" w:hAnsi="Times New Roman" w:cs="Times New Roman"/>
        </w:rPr>
        <w:t>productivity</w:t>
      </w:r>
      <w:r>
        <w:rPr>
          <w:rFonts w:ascii="Times New Roman" w:hAnsi="Times New Roman" w:cs="Times New Roman"/>
        </w:rPr>
        <w:t xml:space="preserve"> driven by shifting environmental conditions, and this translates to high variability in the revenue resource users </w:t>
      </w:r>
      <w:r w:rsidR="00C64385">
        <w:rPr>
          <w:rFonts w:ascii="Times New Roman" w:hAnsi="Times New Roman" w:cs="Times New Roman"/>
        </w:rPr>
        <w:t xml:space="preserve">can </w:t>
      </w:r>
      <w:r>
        <w:rPr>
          <w:rFonts w:ascii="Times New Roman" w:hAnsi="Times New Roman" w:cs="Times New Roman"/>
        </w:rPr>
        <w:t xml:space="preserve">earn. However, users can dampen this variability by </w:t>
      </w:r>
      <w:r w:rsidR="003E3AD8">
        <w:rPr>
          <w:rFonts w:ascii="Times New Roman" w:hAnsi="Times New Roman" w:cs="Times New Roman"/>
        </w:rPr>
        <w:t>harvesting</w:t>
      </w:r>
      <w:r>
        <w:rPr>
          <w:rFonts w:ascii="Times New Roman" w:hAnsi="Times New Roman" w:cs="Times New Roman"/>
        </w:rPr>
        <w:t xml:space="preserve"> a portfolio of resources. In the context of fisheries, this means targeting </w:t>
      </w:r>
      <w:r w:rsidR="00DA2183">
        <w:rPr>
          <w:rFonts w:ascii="Times New Roman" w:hAnsi="Times New Roman" w:cs="Times New Roman"/>
        </w:rPr>
        <w:t>multiple</w:t>
      </w:r>
      <w:r>
        <w:rPr>
          <w:rFonts w:ascii="Times New Roman" w:hAnsi="Times New Roman" w:cs="Times New Roman"/>
        </w:rPr>
        <w:t xml:space="preserve"> </w:t>
      </w:r>
      <w:r w:rsidR="00477D10">
        <w:rPr>
          <w:rFonts w:ascii="Times New Roman" w:hAnsi="Times New Roman" w:cs="Times New Roman"/>
        </w:rPr>
        <w:t>populations</w:t>
      </w:r>
      <w:r>
        <w:rPr>
          <w:rFonts w:ascii="Times New Roman" w:hAnsi="Times New Roman" w:cs="Times New Roman"/>
        </w:rPr>
        <w:t xml:space="preserve">, though the ability to </w:t>
      </w:r>
      <w:r w:rsidR="003E3AD8">
        <w:rPr>
          <w:rFonts w:ascii="Times New Roman" w:hAnsi="Times New Roman" w:cs="Times New Roman"/>
        </w:rPr>
        <w:t xml:space="preserve">actually </w:t>
      </w:r>
      <w:r>
        <w:rPr>
          <w:rFonts w:ascii="Times New Roman" w:hAnsi="Times New Roman" w:cs="Times New Roman"/>
        </w:rPr>
        <w:t xml:space="preserve">build </w:t>
      </w:r>
      <w:r w:rsidR="007A7A72">
        <w:rPr>
          <w:rFonts w:ascii="Times New Roman" w:hAnsi="Times New Roman" w:cs="Times New Roman"/>
        </w:rPr>
        <w:t xml:space="preserve">diverse fishing </w:t>
      </w:r>
      <w:r>
        <w:rPr>
          <w:rFonts w:ascii="Times New Roman" w:hAnsi="Times New Roman" w:cs="Times New Roman"/>
        </w:rPr>
        <w:t>portfolio</w:t>
      </w:r>
      <w:r w:rsidR="007A7A72">
        <w:rPr>
          <w:rFonts w:ascii="Times New Roman" w:hAnsi="Times New Roman" w:cs="Times New Roman"/>
        </w:rPr>
        <w:t>s</w:t>
      </w:r>
      <w:r>
        <w:rPr>
          <w:rFonts w:ascii="Times New Roman" w:hAnsi="Times New Roman" w:cs="Times New Roman"/>
        </w:rPr>
        <w:t xml:space="preserve"> is often constrained by the costs and availability of permits.</w:t>
      </w:r>
      <w:r w:rsidR="00C104AF">
        <w:rPr>
          <w:rFonts w:ascii="Times New Roman" w:hAnsi="Times New Roman" w:cs="Times New Roman"/>
        </w:rPr>
        <w:t xml:space="preserve"> </w:t>
      </w:r>
      <w:r w:rsidR="00053F3A">
        <w:rPr>
          <w:rFonts w:ascii="Times New Roman" w:hAnsi="Times New Roman" w:cs="Times New Roman"/>
        </w:rPr>
        <w:t>These constrain</w:t>
      </w:r>
      <w:r w:rsidR="00477D10">
        <w:rPr>
          <w:rFonts w:ascii="Times New Roman" w:hAnsi="Times New Roman" w:cs="Times New Roman"/>
        </w:rPr>
        <w:t>t</w:t>
      </w:r>
      <w:r w:rsidR="00053F3A">
        <w:rPr>
          <w:rFonts w:ascii="Times New Roman" w:hAnsi="Times New Roman" w:cs="Times New Roman"/>
        </w:rPr>
        <w:t xml:space="preserve">s are generally intended to prevent overcapitalization of the </w:t>
      </w:r>
      <w:r w:rsidR="007A7A72">
        <w:rPr>
          <w:rFonts w:ascii="Times New Roman" w:hAnsi="Times New Roman" w:cs="Times New Roman"/>
        </w:rPr>
        <w:t>fleet</w:t>
      </w:r>
      <w:r w:rsidR="00053F3A">
        <w:rPr>
          <w:rFonts w:ascii="Times New Roman" w:hAnsi="Times New Roman" w:cs="Times New Roman"/>
        </w:rPr>
        <w:t xml:space="preserve"> and ensure populations are fished sustainably. </w:t>
      </w:r>
      <w:r w:rsidR="00C104AF">
        <w:rPr>
          <w:rFonts w:ascii="Times New Roman" w:hAnsi="Times New Roman" w:cs="Times New Roman"/>
        </w:rPr>
        <w:t xml:space="preserve">As linked human-natural systems, both ecological and fishing dynamics influence the </w:t>
      </w:r>
      <w:r w:rsidR="00053F3A">
        <w:rPr>
          <w:rFonts w:ascii="Times New Roman" w:hAnsi="Times New Roman" w:cs="Times New Roman"/>
        </w:rPr>
        <w:t xml:space="preserve">specific </w:t>
      </w:r>
      <w:r w:rsidR="00D6514B">
        <w:rPr>
          <w:rFonts w:ascii="Times New Roman" w:hAnsi="Times New Roman" w:cs="Times New Roman"/>
        </w:rPr>
        <w:t>advantages</w:t>
      </w:r>
      <w:r w:rsidR="00C104AF">
        <w:rPr>
          <w:rFonts w:ascii="Times New Roman" w:hAnsi="Times New Roman" w:cs="Times New Roman"/>
        </w:rPr>
        <w:t xml:space="preserve"> and </w:t>
      </w:r>
      <w:r w:rsidR="00D6514B">
        <w:rPr>
          <w:rFonts w:ascii="Times New Roman" w:hAnsi="Times New Roman" w:cs="Times New Roman"/>
        </w:rPr>
        <w:t xml:space="preserve">disadvantages </w:t>
      </w:r>
      <w:r w:rsidR="00C104AF">
        <w:rPr>
          <w:rFonts w:ascii="Times New Roman" w:hAnsi="Times New Roman" w:cs="Times New Roman"/>
        </w:rPr>
        <w:t>of increasing</w:t>
      </w:r>
      <w:r w:rsidR="007A7A72">
        <w:rPr>
          <w:rFonts w:ascii="Times New Roman" w:hAnsi="Times New Roman" w:cs="Times New Roman"/>
        </w:rPr>
        <w:t xml:space="preserve"> the diversity of fishing portfolios</w:t>
      </w:r>
      <w:r w:rsidR="00C64385">
        <w:rPr>
          <w:rFonts w:ascii="Times New Roman" w:hAnsi="Times New Roman" w:cs="Times New Roman"/>
        </w:rPr>
        <w:t>. Specifically</w:t>
      </w:r>
      <w:r w:rsidR="007A7A72">
        <w:rPr>
          <w:rFonts w:ascii="Times New Roman" w:hAnsi="Times New Roman" w:cs="Times New Roman"/>
        </w:rPr>
        <w:t xml:space="preserve">, a portfolio of </w:t>
      </w:r>
      <w:r w:rsidR="00E35408">
        <w:rPr>
          <w:rFonts w:ascii="Times New Roman" w:hAnsi="Times New Roman" w:cs="Times New Roman"/>
        </w:rPr>
        <w:t xml:space="preserve">synchronous </w:t>
      </w:r>
      <w:r w:rsidR="007B4398">
        <w:rPr>
          <w:rFonts w:ascii="Times New Roman" w:hAnsi="Times New Roman" w:cs="Times New Roman"/>
        </w:rPr>
        <w:t xml:space="preserve">populations with </w:t>
      </w:r>
      <w:r w:rsidR="00E35408">
        <w:rPr>
          <w:rFonts w:ascii="Times New Roman" w:hAnsi="Times New Roman" w:cs="Times New Roman"/>
        </w:rPr>
        <w:t>similar</w:t>
      </w:r>
      <w:r w:rsidR="007A7A72">
        <w:rPr>
          <w:rFonts w:ascii="Times New Roman" w:hAnsi="Times New Roman" w:cs="Times New Roman"/>
        </w:rPr>
        <w:t xml:space="preserve"> </w:t>
      </w:r>
      <w:r w:rsidR="007B4398">
        <w:rPr>
          <w:rFonts w:ascii="Times New Roman" w:hAnsi="Times New Roman" w:cs="Times New Roman"/>
        </w:rPr>
        <w:t>responses to environmental drivers</w:t>
      </w:r>
      <w:r w:rsidR="007A7A72">
        <w:rPr>
          <w:rFonts w:ascii="Times New Roman" w:hAnsi="Times New Roman" w:cs="Times New Roman"/>
        </w:rPr>
        <w:t xml:space="preserve"> should reduce revenue variability less than a portfolio of </w:t>
      </w:r>
      <w:r w:rsidR="00E35408">
        <w:rPr>
          <w:rFonts w:ascii="Times New Roman" w:hAnsi="Times New Roman" w:cs="Times New Roman"/>
        </w:rPr>
        <w:t xml:space="preserve">asynchronous </w:t>
      </w:r>
      <w:r w:rsidR="007B4398">
        <w:rPr>
          <w:rFonts w:ascii="Times New Roman" w:hAnsi="Times New Roman" w:cs="Times New Roman"/>
        </w:rPr>
        <w:t xml:space="preserve">populations with </w:t>
      </w:r>
      <w:r w:rsidR="00E35408">
        <w:rPr>
          <w:rFonts w:ascii="Times New Roman" w:hAnsi="Times New Roman" w:cs="Times New Roman"/>
        </w:rPr>
        <w:t>opposite</w:t>
      </w:r>
      <w:r w:rsidR="007B4398">
        <w:rPr>
          <w:rFonts w:ascii="Times New Roman" w:hAnsi="Times New Roman" w:cs="Times New Roman"/>
        </w:rPr>
        <w:t xml:space="preserve"> responses</w:t>
      </w:r>
      <w:r w:rsidR="007A7A72">
        <w:rPr>
          <w:rFonts w:ascii="Times New Roman" w:hAnsi="Times New Roman" w:cs="Times New Roman"/>
        </w:rPr>
        <w:t xml:space="preserve">. We built a </w:t>
      </w:r>
      <w:proofErr w:type="spellStart"/>
      <w:r w:rsidR="007A7A72">
        <w:rPr>
          <w:rFonts w:ascii="Times New Roman" w:hAnsi="Times New Roman" w:cs="Times New Roman"/>
        </w:rPr>
        <w:t>bioeconomic</w:t>
      </w:r>
      <w:proofErr w:type="spellEnd"/>
      <w:r w:rsidR="007A7A72">
        <w:rPr>
          <w:rFonts w:ascii="Times New Roman" w:hAnsi="Times New Roman" w:cs="Times New Roman"/>
        </w:rPr>
        <w:t xml:space="preserve"> model characterized by the Dungeness crab</w:t>
      </w:r>
      <w:r w:rsidR="00D6514B">
        <w:rPr>
          <w:rFonts w:ascii="Times New Roman" w:hAnsi="Times New Roman" w:cs="Times New Roman"/>
        </w:rPr>
        <w:t xml:space="preserve"> </w:t>
      </w:r>
      <w:r w:rsidR="00D6514B" w:rsidRPr="000751AA">
        <w:rPr>
          <w:rFonts w:ascii="Times New Roman" w:hAnsi="Times New Roman" w:cs="Times New Roman"/>
        </w:rPr>
        <w:t>(</w:t>
      </w:r>
      <w:proofErr w:type="spellStart"/>
      <w:r w:rsidR="00D6514B" w:rsidRPr="000751AA">
        <w:rPr>
          <w:rFonts w:ascii="Times New Roman" w:hAnsi="Times New Roman" w:cs="Times New Roman"/>
          <w:i/>
        </w:rPr>
        <w:t>Metacarcinus</w:t>
      </w:r>
      <w:proofErr w:type="spellEnd"/>
      <w:r w:rsidR="00D6514B" w:rsidRPr="000751AA">
        <w:rPr>
          <w:rFonts w:ascii="Times New Roman" w:hAnsi="Times New Roman" w:cs="Times New Roman"/>
          <w:i/>
        </w:rPr>
        <w:t xml:space="preserve"> magister</w:t>
      </w:r>
      <w:r w:rsidR="00D6514B" w:rsidRPr="000751AA">
        <w:rPr>
          <w:rFonts w:ascii="Times New Roman" w:hAnsi="Times New Roman" w:cs="Times New Roman"/>
        </w:rPr>
        <w:t>), Chinook salmon (</w:t>
      </w:r>
      <w:proofErr w:type="spellStart"/>
      <w:r w:rsidR="00D6514B" w:rsidRPr="000751AA">
        <w:rPr>
          <w:rFonts w:ascii="Times New Roman" w:hAnsi="Times New Roman" w:cs="Times New Roman"/>
          <w:i/>
        </w:rPr>
        <w:t>Oncorhynchus</w:t>
      </w:r>
      <w:proofErr w:type="spellEnd"/>
      <w:r w:rsidR="00D6514B" w:rsidRPr="000751AA">
        <w:rPr>
          <w:rFonts w:ascii="Times New Roman" w:hAnsi="Times New Roman" w:cs="Times New Roman"/>
          <w:i/>
        </w:rPr>
        <w:t xml:space="preserve"> </w:t>
      </w:r>
      <w:proofErr w:type="spellStart"/>
      <w:r w:rsidR="00D6514B" w:rsidRPr="000751AA">
        <w:rPr>
          <w:rFonts w:ascii="Times New Roman" w:hAnsi="Times New Roman" w:cs="Times New Roman"/>
          <w:i/>
        </w:rPr>
        <w:t>tshawytscha</w:t>
      </w:r>
      <w:proofErr w:type="spellEnd"/>
      <w:r w:rsidR="00D6514B">
        <w:rPr>
          <w:rFonts w:ascii="Times New Roman" w:hAnsi="Times New Roman" w:cs="Times New Roman"/>
        </w:rPr>
        <w:t>),</w:t>
      </w:r>
      <w:r w:rsidR="007A7A72">
        <w:rPr>
          <w:rFonts w:ascii="Times New Roman" w:hAnsi="Times New Roman" w:cs="Times New Roman"/>
        </w:rPr>
        <w:t xml:space="preserve"> and </w:t>
      </w:r>
      <w:proofErr w:type="spellStart"/>
      <w:r w:rsidR="007A7A72">
        <w:rPr>
          <w:rFonts w:ascii="Times New Roman" w:hAnsi="Times New Roman" w:cs="Times New Roman"/>
        </w:rPr>
        <w:t>groundfish</w:t>
      </w:r>
      <w:proofErr w:type="spellEnd"/>
      <w:r w:rsidR="007A7A72">
        <w:rPr>
          <w:rFonts w:ascii="Times New Roman" w:hAnsi="Times New Roman" w:cs="Times New Roman"/>
        </w:rPr>
        <w:t xml:space="preserve"> fisheries in the California Current, and used the model to explore the influence of population synchrony </w:t>
      </w:r>
      <w:r w:rsidR="00D6514B">
        <w:rPr>
          <w:rFonts w:ascii="Times New Roman" w:hAnsi="Times New Roman" w:cs="Times New Roman"/>
        </w:rPr>
        <w:t xml:space="preserve">and permit access </w:t>
      </w:r>
      <w:r w:rsidR="007A7A72">
        <w:rPr>
          <w:rFonts w:ascii="Times New Roman" w:hAnsi="Times New Roman" w:cs="Times New Roman"/>
        </w:rPr>
        <w:t xml:space="preserve">on revenue patterns. </w:t>
      </w:r>
      <w:r w:rsidR="007B4398">
        <w:rPr>
          <w:rFonts w:ascii="Times New Roman" w:hAnsi="Times New Roman" w:cs="Times New Roman"/>
        </w:rPr>
        <w:t>As expected, synchronous populations reduced revenue variability l</w:t>
      </w:r>
      <w:r w:rsidR="00477D10">
        <w:rPr>
          <w:rFonts w:ascii="Times New Roman" w:hAnsi="Times New Roman" w:cs="Times New Roman"/>
        </w:rPr>
        <w:t>e</w:t>
      </w:r>
      <w:r w:rsidR="007B4398">
        <w:rPr>
          <w:rFonts w:ascii="Times New Roman" w:hAnsi="Times New Roman" w:cs="Times New Roman"/>
        </w:rPr>
        <w:t xml:space="preserve">ss than asynchronous populations, but only for portfolios including crab and salmon. Synchrony with longer-lived </w:t>
      </w:r>
      <w:proofErr w:type="spellStart"/>
      <w:r w:rsidR="007B4398">
        <w:rPr>
          <w:rFonts w:ascii="Times New Roman" w:hAnsi="Times New Roman" w:cs="Times New Roman"/>
        </w:rPr>
        <w:t>groundfish</w:t>
      </w:r>
      <w:proofErr w:type="spellEnd"/>
      <w:r w:rsidR="007B4398">
        <w:rPr>
          <w:rFonts w:ascii="Times New Roman" w:hAnsi="Times New Roman" w:cs="Times New Roman"/>
        </w:rPr>
        <w:t xml:space="preserve"> populations was not important because environmentally-driven changes in </w:t>
      </w:r>
      <w:proofErr w:type="spellStart"/>
      <w:r w:rsidR="007B4398">
        <w:rPr>
          <w:rFonts w:ascii="Times New Roman" w:hAnsi="Times New Roman" w:cs="Times New Roman"/>
        </w:rPr>
        <w:t>groundfish</w:t>
      </w:r>
      <w:proofErr w:type="spellEnd"/>
      <w:r w:rsidR="007B4398">
        <w:rPr>
          <w:rFonts w:ascii="Times New Roman" w:hAnsi="Times New Roman" w:cs="Times New Roman"/>
        </w:rPr>
        <w:t xml:space="preserve"> early life survival </w:t>
      </w:r>
      <w:r w:rsidR="003F656A">
        <w:rPr>
          <w:rFonts w:ascii="Times New Roman" w:hAnsi="Times New Roman" w:cs="Times New Roman"/>
        </w:rPr>
        <w:t>were</w:t>
      </w:r>
      <w:r w:rsidR="007B4398">
        <w:rPr>
          <w:rFonts w:ascii="Times New Roman" w:hAnsi="Times New Roman" w:cs="Times New Roman"/>
        </w:rPr>
        <w:t xml:space="preserve"> mediated by growth and natural mortality over the full population age structure, and overall biomass </w:t>
      </w:r>
      <w:r w:rsidR="003F656A">
        <w:rPr>
          <w:rFonts w:ascii="Times New Roman" w:hAnsi="Times New Roman" w:cs="Times New Roman"/>
        </w:rPr>
        <w:t>was</w:t>
      </w:r>
      <w:r w:rsidR="007B4398">
        <w:rPr>
          <w:rFonts w:ascii="Times New Roman" w:hAnsi="Times New Roman" w:cs="Times New Roman"/>
        </w:rPr>
        <w:t xml:space="preserve"> relatively</w:t>
      </w:r>
      <w:r w:rsidR="00A24E87">
        <w:rPr>
          <w:rFonts w:ascii="Times New Roman" w:hAnsi="Times New Roman" w:cs="Times New Roman"/>
        </w:rPr>
        <w:t xml:space="preserve"> steady across years</w:t>
      </w:r>
      <w:r w:rsidR="007B4398">
        <w:rPr>
          <w:rFonts w:ascii="Times New Roman" w:hAnsi="Times New Roman" w:cs="Times New Roman"/>
        </w:rPr>
        <w:t xml:space="preserve">. </w:t>
      </w:r>
      <w:r w:rsidR="00E35408">
        <w:rPr>
          <w:rFonts w:ascii="Times New Roman" w:hAnsi="Times New Roman" w:cs="Times New Roman"/>
        </w:rPr>
        <w:t xml:space="preserve">Thus, </w:t>
      </w:r>
      <w:r w:rsidR="00477D10">
        <w:rPr>
          <w:rFonts w:ascii="Times New Roman" w:hAnsi="Times New Roman" w:cs="Times New Roman"/>
        </w:rPr>
        <w:t xml:space="preserve">building a portfolio of </w:t>
      </w:r>
      <w:r w:rsidR="00933F5A">
        <w:rPr>
          <w:rFonts w:ascii="Times New Roman" w:hAnsi="Times New Roman" w:cs="Times New Roman"/>
        </w:rPr>
        <w:t xml:space="preserve">diverse </w:t>
      </w:r>
      <w:r w:rsidR="00477D10">
        <w:rPr>
          <w:rFonts w:ascii="Times New Roman" w:hAnsi="Times New Roman" w:cs="Times New Roman"/>
        </w:rPr>
        <w:t>life histories can buffer against the impacts of extremely poor environmental conditions</w:t>
      </w:r>
      <w:r w:rsidR="00832FF8">
        <w:rPr>
          <w:rFonts w:ascii="Times New Roman" w:hAnsi="Times New Roman" w:cs="Times New Roman"/>
        </w:rPr>
        <w:t xml:space="preserve"> </w:t>
      </w:r>
      <w:r w:rsidR="00FE656D">
        <w:rPr>
          <w:rFonts w:ascii="Times New Roman" w:hAnsi="Times New Roman" w:cs="Times New Roman"/>
        </w:rPr>
        <w:t>over</w:t>
      </w:r>
      <w:r w:rsidR="00832FF8">
        <w:rPr>
          <w:rFonts w:ascii="Times New Roman" w:hAnsi="Times New Roman" w:cs="Times New Roman"/>
        </w:rPr>
        <w:t xml:space="preserve"> short time scales, though not for long-term declines. </w:t>
      </w:r>
      <w:r w:rsidR="003F656A">
        <w:rPr>
          <w:rFonts w:ascii="Times New Roman" w:hAnsi="Times New Roman" w:cs="Times New Roman"/>
        </w:rPr>
        <w:t xml:space="preserve">Increasing access to </w:t>
      </w:r>
      <w:r w:rsidR="00E35408">
        <w:rPr>
          <w:rFonts w:ascii="Times New Roman" w:hAnsi="Times New Roman" w:cs="Times New Roman"/>
        </w:rPr>
        <w:t xml:space="preserve">all </w:t>
      </w:r>
      <w:r w:rsidR="003F656A">
        <w:rPr>
          <w:rFonts w:ascii="Times New Roman" w:hAnsi="Times New Roman" w:cs="Times New Roman"/>
        </w:rPr>
        <w:t>permits generally led to increased revenue stability</w:t>
      </w:r>
      <w:r w:rsidR="00477D10">
        <w:rPr>
          <w:rFonts w:ascii="Times New Roman" w:hAnsi="Times New Roman" w:cs="Times New Roman"/>
        </w:rPr>
        <w:t xml:space="preserve"> and decreased inequality of the fleet</w:t>
      </w:r>
      <w:r w:rsidR="003F656A">
        <w:rPr>
          <w:rFonts w:ascii="Times New Roman" w:hAnsi="Times New Roman" w:cs="Times New Roman"/>
        </w:rPr>
        <w:t xml:space="preserve">, but also resulted in </w:t>
      </w:r>
      <w:r w:rsidR="00477D10">
        <w:rPr>
          <w:rFonts w:ascii="Times New Roman" w:hAnsi="Times New Roman" w:cs="Times New Roman"/>
        </w:rPr>
        <w:t xml:space="preserve">less revenue earned by </w:t>
      </w:r>
      <w:r w:rsidR="00477D10">
        <w:rPr>
          <w:rFonts w:ascii="Times New Roman" w:hAnsi="Times New Roman" w:cs="Times New Roman"/>
        </w:rPr>
        <w:lastRenderedPageBreak/>
        <w:t xml:space="preserve">an individual from a given portfolio </w:t>
      </w:r>
      <w:r w:rsidR="003F656A">
        <w:rPr>
          <w:rFonts w:ascii="Times New Roman" w:hAnsi="Times New Roman" w:cs="Times New Roman"/>
        </w:rPr>
        <w:t xml:space="preserve">because more vessels </w:t>
      </w:r>
      <w:r w:rsidR="00477D10">
        <w:rPr>
          <w:rFonts w:ascii="Times New Roman" w:hAnsi="Times New Roman" w:cs="Times New Roman"/>
        </w:rPr>
        <w:t>shared</w:t>
      </w:r>
      <w:r w:rsidR="003F656A">
        <w:rPr>
          <w:rFonts w:ascii="Times New Roman" w:hAnsi="Times New Roman" w:cs="Times New Roman"/>
        </w:rPr>
        <w:t xml:space="preserve"> the</w:t>
      </w:r>
      <w:r w:rsidR="00477D10">
        <w:rPr>
          <w:rFonts w:ascii="Times New Roman" w:hAnsi="Times New Roman" w:cs="Times New Roman"/>
        </w:rPr>
        <w:t xml:space="preserve"> available biomass</w:t>
      </w:r>
      <w:r w:rsidR="003F656A">
        <w:rPr>
          <w:rFonts w:ascii="Times New Roman" w:hAnsi="Times New Roman" w:cs="Times New Roman"/>
        </w:rPr>
        <w:t xml:space="preserve">. </w:t>
      </w:r>
      <w:r w:rsidR="00C47E41">
        <w:rPr>
          <w:rFonts w:ascii="Times New Roman" w:hAnsi="Times New Roman" w:cs="Times New Roman"/>
        </w:rPr>
        <w:t>This means</w:t>
      </w:r>
      <w:r w:rsidR="003F656A">
        <w:rPr>
          <w:rFonts w:ascii="Times New Roman" w:hAnsi="Times New Roman" w:cs="Times New Roman"/>
        </w:rPr>
        <w:t xml:space="preserve"> managers are faced with a tradeoff between average revenue individuals earn and the risk those individuals accept.</w:t>
      </w:r>
      <w:r w:rsidR="000356CD">
        <w:rPr>
          <w:rFonts w:ascii="Times New Roman" w:hAnsi="Times New Roman" w:cs="Times New Roman"/>
        </w:rPr>
        <w:t xml:space="preserve"> </w:t>
      </w:r>
      <w:commentRangeStart w:id="1"/>
      <w:r w:rsidR="0022441D">
        <w:rPr>
          <w:rFonts w:ascii="Times New Roman" w:hAnsi="Times New Roman" w:cs="Times New Roman"/>
        </w:rPr>
        <w:t xml:space="preserve">These results </w:t>
      </w:r>
      <w:r w:rsidR="00C64385">
        <w:rPr>
          <w:rFonts w:ascii="Times New Roman" w:hAnsi="Times New Roman" w:cs="Times New Roman"/>
        </w:rPr>
        <w:t xml:space="preserve">together </w:t>
      </w:r>
      <w:r w:rsidR="0022441D">
        <w:rPr>
          <w:rFonts w:ascii="Times New Roman" w:hAnsi="Times New Roman" w:cs="Times New Roman"/>
        </w:rPr>
        <w:t xml:space="preserve">illustrate the importance of considering ecological dynamics when evaluating different management options and </w:t>
      </w:r>
      <w:r w:rsidR="00D6514B">
        <w:rPr>
          <w:rFonts w:ascii="Times New Roman" w:hAnsi="Times New Roman" w:cs="Times New Roman"/>
        </w:rPr>
        <w:t xml:space="preserve">the </w:t>
      </w:r>
      <w:r w:rsidR="00933F5A">
        <w:rPr>
          <w:rFonts w:ascii="Times New Roman" w:hAnsi="Times New Roman" w:cs="Times New Roman"/>
        </w:rPr>
        <w:t xml:space="preserve">tradeoffs involved in </w:t>
      </w:r>
      <w:r w:rsidR="00D6514B">
        <w:rPr>
          <w:rFonts w:ascii="Times New Roman" w:hAnsi="Times New Roman" w:cs="Times New Roman"/>
        </w:rPr>
        <w:t>reducing constraints on the abilities of individuals to target diverse portfolios of fisheries.</w:t>
      </w:r>
      <w:commentRangeEnd w:id="1"/>
      <w:r w:rsidR="00933F5A">
        <w:rPr>
          <w:rStyle w:val="CommentReference"/>
        </w:rPr>
        <w:commentReference w:id="1"/>
      </w:r>
    </w:p>
    <w:p w14:paraId="10E970BD" w14:textId="77777777" w:rsidR="00A06F20" w:rsidRDefault="00A06F20" w:rsidP="00A23627">
      <w:pPr>
        <w:spacing w:line="480" w:lineRule="auto"/>
        <w:rPr>
          <w:rFonts w:ascii="Times New Roman" w:hAnsi="Times New Roman" w:cs="Times New Roman"/>
          <w:u w:val="single"/>
        </w:rPr>
      </w:pPr>
    </w:p>
    <w:p w14:paraId="0E5DE329" w14:textId="19FE4CCB" w:rsidR="000751AA" w:rsidRDefault="000751AA" w:rsidP="00A23627">
      <w:pPr>
        <w:spacing w:line="480" w:lineRule="auto"/>
        <w:rPr>
          <w:rFonts w:ascii="Times New Roman" w:hAnsi="Times New Roman" w:cs="Times New Roman"/>
          <w:u w:val="single"/>
        </w:rPr>
      </w:pPr>
      <w:commentRangeStart w:id="2"/>
      <w:r>
        <w:rPr>
          <w:rFonts w:ascii="Times New Roman" w:hAnsi="Times New Roman" w:cs="Times New Roman"/>
          <w:u w:val="single"/>
        </w:rPr>
        <w:t>Key words</w:t>
      </w:r>
      <w:commentRangeEnd w:id="2"/>
      <w:r w:rsidR="00CC1791">
        <w:rPr>
          <w:rStyle w:val="CommentReference"/>
        </w:rPr>
        <w:commentReference w:id="2"/>
      </w:r>
    </w:p>
    <w:p w14:paraId="1C6C9610" w14:textId="7A2D6BB0" w:rsidR="000751AA" w:rsidRPr="00035F3E" w:rsidRDefault="00035F3E" w:rsidP="00A23627">
      <w:pPr>
        <w:spacing w:line="480" w:lineRule="auto"/>
        <w:rPr>
          <w:rFonts w:ascii="Times New Roman" w:hAnsi="Times New Roman" w:cs="Times New Roman"/>
        </w:rPr>
      </w:pPr>
      <w:r>
        <w:rPr>
          <w:rFonts w:ascii="Times New Roman" w:hAnsi="Times New Roman" w:cs="Times New Roman"/>
        </w:rPr>
        <w:t xml:space="preserve">Portfolio effects, synchrony, </w:t>
      </w:r>
      <w:proofErr w:type="spellStart"/>
      <w:r>
        <w:rPr>
          <w:rFonts w:ascii="Times New Roman" w:hAnsi="Times New Roman" w:cs="Times New Roman"/>
        </w:rPr>
        <w:t>bioeconomic</w:t>
      </w:r>
      <w:proofErr w:type="spellEnd"/>
      <w:r>
        <w:rPr>
          <w:rFonts w:ascii="Times New Roman" w:hAnsi="Times New Roman" w:cs="Times New Roman"/>
        </w:rPr>
        <w:t xml:space="preserve"> model, fisheries, California Current</w:t>
      </w:r>
    </w:p>
    <w:p w14:paraId="6217FA66" w14:textId="77777777" w:rsidR="00035F3E" w:rsidRDefault="00035F3E" w:rsidP="00A23627">
      <w:pPr>
        <w:spacing w:line="480" w:lineRule="auto"/>
        <w:rPr>
          <w:rFonts w:ascii="Times New Roman" w:hAnsi="Times New Roman" w:cs="Times New Roman"/>
          <w:u w:val="single"/>
        </w:rPr>
      </w:pPr>
    </w:p>
    <w:p w14:paraId="005400A4" w14:textId="0EB69539" w:rsidR="00A24EAA" w:rsidRDefault="00A24EAA" w:rsidP="00A23627">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3C87106B" w14:textId="36DEFDA8" w:rsidR="00C25745" w:rsidRDefault="00882F62" w:rsidP="00A23627">
      <w:pPr>
        <w:spacing w:line="480" w:lineRule="auto"/>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w:t>
      </w:r>
      <w:r w:rsidR="002B3BF5">
        <w:rPr>
          <w:rFonts w:ascii="Times New Roman" w:hAnsi="Times New Roman" w:cs="Times New Roman"/>
        </w:rPr>
        <w:t>caused by</w:t>
      </w:r>
      <w:r>
        <w:rPr>
          <w:rFonts w:ascii="Times New Roman" w:hAnsi="Times New Roman" w:cs="Times New Roman"/>
        </w:rPr>
        <w:t xml:space="preserv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{"citationID":"kvnhyx8j","properties":{"formattedCitation":"(Kasperski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w:t>
      </w:r>
      <w:r w:rsidR="009639FC">
        <w:rPr>
          <w:rFonts w:ascii="Times New Roman" w:hAnsi="Times New Roman" w:cs="Times New Roman"/>
        </w:rPr>
        <w:t xml:space="preserve"> </w:t>
      </w:r>
      <w:r w:rsidR="000162D0">
        <w:rPr>
          <w:rFonts w:ascii="Times New Roman" w:hAnsi="Times New Roman" w:cs="Times New Roman"/>
        </w:rPr>
        <w:t>Variability in</w:t>
      </w:r>
      <w:r w:rsidR="00251F85">
        <w:rPr>
          <w:rFonts w:ascii="Times New Roman" w:hAnsi="Times New Roman" w:cs="Times New Roman"/>
        </w:rPr>
        <w:t xml:space="preserve"> </w:t>
      </w:r>
      <w:r w:rsidR="007543F2">
        <w:rPr>
          <w:rFonts w:ascii="Times New Roman" w:hAnsi="Times New Roman" w:cs="Times New Roman"/>
        </w:rPr>
        <w:t xml:space="preserve">fishing </w:t>
      </w:r>
      <w:r w:rsidR="00155549" w:rsidRPr="009E48B2">
        <w:rPr>
          <w:rFonts w:ascii="Times New Roman" w:hAnsi="Times New Roman" w:cs="Times New Roman"/>
        </w:rPr>
        <w:t xml:space="preserve">revenue </w:t>
      </w:r>
      <w:r w:rsidR="00252B10">
        <w:rPr>
          <w:rFonts w:ascii="Times New Roman" w:hAnsi="Times New Roman" w:cs="Times New Roman"/>
        </w:rPr>
        <w:t xml:space="preserve">declines </w:t>
      </w:r>
      <w:r w:rsidR="00155549" w:rsidRPr="009E48B2">
        <w:rPr>
          <w:rFonts w:ascii="Times New Roman" w:hAnsi="Times New Roman" w:cs="Times New Roman"/>
        </w:rPr>
        <w:t xml:space="preserve">for individuals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{"citationID":"sSrdwoEO","properties":{"formattedCitation":"(Anderson et al. 2017)","plainCitation":"(Anderson et al. 2017)","noteIndex":0},"citationItems":[{"id":1722,"uris":["http://zotero.org/users/783258/items/4QZC5ZTU"],"uri":["http://zotero.org/users/783258/items/4QZC5ZTU"],"itemData":{"id":1722,"type":"article-journal","container-title":"Proceedings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(Anderson et al. 2017)</w:t>
      </w:r>
      <w:r w:rsidR="007621D9">
        <w:rPr>
          <w:rFonts w:ascii="Times New Roman" w:hAnsi="Times New Roman" w:cs="Times New Roman"/>
        </w:rPr>
        <w:fldChar w:fldCharType="end"/>
      </w:r>
      <w:r w:rsidR="00145371">
        <w:rPr>
          <w:rFonts w:ascii="Times New Roman" w:hAnsi="Times New Roman" w:cs="Times New Roman"/>
        </w:rPr>
        <w:t>,</w:t>
      </w:r>
      <w:r w:rsidR="00155549" w:rsidRPr="009E48B2">
        <w:rPr>
          <w:rFonts w:ascii="Times New Roman" w:hAnsi="Times New Roman" w:cs="Times New Roman"/>
        </w:rPr>
        <w:t xml:space="preserve"> vessels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{"citationID":"14teynjW","properties":{"formattedCitation":"(Kasperski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 xml:space="preserve">, and communities </w:t>
      </w:r>
      <w:r w:rsidR="007621D9" w:rsidRPr="00252B1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{"citationID":"2SL6b7eU","properties":{"formattedCitation":"(Sethi et al. 2014, Himes-Cornell and Hoelting 2015, Cline et al. 2017)","plainCitation":"(Sethi et al. 2014, Himes-Cornell and Hoelting 2015, Cline et al. 2017)","noteIndex":0},"citationItems":[{"id":1753,"uris":["http://zotero.org/users/783258/items/RSK8X9DW"],"uri":["http://zotero.org/users/783258/items/RSK8X9DW"],"itemData":{"id":1753,"type":"article-journal","container-title":"Marine Policy","page":"134–141","source":"Google Scholar","title":"Alaskan fishing community revenues and the stabilizing role of fishing portfolios","volume":"48","author":[{"family":"Sethi","given":"Suresh Andrew"},{"family":"Reimer","given":"Matthew"},{"family":"Knapp","given":"Gunnar"}],"issued":{"date-parts":[["2014"]]}}},{"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E."},{"family":"Hilborn","given":"Ray"}],"issued":{"date-parts":[["2017"]]}}}],"schema":"https://github.com/citation-style-language/schema/raw/master/csl-citation.json"} </w:instrText>
      </w:r>
      <w:r w:rsidR="007621D9" w:rsidRPr="00252B10">
        <w:rPr>
          <w:rFonts w:ascii="Times New Roman" w:hAnsi="Times New Roman" w:cs="Times New Roman"/>
        </w:rPr>
        <w:fldChar w:fldCharType="separate"/>
      </w:r>
      <w:r w:rsidR="007621D9" w:rsidRPr="00252B10">
        <w:rPr>
          <w:rFonts w:ascii="Times New Roman" w:hAnsi="Times New Roman" w:cs="Times New Roman"/>
          <w:noProof/>
        </w:rPr>
        <w:t>(Sethi et al. 2014, Himes-Cornell and Hoelting 2015, Cline et al. 2017)</w:t>
      </w:r>
      <w:r w:rsidR="007621D9" w:rsidRPr="00252B10">
        <w:rPr>
          <w:rFonts w:ascii="Times New Roman" w:hAnsi="Times New Roman" w:cs="Times New Roman"/>
        </w:rPr>
        <w:fldChar w:fldCharType="end"/>
      </w:r>
      <w:r w:rsidR="000162D0" w:rsidRPr="000162D0">
        <w:rPr>
          <w:rFonts w:ascii="Times New Roman" w:hAnsi="Times New Roman" w:cs="Times New Roman"/>
        </w:rPr>
        <w:t xml:space="preserve"> </w:t>
      </w:r>
      <w:r w:rsidR="000162D0">
        <w:rPr>
          <w:rFonts w:ascii="Times New Roman" w:hAnsi="Times New Roman" w:cs="Times New Roman"/>
        </w:rPr>
        <w:t xml:space="preserve">when </w:t>
      </w:r>
      <w:r w:rsidR="008755D5">
        <w:rPr>
          <w:rFonts w:ascii="Times New Roman" w:hAnsi="Times New Roman" w:cs="Times New Roman"/>
        </w:rPr>
        <w:t xml:space="preserve">groups </w:t>
      </w:r>
      <w:r w:rsidR="001A7921">
        <w:rPr>
          <w:rFonts w:ascii="Times New Roman" w:hAnsi="Times New Roman" w:cs="Times New Roman"/>
        </w:rPr>
        <w:t xml:space="preserve">diversify their </w:t>
      </w:r>
      <w:r w:rsidR="000162D0" w:rsidRPr="009E48B2">
        <w:rPr>
          <w:rFonts w:ascii="Times New Roman" w:hAnsi="Times New Roman" w:cs="Times New Roman"/>
        </w:rPr>
        <w:t>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 xml:space="preserve">targeting </w:t>
      </w:r>
      <w:r w:rsidR="002B3BF5">
        <w:rPr>
          <w:rFonts w:ascii="Times New Roman" w:hAnsi="Times New Roman" w:cs="Times New Roman"/>
        </w:rPr>
        <w:t>multiple</w:t>
      </w:r>
      <w:r w:rsidR="002B3BF5" w:rsidRPr="009E48B2">
        <w:rPr>
          <w:rFonts w:ascii="Times New Roman" w:hAnsi="Times New Roman" w:cs="Times New Roman"/>
        </w:rPr>
        <w:t xml:space="preserve"> </w:t>
      </w:r>
      <w:r w:rsidR="000162D0" w:rsidRPr="009E48B2">
        <w:rPr>
          <w:rFonts w:ascii="Times New Roman" w:hAnsi="Times New Roman" w:cs="Times New Roman"/>
        </w:rPr>
        <w:t>species or geographic areas</w:t>
      </w:r>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r w:rsidR="000162D0" w:rsidRPr="009E48B2">
        <w:rPr>
          <w:rFonts w:ascii="Times New Roman" w:hAnsi="Times New Roman" w:cs="Times New Roman"/>
        </w:rPr>
        <w:t xml:space="preserve">the ability to build diverse fishing portfolios has declined </w:t>
      </w:r>
      <w:r w:rsidR="00155549" w:rsidRPr="009E48B2">
        <w:rPr>
          <w:rFonts w:ascii="Times New Roman" w:hAnsi="Times New Roman" w:cs="Times New Roman"/>
        </w:rPr>
        <w:t>a</w:t>
      </w:r>
      <w:r w:rsidR="00145371">
        <w:rPr>
          <w:rFonts w:ascii="Times New Roman" w:hAnsi="Times New Roman" w:cs="Times New Roman"/>
        </w:rPr>
        <w:t>s</w:t>
      </w:r>
      <w:r w:rsidR="00145371" w:rsidRPr="00145371">
        <w:rPr>
          <w:rFonts w:ascii="Times New Roman" w:hAnsi="Times New Roman" w:cs="Times New Roman"/>
        </w:rPr>
        <w:t xml:space="preserve"> </w:t>
      </w:r>
      <w:r w:rsidR="00145371" w:rsidRPr="009E48B2">
        <w:rPr>
          <w:rFonts w:ascii="Times New Roman" w:hAnsi="Times New Roman" w:cs="Times New Roman"/>
        </w:rPr>
        <w:t xml:space="preserve">limited access and catch share programs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r w:rsidR="001A7921">
        <w:rPr>
          <w:rFonts w:ascii="Times New Roman" w:hAnsi="Times New Roman" w:cs="Times New Roman"/>
        </w:rPr>
        <w:t>; t</w:t>
      </w:r>
      <w:r w:rsidR="009639FC">
        <w:rPr>
          <w:rFonts w:ascii="Times New Roman" w:hAnsi="Times New Roman" w:cs="Times New Roman"/>
        </w:rPr>
        <w:t xml:space="preserve">his 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r w:rsidR="000162D0">
        <w:rPr>
          <w:rFonts w:ascii="Times New Roman" w:hAnsi="Times New Roman" w:cs="Times New Roman"/>
        </w:rPr>
        <w:t xml:space="preserve">fishing </w:t>
      </w:r>
      <w:r w:rsidR="00155549" w:rsidRPr="009E48B2">
        <w:rPr>
          <w:rFonts w:ascii="Times New Roman" w:hAnsi="Times New Roman" w:cs="Times New Roman"/>
        </w:rPr>
        <w:t xml:space="preserve">permits when access </w:t>
      </w:r>
      <w:r w:rsidR="001F3ACF">
        <w:rPr>
          <w:rFonts w:ascii="Times New Roman" w:hAnsi="Times New Roman" w:cs="Times New Roman"/>
        </w:rPr>
        <w:t xml:space="preserve">first </w:t>
      </w:r>
      <w:r w:rsidR="00155549" w:rsidRPr="009E48B2">
        <w:rPr>
          <w:rFonts w:ascii="Times New Roman" w:hAnsi="Times New Roman" w:cs="Times New Roman"/>
        </w:rPr>
        <w:t xml:space="preserve">became limited </w:t>
      </w:r>
      <w:r w:rsidR="009639FC">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{"citationID":"mmLmkS7e","properties":{"formattedCitation":"(Kasperski and Holland 2013, Himes-Cornell and Hoelting 2015, Holland and Kasperski 2016, Holland et al. 2017)","plainCitation":"(Kasperski and Holland 2013, Himes-Cornell and Hoelting 2015, Holland and Kasperski 2016, Holland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C25745">
        <w:rPr>
          <w:rFonts w:ascii="Times New Roman" w:hAnsi="Times New Roman" w:cs="Times New Roman"/>
          <w:noProof/>
        </w:rPr>
        <w:t>(Kasperski and Holland 2013, Himes-Cornell and Hoelting 2015,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1D5C1A4D" w:rsidR="00155549" w:rsidRPr="009E48B2" w:rsidRDefault="00882F62" w:rsidP="0025466F">
      <w:pPr>
        <w:spacing w:line="480" w:lineRule="auto"/>
        <w:ind w:firstLine="720"/>
        <w:rPr>
          <w:rFonts w:ascii="Times New Roman" w:hAnsi="Times New Roman" w:cs="Times New Roman"/>
        </w:rPr>
      </w:pPr>
      <w:r w:rsidRPr="00882F62">
        <w:rPr>
          <w:rFonts w:ascii="Times New Roman" w:hAnsi="Times New Roman" w:cs="Times New Roman"/>
        </w:rPr>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573197">
        <w:rPr>
          <w:rFonts w:ascii="Times New Roman" w:hAnsi="Times New Roman" w:cs="Times New Roman"/>
        </w:rPr>
        <w:t>stabilize</w:t>
      </w:r>
      <w:r w:rsidRPr="00882F62">
        <w:rPr>
          <w:rFonts w:ascii="Times New Roman" w:hAnsi="Times New Roman" w:cs="Times New Roman"/>
        </w:rPr>
        <w:t xml:space="preserve"> income</w:t>
      </w:r>
      <w:r w:rsidR="008E2AF2">
        <w:rPr>
          <w:rFonts w:ascii="Times New Roman" w:hAnsi="Times New Roman" w:cs="Times New Roman"/>
        </w:rPr>
        <w:t xml:space="preserve"> and </w:t>
      </w:r>
      <w:r w:rsidR="00573197">
        <w:rPr>
          <w:rFonts w:ascii="Times New Roman" w:hAnsi="Times New Roman" w:cs="Times New Roman"/>
        </w:rPr>
        <w:t xml:space="preserve">reduce </w:t>
      </w:r>
      <w:r w:rsidR="008E2AF2">
        <w:rPr>
          <w:rFonts w:ascii="Times New Roman" w:hAnsi="Times New Roman" w:cs="Times New Roman"/>
        </w:rPr>
        <w:t>risk</w:t>
      </w:r>
      <w:r w:rsidR="00BF44EE">
        <w:rPr>
          <w:rFonts w:ascii="Times New Roman" w:hAnsi="Times New Roman" w:cs="Times New Roman"/>
        </w:rPr>
        <w:t xml:space="preserve">. </w:t>
      </w:r>
      <w:r w:rsidR="007543F2">
        <w:rPr>
          <w:rFonts w:ascii="Times New Roman" w:hAnsi="Times New Roman" w:cs="Times New Roman"/>
        </w:rPr>
        <w:t>First, p</w:t>
      </w:r>
      <w:r w:rsidR="006A32BE">
        <w:rPr>
          <w:rFonts w:ascii="Times New Roman" w:hAnsi="Times New Roman" w:cs="Times New Roman"/>
        </w:rPr>
        <w:t>opulation</w:t>
      </w:r>
      <w:r w:rsidR="00FA5F48">
        <w:rPr>
          <w:rFonts w:ascii="Times New Roman" w:hAnsi="Times New Roman" w:cs="Times New Roman"/>
        </w:rPr>
        <w:t xml:space="preserve"> synchrony can play a role</w:t>
      </w:r>
      <w:r w:rsidR="006A32BE">
        <w:rPr>
          <w:rFonts w:ascii="Times New Roman" w:hAnsi="Times New Roman" w:cs="Times New Roman"/>
        </w:rPr>
        <w:t xml:space="preserve">. </w:t>
      </w:r>
      <w:r w:rsidR="00CF13E5">
        <w:rPr>
          <w:rFonts w:ascii="Times New Roman" w:hAnsi="Times New Roman" w:cs="Times New Roman"/>
        </w:rPr>
        <w:t xml:space="preserve">Synchronous populations tend to </w:t>
      </w:r>
      <w:r w:rsidR="00913A46">
        <w:rPr>
          <w:rFonts w:ascii="Times New Roman" w:hAnsi="Times New Roman" w:cs="Times New Roman"/>
        </w:rPr>
        <w:t>respond</w:t>
      </w:r>
      <w:r w:rsidR="00CF13E5">
        <w:rPr>
          <w:rFonts w:ascii="Times New Roman" w:hAnsi="Times New Roman" w:cs="Times New Roman"/>
        </w:rPr>
        <w:t xml:space="preserve"> </w:t>
      </w:r>
      <w:r w:rsidR="00913A46">
        <w:rPr>
          <w:rFonts w:ascii="Times New Roman" w:hAnsi="Times New Roman" w:cs="Times New Roman"/>
        </w:rPr>
        <w:t xml:space="preserve">in the same </w:t>
      </w:r>
      <w:r w:rsidR="00913A46">
        <w:rPr>
          <w:rFonts w:ascii="Times New Roman" w:hAnsi="Times New Roman" w:cs="Times New Roman"/>
        </w:rPr>
        <w:lastRenderedPageBreak/>
        <w:t xml:space="preserve">direction </w:t>
      </w:r>
      <w:r w:rsidR="00CF13E5">
        <w:rPr>
          <w:rFonts w:ascii="Times New Roman" w:hAnsi="Times New Roman" w:cs="Times New Roman"/>
        </w:rPr>
        <w:t>to shared drivers</w:t>
      </w:r>
      <w:r w:rsidR="0044333D">
        <w:rPr>
          <w:rFonts w:ascii="Times New Roman" w:hAnsi="Times New Roman" w:cs="Times New Roman"/>
        </w:rPr>
        <w:t xml:space="preserve"> or have </w:t>
      </w:r>
      <w:r w:rsidR="00913A46">
        <w:rPr>
          <w:rFonts w:ascii="Times New Roman" w:hAnsi="Times New Roman" w:cs="Times New Roman"/>
        </w:rPr>
        <w:t xml:space="preserve">similar </w:t>
      </w:r>
      <w:r w:rsidR="0044333D">
        <w:rPr>
          <w:rFonts w:ascii="Times New Roman" w:hAnsi="Times New Roman" w:cs="Times New Roman"/>
        </w:rPr>
        <w:t xml:space="preserve">exploitation histories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{"citationID":"E7TU0TBh","properties":{"formattedCitation":"(Baum and Worm 2009, Hansen et al. 2013)","plainCitation":"(Baum and Worm 2009, Hansen et al. 2013)","noteIndex":0},"citationItems":[{"id":239,"uris":["http://zotero.org/users/783258/items/4MHJERU9"],"uri":["http://zotero.org/users/783258/items/4MHJERU9"],"itemData":{"id":239,"type":"article-journal","container-title":"Journal of Animal Ecology","ISSN":"0021-8790","issue":"4","language":"English","page":"699-714","source":"Open WorldCat","title":"Cascading top-down effects of changing oceanic predator abundances","volume":"78","author":[{"family":"Baum","given":"Julia K"},{"family":"Worm","given":"Boris"}],"issued":{"date-parts":[["2009"]]}}},{"id":1785,"uris":["http://zotero.org/users/783258/items/QKE7Y79R"],"uri":["http://zotero.org/users/783258/items/QKE7Y79R"],"itemData":{"id":1785,"type":"article-journal","abstract":"Recently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weather.","container-title":"Science","DOI":"10.1126/science.1226766","ISSN":"0036-8075, 1095-9203","issue":"6117","language":"en","note":"PMID: 23329044","page":"313-315","source":"science.sciencemag.org","title":"Climate Events Synchronize the Dynamics of a Resident Vertebrate Community in the High Arctic","volume":"339","author":[{"family":"Hansen","given":"Brage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Pr>
          <w:rFonts w:ascii="Times New Roman" w:hAnsi="Times New Roman" w:cs="Times New Roman"/>
        </w:rPr>
        <w:fldChar w:fldCharType="separate"/>
      </w:r>
      <w:r w:rsidR="00486805">
        <w:rPr>
          <w:rFonts w:ascii="Times New Roman" w:hAnsi="Times New Roman" w:cs="Times New Roman"/>
          <w:noProof/>
        </w:rPr>
        <w:t>(Baum and Worm 2009, Hansen et al. 2013)</w:t>
      </w:r>
      <w:r w:rsidR="0044333D">
        <w:rPr>
          <w:rFonts w:ascii="Times New Roman" w:hAnsi="Times New Roman" w:cs="Times New Roman"/>
        </w:rPr>
        <w:fldChar w:fldCharType="end"/>
      </w:r>
      <w:r w:rsidR="00EC2C00">
        <w:rPr>
          <w:rFonts w:ascii="Times New Roman" w:hAnsi="Times New Roman" w:cs="Times New Roman"/>
        </w:rPr>
        <w:t xml:space="preserve">, </w:t>
      </w:r>
      <w:r w:rsidR="00BD5DE5">
        <w:rPr>
          <w:rFonts w:ascii="Times New Roman" w:hAnsi="Times New Roman" w:cs="Times New Roman"/>
        </w:rPr>
        <w:t>whereas</w:t>
      </w:r>
      <w:r w:rsidR="00EC2C00">
        <w:rPr>
          <w:rFonts w:ascii="Times New Roman" w:hAnsi="Times New Roman" w:cs="Times New Roman"/>
        </w:rPr>
        <w:t xml:space="preserve"> asynchronous populations tend to be competitors</w:t>
      </w:r>
      <w:r w:rsidR="0044333D">
        <w:rPr>
          <w:rFonts w:ascii="Times New Roman" w:hAnsi="Times New Roman" w:cs="Times New Roman"/>
        </w:rPr>
        <w:t xml:space="preserve"> or respond in opposite directions to a shared driver</w:t>
      </w:r>
      <w:r w:rsidR="002F713C">
        <w:rPr>
          <w:rFonts w:ascii="Times New Roman" w:hAnsi="Times New Roman" w:cs="Times New Roman"/>
        </w:rPr>
        <w:t xml:space="preserve">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{"citationID":"oQkb8H2o","properties":{"formattedCitation":"(Hare et al. 1999, Gonzalez and Loreau 2009, Loreau and Mazancourt 2013, Selden et al. 2018)","plainCitation":"(Hare et al. 1999, Gonzalez and Loreau 2009, Loreau and Mazancourt 2013, Selden et al. 2018)","noteIndex":0},"citationItems":[{"id":1786,"uris":["http://zotero.org/users/783258/items/93JKV7Z7"],"uri":["http://zotero.org/users/783258/items/93JKV7Z7"],"itemData":{"id":1786,"type":"article-journal","abstract":"A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productivity.","container-title":"Fisheries","DOI":"10.1577/1548-8446(1999)024&lt;0006:IPR&gt;2.0.CO;2","ISSN":"0363-2415","issue":"1","page":"6-14","source":"Taylor and Francis+NEJM","title":"Inverse Production Regimes: Alaska and West Coast Pacific Salmon","title-short":"Inverse Production Regimes","volume":"24","author":[{"family":"Hare","given":"Steven R."},{"family":"Mantua","given":"Nathan J."},{"family":"Francis","given":"Robert C."}],"issued":{"date-parts":[["1999",1,1]]}}},{"id":235,"uris":["http://zotero.org/users/783258/items/3QJEDV7P"],"uri":["http://zotero.org/users/783258/items/3QJEDV7P"],"itemData":{"id":235,"type":"article-journal","abstract":"Ecological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stress.","container-title":"Annual Review of Ecology, Evolution, and Systematics","DOI":"10.1146/annurev.ecolsys.39.110707.173349","issue":"1","page":"393-414","source":"Annual Reviews","title":"The Causes and Consequences of Compensatory Dynamics in Ecological Communities","volume":"40","author":[{"family":"Gonzalez","given":"Andrew"},{"family":"Loreau","given":"Michel"}],"issued":{"date-parts":[["2009"]]}}},{"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1787,"uris":["http://zotero.org/users/783258/items/QHYA8PEK"],"uri":["http://zotero.org/users/783258/items/QHYA8PEK"],"itemData":{"id":1787,"type":"article-journal","container-title":"Global change biology","issue":"1","page":"117–131","source":"Google Scholar","title":"Diversity in thermal affinity among key piscivores buffers impacts of ocean warming on predator–prey interactions","volume":"24","author":[{"family":"Selden","given":"Rebecca L."},{"family":"Batt","given":"Ryan D."},{"family":"Saba","given":"Vincent S."},{"family":"Pinsky","given":"Malin L."}],"issued":{"date-parts":[["2018"]]}}}],"schema":"https://github.com/citation-style-language/schema/raw/master/csl-citation.json"} </w:instrText>
      </w:r>
      <w:r w:rsidR="0044333D">
        <w:rPr>
          <w:rFonts w:ascii="Times New Roman" w:hAnsi="Times New Roman" w:cs="Times New Roman"/>
        </w:rPr>
        <w:fldChar w:fldCharType="separate"/>
      </w:r>
      <w:r w:rsidR="00913A46">
        <w:rPr>
          <w:rFonts w:ascii="Times New Roman" w:hAnsi="Times New Roman" w:cs="Times New Roman"/>
          <w:noProof/>
        </w:rPr>
        <w:t>(Hare et al. 1999, Gonzalez and Loreau 2009, Loreau and Mazancourt 2013, Selden et al. 2018)</w:t>
      </w:r>
      <w:r w:rsidR="0044333D">
        <w:rPr>
          <w:rFonts w:ascii="Times New Roman" w:hAnsi="Times New Roman" w:cs="Times New Roman"/>
        </w:rPr>
        <w:fldChar w:fldCharType="end"/>
      </w:r>
      <w:r w:rsidR="0044333D">
        <w:rPr>
          <w:rFonts w:ascii="Times New Roman" w:hAnsi="Times New Roman" w:cs="Times New Roman"/>
        </w:rPr>
        <w:t xml:space="preserve">. </w:t>
      </w:r>
      <w:r w:rsidR="006A32BE">
        <w:rPr>
          <w:rFonts w:ascii="Times New Roman" w:hAnsi="Times New Roman" w:cs="Times New Roman"/>
        </w:rPr>
        <w:t>Populations</w:t>
      </w:r>
      <w:r w:rsidR="00E939A8">
        <w:rPr>
          <w:rFonts w:ascii="Times New Roman" w:hAnsi="Times New Roman" w:cs="Times New Roman"/>
        </w:rPr>
        <w:t xml:space="preserve"> </w:t>
      </w:r>
      <w:r w:rsidR="006A32BE">
        <w:rPr>
          <w:rFonts w:ascii="Times New Roman" w:hAnsi="Times New Roman" w:cs="Times New Roman"/>
        </w:rPr>
        <w:t xml:space="preserve">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synchronously</w:t>
      </w:r>
      <w:r w:rsidR="008702C9">
        <w:rPr>
          <w:rFonts w:ascii="Times New Roman" w:hAnsi="Times New Roman" w:cs="Times New Roman"/>
        </w:rPr>
        <w:t xml:space="preserve"> </w:t>
      </w:r>
      <w:r w:rsidR="00B52DF2">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{"citationID":"byos3DHy","properties":{"formattedCitation":"(Doak et al. 1998)","plainCitation":"(Doak et al. 1998)","noteIndex":0},"citationItems":[{"id":527,"uris":["http://zotero.org/users/783258/items/QNWKCKE2"],"uri":["http://zotero.org/users/783258/items/QNWKCKE2"],"itemData":{"id":527,"type":"article-journal","abstract":"In this article, we explain an often overlooked process that may significantly contribute to positive correlations between measures of species diversity and community stability. Empirical studies showing positive stability‐diversity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stability‐diversity correlations for this and other systems. Models of statistical averaging can serve as a useful baseline for predictions of community stability, to which the influences of both negative and positive species interactions may then be added and tested.","container-title":"The American Naturalist","DOI":"10.1086/286117","ISSN":"0003-0147","issue":"3","journalAbbreviation":"The American Naturalist","page":"264-276","source":"journals.uchicago.edu (Atypon)","title":"The Statistical Inevitability of Stability‐Diversity Relationships in Community Ecology","volume":"151","author":[{"family":"Doak","given":"D. F."},{"family":"Bigger","given":"D."},{"family":"Harding","given":"E. K."},{"family":"Marvier","given":"M. A."},{"family":"O'Malley","given":"R. E."},{"family":"Thomson","given":"D."}],"issued":{"date-parts":[["1998",3,1]]}}}],"schema":"https://github.com/citation-style-language/schema/raw/master/csl-citation.json"} </w:instrText>
      </w:r>
      <w:r w:rsidR="00B52DF2">
        <w:rPr>
          <w:rFonts w:ascii="Times New Roman" w:hAnsi="Times New Roman" w:cs="Times New Roman"/>
        </w:rPr>
        <w:fldChar w:fldCharType="separate"/>
      </w:r>
      <w:r w:rsidR="00B52DF2">
        <w:rPr>
          <w:rFonts w:ascii="Times New Roman" w:hAnsi="Times New Roman" w:cs="Times New Roman"/>
          <w:noProof/>
        </w:rPr>
        <w:t>(Doak et al. 1998)</w:t>
      </w:r>
      <w:r w:rsidR="00B52DF2">
        <w:rPr>
          <w:rFonts w:ascii="Times New Roman" w:hAnsi="Times New Roman" w:cs="Times New Roman"/>
        </w:rPr>
        <w:fldChar w:fldCharType="end"/>
      </w:r>
      <w:r w:rsidR="006A32BE">
        <w:rPr>
          <w:rFonts w:ascii="Times New Roman" w:hAnsi="Times New Roman" w:cs="Times New Roman"/>
        </w:rPr>
        <w:t xml:space="preserve">, and this stability in biomass </w:t>
      </w:r>
      <w:r w:rsidR="0078614A">
        <w:rPr>
          <w:rFonts w:ascii="Times New Roman" w:hAnsi="Times New Roman" w:cs="Times New Roman"/>
        </w:rPr>
        <w:t>can</w:t>
      </w:r>
      <w:r w:rsidR="006A32BE">
        <w:rPr>
          <w:rFonts w:ascii="Times New Roman" w:hAnsi="Times New Roman" w:cs="Times New Roman"/>
        </w:rPr>
        <w:t xml:space="preserve"> </w:t>
      </w:r>
      <w:r w:rsidR="000162D0">
        <w:rPr>
          <w:rFonts w:ascii="Times New Roman" w:hAnsi="Times New Roman" w:cs="Times New Roman"/>
        </w:rPr>
        <w:t xml:space="preserve">lead to </w:t>
      </w:r>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{"citationID":"V0HlJtNm","properties":{"formattedCitation":"(Hilborn et al. 2003, Schindler et al. 2010)","plainCitation":"(Hilborn et al. 2003, Schindler et al. 2010)","noteIndex":0},"citationItems":[{"id":504,"uris":["http://zotero.org/users/783258/items/NUX75QAB"],"uri":["http://zotero.org/users/783258/items/NUX75QAB"],"itemData":{"id":504,"type":"article-journal","container-title":"Proceedings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D04634">
        <w:rPr>
          <w:rFonts w:ascii="Times New Roman" w:hAnsi="Times New Roman" w:cs="Times New Roman"/>
          <w:noProof/>
        </w:rPr>
        <w:t>(Hilborn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r w:rsidR="000162D0">
        <w:rPr>
          <w:rFonts w:ascii="Times New Roman" w:hAnsi="Times New Roman" w:cs="Times New Roman"/>
        </w:rPr>
        <w:t xml:space="preserve">species </w:t>
      </w:r>
      <w:r w:rsidR="004E409A">
        <w:rPr>
          <w:rFonts w:ascii="Times New Roman" w:hAnsi="Times New Roman" w:cs="Times New Roman"/>
        </w:rPr>
        <w:t xml:space="preserve">with “slow” life histories tend to exhibit </w:t>
      </w:r>
      <w:r w:rsidR="002B3BF5">
        <w:rPr>
          <w:rFonts w:ascii="Times New Roman" w:hAnsi="Times New Roman" w:cs="Times New Roman"/>
        </w:rPr>
        <w:t xml:space="preserve">lesser </w:t>
      </w:r>
      <w:proofErr w:type="spellStart"/>
      <w:r w:rsidR="004E409A">
        <w:rPr>
          <w:rFonts w:ascii="Times New Roman" w:hAnsi="Times New Roman" w:cs="Times New Roman"/>
        </w:rPr>
        <w:t>interannual</w:t>
      </w:r>
      <w:proofErr w:type="spellEnd"/>
      <w:r w:rsidR="004E409A">
        <w:rPr>
          <w:rFonts w:ascii="Times New Roman" w:hAnsi="Times New Roman" w:cs="Times New Roman"/>
        </w:rPr>
        <w:t xml:space="preserve"> variations in </w:t>
      </w:r>
      <w:r w:rsidR="00F25659">
        <w:rPr>
          <w:rFonts w:ascii="Times New Roman" w:hAnsi="Times New Roman" w:cs="Times New Roman"/>
        </w:rPr>
        <w:t>biomass</w:t>
      </w:r>
      <w:r w:rsidR="004E409A">
        <w:rPr>
          <w:rFonts w:ascii="Times New Roman" w:hAnsi="Times New Roman" w:cs="Times New Roman"/>
        </w:rPr>
        <w:t xml:space="preserve"> than “fast” short-lived </w:t>
      </w:r>
      <w:r w:rsidR="000162D0">
        <w:rPr>
          <w:rFonts w:ascii="Times New Roman" w:hAnsi="Times New Roman" w:cs="Times New Roman"/>
        </w:rPr>
        <w:t xml:space="preserve">species </w:t>
      </w:r>
      <w:r w:rsidR="00216D2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{"citationID":"8HHni5cm","properties":{"formattedCitation":"(Warner and Chesson 1985, Winemiller and Rose 1992, Bj\\uc0\\u248{}rkvoll et al. 2012)","plainCitation":"(Warner and Chesson 1985, Winemiller and Rose 1992, Bjørkvoll et al. 2012)","noteIndex":0},"citationItems":[{"id":277,"uris":["http://zotero.org/users/783258/items/6XMPKFJK"],"uri":["http://zotero.org/users/783258/items/6XMPKFJK"],"itemData":{"id":277,"type":"article-journal","container-title":"American Naturalist","DOI":"10.1086/284379","ISSN":"0003-0147","issue":"6","journalAbbreviation":"Am. Nat.","language":"English","note":"WOS:A1985ASK0500002","page":"769-787","source":"ISI Web of Knowledge","title":"Coexistence Mediated by Recruitment Fluctuations - a Field Guide to the Storage Effect","volume":"125","author":[{"family":"Warner","given":"Rr"},{"family":"Chesson","given":"Pl"}],"issued":{"date-parts":[["1985"]]}}},{"id":1790,"uris":["http://zotero.org/users/783258/items/4FKYZ97A"],"uri":["http://zotero.org/users/783258/items/4FKYZ97A"],"itemData":{"id":1790,"type":"article-journal","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...","container-title":"Canadian Journal of Fisheries and Aquatic Sciences","DOI":"10.1139/f92-242","ISSN":"0706-652X","issue":"10","journalAbbreviation":"Can. J. Fish. Aquat. Sci.","page":"2196-2218","source":"NRC Research Press","title":"Patterns of Life-History Diversification in North American Fishes: implications for Population Regulation","title-short":"Patterns of Life-History Diversification in North American Fishes","volume":"49","author":[{"family":"Winemiller","given":"Kirk O."},{"family":"Rose","given":"Kenneth A."}],"issued":{"date-parts":[["1992",10,1]]}}},{"id":618,"uris":["http://zotero.org/users/783258/items/X27Q8FJR"],"uri":["http://zotero.org/users/783258/items/X27Q8FJR"],"itemData":{"id":618,"type":"article-journal","abstract":"Abstract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schema":"https://github.com/citation-style-language/schema/raw/master/csl-citation.json"} </w:instrText>
      </w:r>
      <w:r w:rsidR="00216D2A">
        <w:rPr>
          <w:rFonts w:ascii="Times New Roman" w:hAnsi="Times New Roman" w:cs="Times New Roman"/>
        </w:rPr>
        <w:fldChar w:fldCharType="separate"/>
      </w:r>
      <w:r w:rsidR="00AF37CD" w:rsidRPr="00AF37CD">
        <w:rPr>
          <w:rFonts w:ascii="Times New Roman" w:hAnsi="Times New Roman" w:cs="Times New Roman"/>
        </w:rPr>
        <w:t>(Warner and Chesson 1985, Winemiller and Rose 1992, Bjørkvoll et al. 2012)</w:t>
      </w:r>
      <w:r w:rsidR="00216D2A">
        <w:rPr>
          <w:rFonts w:ascii="Times New Roman" w:hAnsi="Times New Roman" w:cs="Times New Roman"/>
        </w:rPr>
        <w:fldChar w:fldCharType="end"/>
      </w:r>
      <w:r w:rsidR="004E409A">
        <w:rPr>
          <w:rFonts w:ascii="Times New Roman" w:hAnsi="Times New Roman" w:cs="Times New Roman"/>
        </w:rPr>
        <w:t xml:space="preserve">. </w:t>
      </w:r>
      <w:r w:rsidR="0025466F">
        <w:rPr>
          <w:rFonts w:ascii="Times New Roman" w:hAnsi="Times New Roman" w:cs="Times New Roman"/>
        </w:rPr>
        <w:t>Finally, phenology often determines timing of the fishing seasons. Vessels tend to target migratory species when they are closest to home</w:t>
      </w:r>
      <w:r w:rsidR="0025466F">
        <w:rPr>
          <w:rFonts w:ascii="Times New Roman" w:hAnsi="Times New Roman" w:cs="Times New Roman"/>
        </w:rPr>
        <w:t xml:space="preserve"> fishing ports</w:t>
      </w:r>
      <w:r w:rsidR="0025466F">
        <w:rPr>
          <w:rFonts w:ascii="Times New Roman" w:hAnsi="Times New Roman" w:cs="Times New Roman"/>
        </w:rPr>
        <w:t>, and regulations often protect populations during periods that are particularly important for reproduction and growth (e.g., molting, carrying of egg sacs).</w:t>
      </w:r>
      <w:r w:rsidR="0025466F">
        <w:rPr>
          <w:rFonts w:ascii="Times New Roman" w:hAnsi="Times New Roman" w:cs="Times New Roman"/>
        </w:rPr>
        <w:t xml:space="preserve"> If vessels carry a portfolio of complementary permits with seasons throughout the year, they maximize use of fishing capital. However, if the portfolio includes permits for fisheries that can act as substitutes, vessels can </w:t>
      </w:r>
      <w:r w:rsidR="0025466F">
        <w:rPr>
          <w:rFonts w:ascii="Times New Roman" w:hAnsi="Times New Roman" w:cs="Times New Roman"/>
        </w:rPr>
        <w:t xml:space="preserve">divert effort into another fishery in the event of a downturn or closure </w:t>
      </w:r>
      <w:r w:rsidR="0025466F">
        <w:rPr>
          <w:rFonts w:ascii="Times New Roman" w:hAnsi="Times New Roman" w:cs="Times New Roman"/>
        </w:rPr>
        <w:fldChar w:fldCharType="begin"/>
      </w:r>
      <w:r w:rsidR="0025466F">
        <w:rPr>
          <w:rFonts w:ascii="Times New Roman" w:hAnsi="Times New Roman" w:cs="Times New Roman"/>
        </w:rPr>
        <w:instrText xml:space="preserve"> ADDIN ZOTERO_ITEM CSL_CITATION {"citationID":"VZLg2Ljs","properties":{"formattedCitation":"(Richerson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25466F">
        <w:rPr>
          <w:rFonts w:ascii="Times New Roman" w:hAnsi="Times New Roman" w:cs="Times New Roman"/>
        </w:rPr>
        <w:fldChar w:fldCharType="separate"/>
      </w:r>
      <w:r w:rsidR="0025466F" w:rsidRPr="0025466F">
        <w:rPr>
          <w:rFonts w:ascii="Times New Roman" w:hAnsi="Times New Roman" w:cs="Times New Roman"/>
        </w:rPr>
        <w:t>(</w:t>
      </w:r>
      <w:proofErr w:type="spellStart"/>
      <w:r w:rsidR="0025466F" w:rsidRPr="0025466F">
        <w:rPr>
          <w:rFonts w:ascii="Times New Roman" w:hAnsi="Times New Roman" w:cs="Times New Roman"/>
        </w:rPr>
        <w:t>Richerson</w:t>
      </w:r>
      <w:proofErr w:type="spellEnd"/>
      <w:r w:rsidR="0025466F" w:rsidRPr="0025466F">
        <w:rPr>
          <w:rFonts w:ascii="Times New Roman" w:hAnsi="Times New Roman" w:cs="Times New Roman"/>
        </w:rPr>
        <w:t xml:space="preserve"> and Holland 2017)</w:t>
      </w:r>
      <w:r w:rsidR="0025466F">
        <w:rPr>
          <w:rFonts w:ascii="Times New Roman" w:hAnsi="Times New Roman" w:cs="Times New Roman"/>
        </w:rPr>
        <w:fldChar w:fldCharType="end"/>
      </w:r>
      <w:r w:rsidR="0025466F">
        <w:rPr>
          <w:rFonts w:ascii="Times New Roman" w:hAnsi="Times New Roman" w:cs="Times New Roman"/>
        </w:rPr>
        <w:t>.</w:t>
      </w:r>
    </w:p>
    <w:p w14:paraId="7FBB4F81" w14:textId="3CA3678E" w:rsidR="008755D5" w:rsidRDefault="003F4BE8" w:rsidP="00A23627">
      <w:pPr>
        <w:spacing w:line="480" w:lineRule="auto"/>
        <w:ind w:firstLine="720"/>
        <w:rPr>
          <w:rFonts w:ascii="Times New Roman" w:hAnsi="Times New Roman" w:cs="Times New Roman"/>
        </w:rPr>
      </w:pPr>
      <w:r>
        <w:rPr>
          <w:rFonts w:ascii="Times New Roman" w:hAnsi="Times New Roman" w:cs="Times New Roman"/>
        </w:rPr>
        <w:t>An extensive</w:t>
      </w:r>
      <w:r w:rsidR="00E33B3F">
        <w:rPr>
          <w:rFonts w:ascii="Times New Roman" w:hAnsi="Times New Roman" w:cs="Times New Roman"/>
        </w:rPr>
        <w:t xml:space="preserve"> social-ecological</w:t>
      </w:r>
      <w:r>
        <w:rPr>
          <w:rFonts w:ascii="Times New Roman" w:hAnsi="Times New Roman" w:cs="Times New Roman"/>
        </w:rPr>
        <w:t xml:space="preserve"> </w:t>
      </w:r>
      <w:r w:rsidR="007543F2">
        <w:rPr>
          <w:rFonts w:ascii="Times New Roman" w:hAnsi="Times New Roman" w:cs="Times New Roman"/>
        </w:rPr>
        <w:t xml:space="preserve">modeling </w:t>
      </w:r>
      <w:r>
        <w:rPr>
          <w:rFonts w:ascii="Times New Roman" w:hAnsi="Times New Roman" w:cs="Times New Roman"/>
        </w:rPr>
        <w:t xml:space="preserve">literature has </w:t>
      </w:r>
      <w:r w:rsidR="007543F2">
        <w:rPr>
          <w:rFonts w:ascii="Times New Roman" w:hAnsi="Times New Roman" w:cs="Times New Roman"/>
        </w:rPr>
        <w:t>demonstrated</w:t>
      </w:r>
      <w:r>
        <w:rPr>
          <w:rFonts w:ascii="Times New Roman" w:hAnsi="Times New Roman" w:cs="Times New Roman"/>
        </w:rPr>
        <w:t xml:space="preserve"> that</w:t>
      </w:r>
      <w:r w:rsidR="004C1147">
        <w:rPr>
          <w:rFonts w:ascii="Times New Roman" w:hAnsi="Times New Roman" w:cs="Times New Roman"/>
        </w:rPr>
        <w:t xml:space="preserve"> accounting for the interactions between ecological and human dynamics</w:t>
      </w:r>
      <w:r>
        <w:rPr>
          <w:rFonts w:ascii="Times New Roman" w:hAnsi="Times New Roman" w:cs="Times New Roman"/>
        </w:rPr>
        <w:t xml:space="preserve"> </w:t>
      </w:r>
      <w:r w:rsidR="004C1147">
        <w:rPr>
          <w:rFonts w:ascii="Times New Roman" w:hAnsi="Times New Roman" w:cs="Times New Roman"/>
        </w:rPr>
        <w:t xml:space="preserve">in fisheries management </w:t>
      </w:r>
      <w:r w:rsidR="008755D5">
        <w:rPr>
          <w:rFonts w:ascii="Times New Roman" w:hAnsi="Times New Roman" w:cs="Times New Roman"/>
        </w:rPr>
        <w:t xml:space="preserve">can </w:t>
      </w:r>
      <w:r w:rsidR="004C1147">
        <w:rPr>
          <w:rFonts w:ascii="Times New Roman" w:hAnsi="Times New Roman" w:cs="Times New Roman"/>
        </w:rPr>
        <w:t>improve</w:t>
      </w:r>
      <w:r w:rsidR="008755D5">
        <w:rPr>
          <w:rFonts w:ascii="Times New Roman" w:hAnsi="Times New Roman" w:cs="Times New Roman"/>
        </w:rPr>
        <w:t xml:space="preserve"> biological sustainability and </w:t>
      </w:r>
      <w:r w:rsidR="004C1147">
        <w:rPr>
          <w:rFonts w:ascii="Times New Roman" w:hAnsi="Times New Roman" w:cs="Times New Roman"/>
        </w:rPr>
        <w:t>increase</w:t>
      </w:r>
      <w:r w:rsidR="008755D5">
        <w:rPr>
          <w:rFonts w:ascii="Times New Roman" w:hAnsi="Times New Roman" w:cs="Times New Roman"/>
        </w:rPr>
        <w:t xml:space="preserve"> the benefits fishers and society derive from the ecosystem</w:t>
      </w:r>
      <w:r w:rsidR="00703A24">
        <w:rPr>
          <w:rFonts w:ascii="Times New Roman" w:hAnsi="Times New Roman" w:cs="Times New Roman"/>
        </w:rPr>
        <w:t xml:space="preserve"> </w:t>
      </w:r>
      <w:r w:rsidR="00703A2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review)","noteIndex":0},"citationItems":[{"id":1727,"uris":["http://zotero.org/users/783258/items/AMDXB6VK"],"uri":["http://zotero.org/users/783258/items/AMDXB6VK"],"itemData":{"id":1727,"type":"article-journal","abstract":"Marine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decision-making.","container-title":"Fish and Fisheries","DOI":"10.1111/faf.12232","ISSN":"1467-2979","issue":"1","language":"en","page":"1-29","source":"Wiley Online Library","title":"Integrated ecological–economic fisheries models—Evaluation, review and challenges for implementation","volume":"19","author":[{"family":"Nielsen","given":"J.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Pr>
          <w:rFonts w:ascii="Times New Roman" w:hAnsi="Times New Roman" w:cs="Times New Roman"/>
        </w:rPr>
        <w:fldChar w:fldCharType="separate"/>
      </w:r>
      <w:r w:rsidR="00703A24">
        <w:rPr>
          <w:rFonts w:ascii="Times New Roman" w:hAnsi="Times New Roman" w:cs="Times New Roman"/>
          <w:noProof/>
        </w:rPr>
        <w:t>(see Nielsen et al. 2018 for review)</w:t>
      </w:r>
      <w:r w:rsidR="00703A24">
        <w:rPr>
          <w:rFonts w:ascii="Times New Roman" w:hAnsi="Times New Roman" w:cs="Times New Roman"/>
        </w:rPr>
        <w:fldChar w:fldCharType="end"/>
      </w:r>
      <w:r w:rsidR="008755D5">
        <w:rPr>
          <w:rFonts w:ascii="Times New Roman" w:hAnsi="Times New Roman" w:cs="Times New Roman"/>
        </w:rPr>
        <w:t>.</w:t>
      </w:r>
      <w:r w:rsidR="00AC0086">
        <w:rPr>
          <w:rFonts w:ascii="Times New Roman" w:hAnsi="Times New Roman" w:cs="Times New Roman"/>
        </w:rPr>
        <w:t xml:space="preserve"> For example, </w:t>
      </w:r>
      <w:r w:rsidR="00CE6877">
        <w:rPr>
          <w:rFonts w:ascii="Times New Roman" w:hAnsi="Times New Roman" w:cs="Times New Roman"/>
        </w:rPr>
        <w:t>vessels</w:t>
      </w:r>
      <w:r w:rsidR="00762319">
        <w:rPr>
          <w:rFonts w:ascii="Times New Roman" w:hAnsi="Times New Roman" w:cs="Times New Roman"/>
        </w:rPr>
        <w:t xml:space="preserve"> in multispecies fisheries</w:t>
      </w:r>
      <w:r w:rsidR="00CE6877">
        <w:rPr>
          <w:rFonts w:ascii="Times New Roman" w:hAnsi="Times New Roman" w:cs="Times New Roman"/>
        </w:rPr>
        <w:t xml:space="preserve"> can </w:t>
      </w:r>
      <w:r w:rsidR="00F70D18">
        <w:rPr>
          <w:rFonts w:ascii="Times New Roman" w:hAnsi="Times New Roman" w:cs="Times New Roman"/>
        </w:rPr>
        <w:t xml:space="preserve">achieve more optimal harvest patterns by </w:t>
      </w:r>
      <w:r w:rsidR="00AC0086">
        <w:rPr>
          <w:rFonts w:ascii="Times New Roman" w:hAnsi="Times New Roman" w:cs="Times New Roman"/>
        </w:rPr>
        <w:t>intentionally alter</w:t>
      </w:r>
      <w:r w:rsidR="00F70D18">
        <w:rPr>
          <w:rFonts w:ascii="Times New Roman" w:hAnsi="Times New Roman" w:cs="Times New Roman"/>
        </w:rPr>
        <w:t>ing</w:t>
      </w:r>
      <w:r w:rsidR="00AC0086">
        <w:rPr>
          <w:rFonts w:ascii="Times New Roman" w:hAnsi="Times New Roman" w:cs="Times New Roman"/>
        </w:rPr>
        <w:t xml:space="preserve"> the</w:t>
      </w:r>
      <w:r w:rsidR="002A4C13">
        <w:rPr>
          <w:rFonts w:ascii="Times New Roman" w:hAnsi="Times New Roman" w:cs="Times New Roman"/>
        </w:rPr>
        <w:t xml:space="preserve">ir fishing behavior to </w:t>
      </w:r>
      <w:r w:rsidR="00AC0086">
        <w:rPr>
          <w:rFonts w:ascii="Times New Roman" w:hAnsi="Times New Roman" w:cs="Times New Roman"/>
        </w:rPr>
        <w:t xml:space="preserve">avoid </w:t>
      </w:r>
      <w:r w:rsidR="002A4C13">
        <w:rPr>
          <w:rFonts w:ascii="Times New Roman" w:hAnsi="Times New Roman" w:cs="Times New Roman"/>
        </w:rPr>
        <w:t xml:space="preserve">species </w:t>
      </w:r>
      <w:r w:rsidR="00AC0086">
        <w:rPr>
          <w:rFonts w:ascii="Times New Roman" w:hAnsi="Times New Roman" w:cs="Times New Roman"/>
        </w:rPr>
        <w:t>with lower natural productivities</w:t>
      </w:r>
      <w:r w:rsidR="00CE6877">
        <w:rPr>
          <w:rFonts w:ascii="Times New Roman" w:hAnsi="Times New Roman" w:cs="Times New Roman"/>
        </w:rPr>
        <w:t xml:space="preserve"> </w:t>
      </w:r>
      <w:r w:rsidR="00171A8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1991)","noteIndex":0},"citationItems":[{"id":1797,"uris":["http://zotero.org/users/783258/items/INNQAA8B"],"uri":["http://zotero.org/users/783258/items/INNQAA8B"],"itemData":{"id":1797,"type":"article-journal","container-title":"Applied Economics","issue":"10","page":"1279–1292","source":"Google Scholar","title":"The technology and management of multi-species fisheries","volume":"20","author":[{"family":"Kirkley","given":"James E."},{"family":"Strand","given":"Ivar E."}],"issued":{"date-parts":[["1988"]]}}},{"id":1796,"uris":["http://zotero.org/users/783258/items/834WFRF4"],"uri":["http://zotero.org/users/783258/items/834WFRF4"],"itemData":{"id":1796,"type":"article-journal","container-title":"Journal of Environmental Economics and Management","issue":"2","page":"109–126","source":"Google Scholar","title":"Production quota in multiproduct Pacific fisheries","volume":"21","author":[{"family":"Squires","given":"Dale"},{"family":"Kirkley","given":"James"}],"issued":{"date-parts":[["1991"]]}}}],"schema":"https://github.com/citation-style-language/schema/raw/master/csl-citation.json"} </w:instrText>
      </w:r>
      <w:r w:rsidR="00171A80">
        <w:rPr>
          <w:rFonts w:ascii="Times New Roman" w:hAnsi="Times New Roman" w:cs="Times New Roman"/>
        </w:rPr>
        <w:fldChar w:fldCharType="separate"/>
      </w:r>
      <w:r w:rsidR="00171A80">
        <w:rPr>
          <w:rFonts w:ascii="Times New Roman" w:hAnsi="Times New Roman" w:cs="Times New Roman"/>
          <w:noProof/>
        </w:rPr>
        <w:t>(Kirkley and Strand 1988, Squires and Kirkley 1991)</w:t>
      </w:r>
      <w:r w:rsidR="00171A80">
        <w:rPr>
          <w:rFonts w:ascii="Times New Roman" w:hAnsi="Times New Roman" w:cs="Times New Roman"/>
        </w:rPr>
        <w:fldChar w:fldCharType="end"/>
      </w:r>
      <w:r w:rsidR="009C7091">
        <w:rPr>
          <w:rFonts w:ascii="Times New Roman" w:hAnsi="Times New Roman" w:cs="Times New Roman"/>
        </w:rPr>
        <w:t xml:space="preserve">. </w:t>
      </w:r>
      <w:r w:rsidR="009C7091">
        <w:rPr>
          <w:rFonts w:ascii="Times New Roman" w:hAnsi="Times New Roman" w:cs="Times New Roman"/>
        </w:rPr>
        <w:lastRenderedPageBreak/>
        <w:t>Furthermore, a</w:t>
      </w:r>
      <w:r w:rsidR="00A24383">
        <w:rPr>
          <w:rFonts w:ascii="Times New Roman" w:hAnsi="Times New Roman" w:cs="Times New Roman"/>
        </w:rPr>
        <w:t xml:space="preserve">ccounting for ecological interactions, such as predation, can </w:t>
      </w:r>
      <w:r w:rsidR="00874BB9">
        <w:rPr>
          <w:rFonts w:ascii="Times New Roman" w:hAnsi="Times New Roman" w:cs="Times New Roman"/>
        </w:rPr>
        <w:t>lead to different</w:t>
      </w:r>
      <w:r w:rsidR="00C1345B">
        <w:rPr>
          <w:rFonts w:ascii="Times New Roman" w:hAnsi="Times New Roman" w:cs="Times New Roman"/>
        </w:rPr>
        <w:t xml:space="preserve"> </w:t>
      </w:r>
      <w:r w:rsidR="00703A24">
        <w:rPr>
          <w:rFonts w:ascii="Times New Roman" w:hAnsi="Times New Roman" w:cs="Times New Roman"/>
        </w:rPr>
        <w:t xml:space="preserve">estimates of </w:t>
      </w:r>
      <w:r w:rsidR="006225EB">
        <w:rPr>
          <w:rFonts w:ascii="Times New Roman" w:hAnsi="Times New Roman" w:cs="Times New Roman"/>
        </w:rPr>
        <w:t xml:space="preserve">management targets </w:t>
      </w:r>
      <w:r w:rsidR="006225EB">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{"citationID":"WvJEVdan","properties":{"formattedCitation":"(Collie and Gislason 2001, Overholtz et al. 2008, Holsman et al. 2016)","plainCitation":"(Collie and Gislason 2001, Overholtz et al. 2008, Holsman et al. 2016)","noteIndex":0},"citationItems":[{"id":600,"uris":["http://zotero.org/users/783258/items/VGM5FQW5"],"uri":["http://zotero.org/users/783258/items/VGM5FQW5"],"itemData":{"id":600,"type":"article-journal","container-title":"Canadian Journal of Fisheries and Aquatic Sciences","issue":"11","page":"2167–2176","source":"Google Scholar","title":"Biological reference points for fish stocks in a multispecies context","volume":"58","author":[{"family":"Collie","given":"Jeremy S."},{"family":"Gislason","given":"Henrik"}],"issued":{"date-parts":[["2001"]]}}},{"id":250,"uris":["http://zotero.org/users/783258/items/5G33FGET"],"uri":["http://zotero.org/users/783258/items/5G33FGET"],"itemData":{"id":250,"type":"article-journal","abstract":"Abstract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for.","container-title":"North American Journal of Fisheries Management","DOI":"10.1577/M06-267.1","ISSN":"0275-5947","issue":"1","page":"247-257","source":"Taylor and Francis+NEJM","title":"An Ecosystem Approach for Assessment Advice and Biological Reference Points for the Gulf of Maine-Georges Bank Atlantic Herring Complex","volume":"28","author":[{"family":"Overholtz","given":"W. J."},{"family":"Jacobson","given":"L. D."},{"family":"Link","given":"J. S."}],"issued":{"date-parts":[["2008"]]}}},{"id":1795,"uris":["http://zotero.org/users/783258/items/SB68CQWD"],"uri":["http://zotero.org/users/783258/items/SB68CQWD"],"itemData":{"id":1795,"type":"article-journal","abstract":"Multi-species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conditions.","collection-title":"Understanding Ecosystem Processes in the Eastern Bering Sea IV","container-title":"Deep Sea Research Part II: Topical Studies in Oceanography","DOI":"10.1016/j.dsr2.2015.08.001","ISSN":"0967-0645","journalAbbreviation":"Deep Sea Research Part II: Topical Studies in Oceanography","language":"en","page":"360-378","source":"ScienceDirect","title":"A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A."}],"issued":{"date-parts":[["2016",12,1]]}}}],"schema":"https://github.com/citation-style-language/schema/raw/master/csl-citation.json"} </w:instrText>
      </w:r>
      <w:r w:rsidR="006225EB">
        <w:rPr>
          <w:rFonts w:ascii="Times New Roman" w:hAnsi="Times New Roman" w:cs="Times New Roman"/>
        </w:rPr>
        <w:fldChar w:fldCharType="separate"/>
      </w:r>
      <w:r w:rsidR="00443543">
        <w:rPr>
          <w:rFonts w:ascii="Times New Roman" w:hAnsi="Times New Roman" w:cs="Times New Roman"/>
          <w:noProof/>
        </w:rPr>
        <w:t>(Collie and Gislason 2001, Overholtz et al. 2008, Holsman et al. 2016)</w:t>
      </w:r>
      <w:r w:rsidR="006225EB">
        <w:rPr>
          <w:rFonts w:ascii="Times New Roman" w:hAnsi="Times New Roman" w:cs="Times New Roman"/>
        </w:rPr>
        <w:fldChar w:fldCharType="end"/>
      </w:r>
      <w:r w:rsidR="001A7921">
        <w:rPr>
          <w:rFonts w:ascii="Times New Roman" w:hAnsi="Times New Roman" w:cs="Times New Roman"/>
        </w:rPr>
        <w:t xml:space="preserve"> and even generate new fishing opportunities </w:t>
      </w:r>
      <w:r w:rsidR="001A7921">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{"citationID":"5RVLKzns","properties":{"formattedCitation":"(Oken and Essington 2016)","plainCitation":"(Oken and Essington 2016)","noteIndex":0},"citationItems":[{"id":361,"uris":["http://zotero.org/users/783258/items/CWTJUVXK"],"uri":["http://zotero.org/users/783258/items/CWTJUVXK"],"itemData":{"id":361,"type":"article-journal","abstract":"Although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management.","container-title":"ICES Journal of Marine Science: Journal du Conseil","DOI":"10.1093/icesjms/fsw074","ISSN":"1054-3139, 1095-9289","issue":"9","journalAbbreviation":"ICES J. Mar. Sci.","language":"en","page":"2267-2277","source":"icesjms.oxfordjournals.org","title":"Evaluating the effect of a selective piscivore fishery on rockfish recovery within marine protected areas","volume":"73","author":[{"family":"Oken","given":"Kiva L."},{"family":"Essington","given":"Timothy E."}],"issued":{"date-parts":[["2016",9,1]]}}}],"schema":"https://github.com/citation-style-language/schema/raw/master/csl-citation.json"} </w:instrText>
      </w:r>
      <w:r w:rsidR="001A7921">
        <w:rPr>
          <w:rFonts w:ascii="Times New Roman" w:hAnsi="Times New Roman" w:cs="Times New Roman"/>
        </w:rPr>
        <w:fldChar w:fldCharType="separate"/>
      </w:r>
      <w:r w:rsidR="001A7921">
        <w:rPr>
          <w:rFonts w:ascii="Times New Roman" w:hAnsi="Times New Roman" w:cs="Times New Roman"/>
          <w:noProof/>
        </w:rPr>
        <w:t>(Oken and Essington 2016)</w:t>
      </w:r>
      <w:r w:rsidR="001A7921">
        <w:rPr>
          <w:rFonts w:ascii="Times New Roman" w:hAnsi="Times New Roman" w:cs="Times New Roman"/>
        </w:rPr>
        <w:fldChar w:fldCharType="end"/>
      </w:r>
      <w:r w:rsidR="00A24383">
        <w:rPr>
          <w:rFonts w:ascii="Times New Roman" w:hAnsi="Times New Roman" w:cs="Times New Roman"/>
        </w:rPr>
        <w:t xml:space="preserve">. </w:t>
      </w:r>
      <w:r w:rsidR="002A4C13">
        <w:rPr>
          <w:rFonts w:ascii="Times New Roman" w:hAnsi="Times New Roman" w:cs="Times New Roman"/>
        </w:rPr>
        <w:t>However,</w:t>
      </w:r>
      <w:r w:rsidR="00B55330">
        <w:rPr>
          <w:rFonts w:ascii="Times New Roman" w:hAnsi="Times New Roman" w:cs="Times New Roman"/>
        </w:rPr>
        <w:t xml:space="preserve"> there has been relatively little focus</w:t>
      </w:r>
      <w:r w:rsidR="009F6539">
        <w:rPr>
          <w:rFonts w:ascii="Times New Roman" w:hAnsi="Times New Roman" w:cs="Times New Roman"/>
        </w:rPr>
        <w:t xml:space="preserve"> of this literature</w:t>
      </w:r>
      <w:r w:rsidR="00B55330">
        <w:rPr>
          <w:rFonts w:ascii="Times New Roman" w:hAnsi="Times New Roman" w:cs="Times New Roman"/>
        </w:rPr>
        <w:t xml:space="preserve"> on</w:t>
      </w:r>
      <w:r w:rsidR="002A4C13">
        <w:rPr>
          <w:rFonts w:ascii="Times New Roman" w:hAnsi="Times New Roman" w:cs="Times New Roman"/>
        </w:rPr>
        <w:t xml:space="preserve"> </w:t>
      </w:r>
      <w:r w:rsidR="00F70D18">
        <w:rPr>
          <w:rFonts w:ascii="Times New Roman" w:hAnsi="Times New Roman" w:cs="Times New Roman"/>
        </w:rPr>
        <w:t>the interaction between ecological dynamics and</w:t>
      </w:r>
      <w:r w:rsidR="007E19AA">
        <w:rPr>
          <w:rFonts w:ascii="Times New Roman" w:hAnsi="Times New Roman" w:cs="Times New Roman"/>
        </w:rPr>
        <w:t xml:space="preserve"> </w:t>
      </w:r>
      <w:r w:rsidR="009E454B">
        <w:rPr>
          <w:rFonts w:ascii="Times New Roman" w:hAnsi="Times New Roman" w:cs="Times New Roman"/>
        </w:rPr>
        <w:t xml:space="preserve">the </w:t>
      </w:r>
      <w:r w:rsidR="00FF4C90">
        <w:rPr>
          <w:rFonts w:ascii="Times New Roman" w:hAnsi="Times New Roman" w:cs="Times New Roman"/>
        </w:rPr>
        <w:t>benefits</w:t>
      </w:r>
      <w:r w:rsidR="009C7091">
        <w:rPr>
          <w:rFonts w:ascii="Times New Roman" w:hAnsi="Times New Roman" w:cs="Times New Roman"/>
        </w:rPr>
        <w:t xml:space="preserve"> </w:t>
      </w:r>
      <w:r w:rsidR="00F70D18">
        <w:rPr>
          <w:rFonts w:ascii="Times New Roman" w:hAnsi="Times New Roman" w:cs="Times New Roman"/>
        </w:rPr>
        <w:t>of revenue diversification gained though management of access rights</w:t>
      </w:r>
      <w:r w:rsidR="00B55330">
        <w:rPr>
          <w:rFonts w:ascii="Times New Roman" w:hAnsi="Times New Roman" w:cs="Times New Roman"/>
        </w:rPr>
        <w:t xml:space="preserve">. </w:t>
      </w:r>
      <w:r w:rsidR="00703A24">
        <w:rPr>
          <w:rFonts w:ascii="Times New Roman" w:hAnsi="Times New Roman" w:cs="Times New Roman"/>
        </w:rPr>
        <w:t xml:space="preserve">Acknowledging the </w:t>
      </w:r>
      <w:r w:rsidR="00ED2B8E">
        <w:rPr>
          <w:rFonts w:ascii="Times New Roman" w:hAnsi="Times New Roman" w:cs="Times New Roman"/>
        </w:rPr>
        <w:t xml:space="preserve">costs </w:t>
      </w:r>
      <w:r w:rsidR="00274E56">
        <w:rPr>
          <w:rFonts w:ascii="Times New Roman" w:hAnsi="Times New Roman" w:cs="Times New Roman"/>
        </w:rPr>
        <w:t xml:space="preserve">of diversification in terms of efficiency, </w:t>
      </w:r>
      <w:r w:rsidR="00ED2B8E">
        <w:rPr>
          <w:rFonts w:ascii="Times New Roman" w:hAnsi="Times New Roman" w:cs="Times New Roman"/>
        </w:rPr>
        <w:t xml:space="preserve">and </w:t>
      </w:r>
      <w:r w:rsidR="00274E56">
        <w:rPr>
          <w:rFonts w:ascii="Times New Roman" w:hAnsi="Times New Roman" w:cs="Times New Roman"/>
        </w:rPr>
        <w:t xml:space="preserve">the </w:t>
      </w:r>
      <w:r w:rsidR="00703A24">
        <w:rPr>
          <w:rFonts w:ascii="Times New Roman" w:hAnsi="Times New Roman" w:cs="Times New Roman"/>
        </w:rPr>
        <w:t>benefits of diversification</w:t>
      </w:r>
      <w:r w:rsidR="00274E56">
        <w:rPr>
          <w:rFonts w:ascii="Times New Roman" w:hAnsi="Times New Roman" w:cs="Times New Roman"/>
        </w:rPr>
        <w:t xml:space="preserve"> in terms of stability</w:t>
      </w:r>
      <w:r w:rsidR="00703A24">
        <w:rPr>
          <w:rFonts w:ascii="Times New Roman" w:hAnsi="Times New Roman" w:cs="Times New Roman"/>
        </w:rPr>
        <w:t xml:space="preserve">, </w:t>
      </w:r>
      <w:proofErr w:type="spellStart"/>
      <w:r w:rsidR="00443543">
        <w:rPr>
          <w:rFonts w:ascii="Times New Roman" w:hAnsi="Times New Roman" w:cs="Times New Roman"/>
        </w:rPr>
        <w:t>Sanchirico</w:t>
      </w:r>
      <w:proofErr w:type="spellEnd"/>
      <w:r w:rsidR="00443543">
        <w:rPr>
          <w:rFonts w:ascii="Times New Roman" w:hAnsi="Times New Roman" w:cs="Times New Roman"/>
        </w:rPr>
        <w:t xml:space="preserve"> et </w:t>
      </w:r>
      <w:r w:rsidR="00443543" w:rsidRPr="00443543">
        <w:rPr>
          <w:rFonts w:ascii="Times New Roman" w:hAnsi="Times New Roman" w:cs="Times New Roman"/>
          <w:i/>
        </w:rPr>
        <w:t>al</w:t>
      </w:r>
      <w:r w:rsidR="00443543">
        <w:rPr>
          <w:rFonts w:ascii="Times New Roman" w:hAnsi="Times New Roman" w:cs="Times New Roman"/>
        </w:rPr>
        <w:t xml:space="preserve">. </w:t>
      </w:r>
      <w:r w:rsidR="00443543">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BNz35J3","properties":{"formattedCitation":"(2008)","plainCitation":"(2008)","noteIndex":0},"citationItems":[{"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W."}],"issued":{"date-parts":[["2008",1,15]]}},"suppress-author":true}],"schema":"https://github.com/citation-style-language/schema/raw/master/csl-citation.json"} </w:instrText>
      </w:r>
      <w:r w:rsidR="00443543">
        <w:rPr>
          <w:rFonts w:ascii="Times New Roman" w:hAnsi="Times New Roman" w:cs="Times New Roman"/>
        </w:rPr>
        <w:fldChar w:fldCharType="separate"/>
      </w:r>
      <w:r w:rsidR="00443543">
        <w:rPr>
          <w:rFonts w:ascii="Times New Roman" w:hAnsi="Times New Roman" w:cs="Times New Roman"/>
          <w:noProof/>
        </w:rPr>
        <w:t>(2008)</w:t>
      </w:r>
      <w:r w:rsidR="00443543">
        <w:rPr>
          <w:rFonts w:ascii="Times New Roman" w:hAnsi="Times New Roman" w:cs="Times New Roman"/>
        </w:rPr>
        <w:fldChar w:fldCharType="end"/>
      </w:r>
      <w:r w:rsidR="00443543">
        <w:rPr>
          <w:rFonts w:ascii="Times New Roman" w:hAnsi="Times New Roman" w:cs="Times New Roman"/>
        </w:rPr>
        <w:t xml:space="preserve"> </w:t>
      </w:r>
      <w:r w:rsidR="00274E56">
        <w:rPr>
          <w:rFonts w:ascii="Times New Roman" w:hAnsi="Times New Roman" w:cs="Times New Roman"/>
        </w:rPr>
        <w:t>did explore</w:t>
      </w:r>
      <w:r w:rsidR="002A1EF9">
        <w:rPr>
          <w:rFonts w:ascii="Times New Roman" w:hAnsi="Times New Roman" w:cs="Times New Roman"/>
        </w:rPr>
        <w:t xml:space="preserve"> how catch allocations could be made to both minimize variability </w:t>
      </w:r>
      <w:r w:rsidR="002A1EF9" w:rsidRPr="00346C7C">
        <w:rPr>
          <w:rFonts w:ascii="Times New Roman" w:hAnsi="Times New Roman" w:cs="Times New Roman"/>
        </w:rPr>
        <w:t>and</w:t>
      </w:r>
      <w:r w:rsidR="002A1EF9">
        <w:rPr>
          <w:rFonts w:ascii="Times New Roman" w:hAnsi="Times New Roman" w:cs="Times New Roman"/>
          <w:i/>
        </w:rPr>
        <w:t xml:space="preserve"> </w:t>
      </w:r>
      <w:r w:rsidR="002A1EF9">
        <w:rPr>
          <w:rFonts w:ascii="Times New Roman" w:hAnsi="Times New Roman" w:cs="Times New Roman"/>
        </w:rPr>
        <w:t xml:space="preserve">maximize returns, but </w:t>
      </w:r>
      <w:r w:rsidR="00B55330">
        <w:rPr>
          <w:rFonts w:ascii="Times New Roman" w:hAnsi="Times New Roman" w:cs="Times New Roman"/>
        </w:rPr>
        <w:t xml:space="preserve">the correlation </w:t>
      </w:r>
      <w:r w:rsidR="002A1EF9">
        <w:rPr>
          <w:rFonts w:ascii="Times New Roman" w:hAnsi="Times New Roman" w:cs="Times New Roman"/>
        </w:rPr>
        <w:t xml:space="preserve">pattern </w:t>
      </w:r>
      <w:r w:rsidR="00C0246E">
        <w:rPr>
          <w:rFonts w:ascii="Times New Roman" w:hAnsi="Times New Roman" w:cs="Times New Roman"/>
        </w:rPr>
        <w:t xml:space="preserve">assumed </w:t>
      </w:r>
      <w:r w:rsidR="002A1EF9">
        <w:rPr>
          <w:rFonts w:ascii="Times New Roman" w:hAnsi="Times New Roman" w:cs="Times New Roman"/>
        </w:rPr>
        <w:t xml:space="preserve">among the stocks was </w:t>
      </w:r>
      <w:r w:rsidR="00B55330">
        <w:rPr>
          <w:rFonts w:ascii="Times New Roman" w:hAnsi="Times New Roman" w:cs="Times New Roman"/>
        </w:rPr>
        <w:t xml:space="preserve">based on correlations in </w:t>
      </w:r>
      <w:r w:rsidR="005B0627">
        <w:rPr>
          <w:rFonts w:ascii="Times New Roman" w:hAnsi="Times New Roman" w:cs="Times New Roman"/>
        </w:rPr>
        <w:t>historic</w:t>
      </w:r>
      <w:r w:rsidR="00612E37">
        <w:rPr>
          <w:rFonts w:ascii="Times New Roman" w:hAnsi="Times New Roman" w:cs="Times New Roman"/>
        </w:rPr>
        <w:t>al gross</w:t>
      </w:r>
      <w:r w:rsidR="005B0627">
        <w:rPr>
          <w:rFonts w:ascii="Times New Roman" w:hAnsi="Times New Roman" w:cs="Times New Roman"/>
        </w:rPr>
        <w:t xml:space="preserve"> </w:t>
      </w:r>
      <w:r w:rsidR="00B55330">
        <w:rPr>
          <w:rFonts w:ascii="Times New Roman" w:hAnsi="Times New Roman" w:cs="Times New Roman"/>
        </w:rPr>
        <w:t xml:space="preserve">revenue and had no </w:t>
      </w:r>
      <w:r w:rsidR="00443543">
        <w:rPr>
          <w:rFonts w:ascii="Times New Roman" w:hAnsi="Times New Roman" w:cs="Times New Roman"/>
        </w:rPr>
        <w:t xml:space="preserve">mechanistic </w:t>
      </w:r>
      <w:r w:rsidR="00B55330">
        <w:rPr>
          <w:rFonts w:ascii="Times New Roman" w:hAnsi="Times New Roman" w:cs="Times New Roman"/>
        </w:rPr>
        <w:t>ecological basis.</w:t>
      </w:r>
    </w:p>
    <w:p w14:paraId="57D53DD4" w14:textId="61FD8FF6" w:rsidR="00C10BFC" w:rsidRDefault="0038049B" w:rsidP="00A23627">
      <w:pPr>
        <w:spacing w:line="480" w:lineRule="auto"/>
        <w:ind w:firstLine="720"/>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 xml:space="preserve">and management decisions combine to impact the profitability and risk of alternative fishing portfolios and </w:t>
      </w:r>
      <w:r>
        <w:rPr>
          <w:rFonts w:ascii="Times New Roman" w:hAnsi="Times New Roman" w:cs="Times New Roman"/>
        </w:rPr>
        <w:t xml:space="preserve">overall </w:t>
      </w:r>
      <w:r w:rsidRPr="009E48B2">
        <w:rPr>
          <w:rFonts w:ascii="Times New Roman" w:hAnsi="Times New Roman" w:cs="Times New Roman"/>
        </w:rPr>
        <w:t xml:space="preserve">fishery performance. Many fisheries in the CCLME are highly interdependent, sharing linkages through </w:t>
      </w:r>
      <w:r w:rsidR="00B926EF">
        <w:rPr>
          <w:rFonts w:ascii="Times New Roman" w:hAnsi="Times New Roman" w:cs="Times New Roman"/>
        </w:rPr>
        <w:t xml:space="preserve">both </w:t>
      </w:r>
      <w:proofErr w:type="gramStart"/>
      <w:r w:rsidRPr="009E48B2">
        <w:rPr>
          <w:rFonts w:ascii="Times New Roman" w:hAnsi="Times New Roman" w:cs="Times New Roman"/>
        </w:rPr>
        <w:t>exposure</w:t>
      </w:r>
      <w:proofErr w:type="gramEnd"/>
      <w:r w:rsidRPr="009E48B2">
        <w:rPr>
          <w:rFonts w:ascii="Times New Roman" w:hAnsi="Times New Roman" w:cs="Times New Roman"/>
        </w:rPr>
        <w:t xml:space="preserv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a strong component of the CCLME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{"citationID":"SUcvYZWC","properties":{"formattedCitation":"(Schwing et al. 2010)","plainCitation":"(Schwing et al. 2010)","noteIndex":0},"citationItems":[{"id":1751,"uris":["http://zotero.org/users/783258/items/2QJ8K5HZ"],"uri":["http://zotero.org/users/783258/items/2QJ8K5HZ"],"itemData":{"id":1751,"type":"article-journal","abstract":"Climate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E."},{"family":"Wang","given":"Muyin"},{"family":"Ito","given":"Shin-ichi"}],"issued":{"date-parts":[["2010",2,10]]}}}],"schema":"https://github.com/citation-style-language/schema/raw/master/csl-citation.json"} </w:instrText>
      </w:r>
      <w:r w:rsidR="00DE228F">
        <w:rPr>
          <w:rFonts w:ascii="Times New Roman" w:hAnsi="Times New Roman" w:cs="Times New Roman"/>
        </w:rPr>
        <w:fldChar w:fldCharType="separate"/>
      </w:r>
      <w:r w:rsidR="00DE228F">
        <w:rPr>
          <w:rFonts w:ascii="Times New Roman" w:hAnsi="Times New Roman" w:cs="Times New Roman"/>
          <w:noProof/>
        </w:rPr>
        <w:t>(Schwing et al. 2010)</w:t>
      </w:r>
      <w:r w:rsidR="00DE228F">
        <w:rPr>
          <w:rFonts w:ascii="Times New Roman" w:hAnsi="Times New Roman" w:cs="Times New Roman"/>
        </w:rPr>
        <w:fldChar w:fldCharType="end"/>
      </w:r>
      <w:r w:rsidRPr="009E48B2">
        <w:rPr>
          <w:rFonts w:ascii="Times New Roman" w:hAnsi="Times New Roman" w:cs="Times New Roman"/>
        </w:rPr>
        <w:t xml:space="preserve">, especially </w:t>
      </w:r>
      <w:r w:rsidR="00A5798C">
        <w:rPr>
          <w:rFonts w:ascii="Times New Roman" w:hAnsi="Times New Roman" w:cs="Times New Roman"/>
        </w:rPr>
        <w:t>due to</w:t>
      </w:r>
      <w:r w:rsidRPr="009E48B2">
        <w:rPr>
          <w:rFonts w:ascii="Times New Roman" w:hAnsi="Times New Roman" w:cs="Times New Roman"/>
        </w:rPr>
        <w:t xml:space="preserve"> ENSO events </w:t>
      </w:r>
      <w:r w:rsidR="0086799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{"citationID":"gbc0LufO","properties":{"formattedCitation":"(Jacox et al. 2016)","plainCitation":"(Jacox et al. 2016)","noteIndex":0},"citationItems":[{"id":1741,"uris":["http://zotero.org/users/783258/items/4ZW6W5US"],"uri":["http://zotero.org/users/783258/items/4ZW6W5US"],"itemData":{"id":1741,"type":"article-journal","abstract":"The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apparent.","container-title":"Geophysical Research Letters","DOI":"10.1002/2016GL069716","ISSN":"1944-8007","issue":"13","language":"en","page":"7072-7080","source":"Wiley Online Library","title":"Impacts of the 2015–2016 El Niño on the California Current System: Early assessment and comparison to past events","title-short":"Impacts of the 2015–2016 El Niño on the California Current System","volume":"43","author":[{"family":"Jacox","given":"Michael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86799D">
        <w:rPr>
          <w:rFonts w:ascii="Times New Roman" w:hAnsi="Times New Roman" w:cs="Times New Roman"/>
        </w:rPr>
        <w:fldChar w:fldCharType="separate"/>
      </w:r>
      <w:r w:rsidR="0086799D">
        <w:rPr>
          <w:rFonts w:ascii="Times New Roman" w:hAnsi="Times New Roman" w:cs="Times New Roman"/>
          <w:noProof/>
        </w:rPr>
        <w:t>(Jacox et al. 2016)</w:t>
      </w:r>
      <w:r w:rsidR="0086799D">
        <w:rPr>
          <w:rFonts w:ascii="Times New Roman" w:hAnsi="Times New Roman" w:cs="Times New Roman"/>
        </w:rPr>
        <w:fldChar w:fldCharType="end"/>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{"citationID":"HWgRe2cO","properties":{"formattedCitation":"(Mantua et al. 1997, Hare and Mantua 2000)","plainCitation":"(Mantua et al. 1997, Hare and Mantua 2000)","noteIndex":0},"citationItems":[{"id":446,"uris":["http://zotero.org/users/783258/items/J96GRQ96"],"uri":["http://zotero.org/users/783258/items/J96GRQ96"],"itemData":{"id":446,"type":"article-journal","container-title":"Bulletin of the American Meteorological Society","issue":"6","page":"1069–1079","source":"Google Scholar","title":"A Pacific interdecadal climate oscillation with impacts on salmon production","volume":"78","author":[{"family":"Mantua","given":"Nathan J."},{"family":"Hare","given":"Steven R."},{"family":"Zhang","given":"Yuan"},{"family":"Wallace","given":"John M."},{"family":"Francis","given":"Robert C."}],"issued":{"date-parts":[["1997"]]}}},{"id":1750,"uris":["http://zotero.org/users/783258/items/9ZW6XR2T"],"uri":["http://zotero.org/users/783258/items/9ZW6XR2T"],"itemData":{"id":1750,"type":"article-journal","abstract":"It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alone.","container-title":"Progress in Oceanography","DOI":"10.1016/S0079-6611(00)00033-1","ISSN":"0079-6611","issue":"2","journalAbbreviation":"Progress in Oceanography","language":"en","page":"103-145","source":"ScienceDirect","title":"Empirical evidence for North Pacific regime shifts in 1977 and 1989","volume":"47","author":[{"family":"Hare","given":"Steven R"},{"family":"Mantua","given":"Nathan J"}],"issued":{"date-parts":[["2000",10,1]]}}}],"schema":"https://github.com/citation-style-language/schema/raw/master/csl-citation.json"} </w:instrText>
      </w:r>
      <w:r w:rsidR="00DE228F">
        <w:rPr>
          <w:rFonts w:ascii="Times New Roman" w:hAnsi="Times New Roman" w:cs="Times New Roman"/>
        </w:rPr>
        <w:fldChar w:fldCharType="separate"/>
      </w:r>
      <w:r w:rsidR="00A5798C">
        <w:rPr>
          <w:rFonts w:ascii="Times New Roman" w:hAnsi="Times New Roman" w:cs="Times New Roman"/>
          <w:noProof/>
        </w:rPr>
        <w:t>(Mantua et al. 1997, Hare and Mantua 2000)</w:t>
      </w:r>
      <w:r w:rsidR="00DE228F">
        <w:rPr>
          <w:rFonts w:ascii="Times New Roman" w:hAnsi="Times New Roman" w:cs="Times New Roman"/>
        </w:rPr>
        <w:fldChar w:fldCharType="end"/>
      </w:r>
      <w:r w:rsidR="00346C7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 xml:space="preserve">across </w:t>
      </w:r>
      <w:r w:rsidR="007046E2">
        <w:rPr>
          <w:rFonts w:ascii="Times New Roman" w:hAnsi="Times New Roman" w:cs="Times New Roman"/>
        </w:rPr>
        <w:t>vari</w:t>
      </w:r>
      <w:r w:rsidR="00E95A6F">
        <w:rPr>
          <w:rFonts w:ascii="Times New Roman" w:hAnsi="Times New Roman" w:cs="Times New Roman"/>
        </w:rPr>
        <w:t>ou</w:t>
      </w:r>
      <w:r w:rsidR="007046E2">
        <w:rPr>
          <w:rFonts w:ascii="Times New Roman" w:hAnsi="Times New Roman" w:cs="Times New Roman"/>
        </w:rPr>
        <w:t xml:space="preserve">s spatial and temporal </w:t>
      </w:r>
      <w:r w:rsidRPr="009E48B2">
        <w:rPr>
          <w:rFonts w:ascii="Times New Roman" w:hAnsi="Times New Roman" w:cs="Times New Roman"/>
        </w:rPr>
        <w:t>scales through impacts to recruitment, growth and spatial distribution</w:t>
      </w:r>
      <w:r w:rsidR="00F70D18">
        <w:rPr>
          <w:rFonts w:ascii="Times New Roman" w:hAnsi="Times New Roman" w:cs="Times New Roman"/>
        </w:rPr>
        <w:t>, indirectly linking their dynamics</w:t>
      </w:r>
      <w:r w:rsidR="001269A5">
        <w:rPr>
          <w:rFonts w:ascii="Times New Roman" w:hAnsi="Times New Roman" w:cs="Times New Roman"/>
        </w:rPr>
        <w:t xml:space="preserve"> </w:t>
      </w:r>
      <w:r w:rsidR="001269A5">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2015)","noteIndex":0},"citationItems":[{"id":1748,"uris":["http://zotero.org/users/783258/items/C354TNWU"],"uri":["http://zotero.org/users/783258/items/C354TNWU"],"itemData":{"id":1748,"type":"article-journal","abstract":"Chronologies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(Sebas...","container-title":"Canadian Journal of Fisheries and Aquatic Sciences","DOI":"10.1139/F10-055","ISSN":"0706-652X","issue":"7","journalAbbreviation":"Can. J. Fish. Aquat. Sci.","page":"1149-1158","source":"NRC Research Press","title":"Wintertime ocean conditions synchronize rockfish growth and seabird reproduction in the central California Current ecosystem","volume":"67","author":[{"family":"Black","given":"Bryan A."},{"family":"Schroeder","given":"Isaac D."},{"family":"Sydeman","given":"William J."},{"family":"Bograd","given":"Steven J."},{"family":"Lawson","given":"Peter W."}],"issued":{"date-parts":[["2010",6,24]]}}},{"id":1751,"uris":["http://zotero.org/users/783258/items/2QJ8K5HZ"],"uri":["http://zotero.org/users/783258/items/2QJ8K5HZ"],"itemData":{"id":1751,"type":"article-journal","abstract":"Climate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1747,"uris":["http://zotero.org/users/783258/items/YFCPCIVG"],"uri":["http://zotero.org/users/783258/items/YFCPCIVG"],"itemData":{"id":1747,"type":"article-journal","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2100.","container-title":"Nature Climate Change","DOI":"10.1038/nclimate1686","ISSN":"1758-6798","issue":"3","journalAbbreviation":"Nature Clim Change","language":"en","page":"234-238","source":"www.nature.com","title":"Predicted habitat shifts of Pacific top predators in a changing climate","volume":"3","author":[{"family":"Hazen","given":"Elliott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L."}],"issued":{"date-parts":[["2013"]]}}},{"id":589,"uris":["http://zotero.org/users/783258/items/UTTM5I2G"],"uri":["http://zotero.org/users/783258/items/UTTM5I2G"],"itemData":{"id":589,"type":"article-journal","container-title":"Fisheries Oceanography","issue":"5","page":"389–408","source":"Google Scholar","title":"Linking Northeast Pacific recruitment synchrony to environmental variability","volume":"23","author":[{"family":"Stachura","given":"Megan M."},{"family":"Essington","given":"Timothy E."},{"family":"Mantua","given":"Nathan J."},{"family":"Hollowed","given":"Anne B."},{"family":"Haltuch","given":"Melissa A."},{"family":"Spencer","given":"Paul D."},{"family":"Branch","given":"Trevor A."},{"family":"Doyle","given":"Miriam J."}],"issued":{"date-parts":[["2014"]]}}},{"id":1746,"uris":["http://zotero.org/users/783258/items/DFHKIA9I"],"uri":["http://zotero.org/users/783258/items/DFHKIA9I"],"itemData":{"id":1746,"type":"article-journal","container-title":"Canadian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(Black et al. 2010, Schwing et al. 2010, Hazen et al. 2013, Shanks 2013, Stachura et al. 2014, Stawitz et al. 2015)</w:t>
      </w:r>
      <w:r w:rsidR="001269A5">
        <w:rPr>
          <w:rFonts w:ascii="Times New Roman" w:hAnsi="Times New Roman" w:cs="Times New Roman"/>
        </w:rPr>
        <w:fldChar w:fldCharType="end"/>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California Current </w:t>
      </w:r>
      <w:r w:rsidR="008E2AF2">
        <w:rPr>
          <w:rFonts w:ascii="Times New Roman" w:hAnsi="Times New Roman" w:cs="Times New Roman"/>
        </w:rPr>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8E2AF2">
        <w:rPr>
          <w:rFonts w:ascii="Times New Roman" w:hAnsi="Times New Roman" w:cs="Times New Roman"/>
        </w:rPr>
        <w:t xml:space="preserve">the component </w:t>
      </w:r>
      <w:r w:rsidR="000B0B70">
        <w:rPr>
          <w:rFonts w:ascii="Times New Roman" w:hAnsi="Times New Roman" w:cs="Times New Roman"/>
        </w:rPr>
        <w:t>populations</w:t>
      </w:r>
      <w:r w:rsidR="00CD1534">
        <w:rPr>
          <w:rFonts w:ascii="Times New Roman" w:hAnsi="Times New Roman" w:cs="Times New Roman"/>
        </w:rPr>
        <w:t xml:space="preserve">, since shifts in productivity and profitability of fisheries can </w:t>
      </w:r>
      <w:r w:rsidR="00CD1534">
        <w:rPr>
          <w:rFonts w:ascii="Times New Roman" w:hAnsi="Times New Roman" w:cs="Times New Roman"/>
        </w:rPr>
        <w:lastRenderedPageBreak/>
        <w:t>lead to shifts in effort among fisheries</w:t>
      </w:r>
      <w:r w:rsidR="000162D0">
        <w:rPr>
          <w:rFonts w:ascii="Times New Roman" w:hAnsi="Times New Roman" w:cs="Times New Roman"/>
        </w:rPr>
        <w:t>. A</w:t>
      </w:r>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r w:rsidR="000162D0">
        <w:rPr>
          <w:rFonts w:ascii="Times New Roman" w:hAnsi="Times New Roman" w:cs="Times New Roman"/>
        </w:rPr>
        <w:t xml:space="preserve">among </w:t>
      </w:r>
      <w:r w:rsidR="000B0B70">
        <w:rPr>
          <w:rFonts w:ascii="Times New Roman" w:hAnsi="Times New Roman" w:cs="Times New Roman"/>
        </w:rPr>
        <w:t xml:space="preserve">fishing ports, </w:t>
      </w:r>
      <w:r w:rsidR="000D0F06">
        <w:rPr>
          <w:rFonts w:ascii="Times New Roman" w:hAnsi="Times New Roman" w:cs="Times New Roman"/>
        </w:rPr>
        <w:t xml:space="preserve">it represents an important linkage at the </w:t>
      </w:r>
      <w:proofErr w:type="spellStart"/>
      <w:r w:rsidR="000D0F06">
        <w:rPr>
          <w:rFonts w:ascii="Times New Roman" w:hAnsi="Times New Roman" w:cs="Times New Roman"/>
        </w:rPr>
        <w:t>coastwide</w:t>
      </w:r>
      <w:proofErr w:type="spellEnd"/>
      <w:r w:rsidR="000D0F06">
        <w:rPr>
          <w:rFonts w:ascii="Times New Roman" w:hAnsi="Times New Roman" w:cs="Times New Roman"/>
        </w:rPr>
        <w:t xml:space="preserve"> scale</w:t>
      </w:r>
      <w:r w:rsidR="000B0B70">
        <w:rPr>
          <w:rFonts w:ascii="Times New Roman" w:hAnsi="Times New Roman" w:cs="Times New Roman"/>
        </w:rPr>
        <w:t xml:space="preserve"> </w:t>
      </w:r>
      <w:r w:rsidR="000B0B70">
        <w:rPr>
          <w:rFonts w:ascii="Times New Roman" w:hAnsi="Times New Roman" w:cs="Times New Roman"/>
        </w:rPr>
        <w:fldChar w:fldCharType="begin"/>
      </w:r>
      <w:r w:rsidR="00CD1534">
        <w:rPr>
          <w:rFonts w:ascii="Times New Roman" w:hAnsi="Times New Roman" w:cs="Times New Roman"/>
        </w:rPr>
        <w:instrText xml:space="preserve"> ADDIN ZOTERO_ITEM CSL_CITATION {"citationID":"RFU2OcEM","properties":{"formattedCitation":"(Richerson and Holland 2017, Fuller et al. 2017)","plainCitation":"(Richerson and Holland 2017, Fuller et al.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S."}],"issued":{"date-parts":[["2017"]]}}},{"id":1742,"uris":["http://zotero.org/users/783258/items/UPAF4RH3"],"uri":["http://zotero.org/users/783258/items/UPAF4RH3"],"itemData":{"id":1742,"type":"article-journal","abstract":"Abstract.  Marine social–ecological systems are constantly changing, and fishers who make a living from working the seas are continually adapting in response to","container-title":"ICES Journal of Marine Science","DOI":"10.1093/icesjms/fsx128","ISSN":"1054-3139","issue":"8","journalAbbreviation":"ICES J Mar Sci","language":"en","page":"2087-2096","source":"academic.oup.com","title":"Characterizing fisheries connectivity in marine social–ecological systems","volume":"74","author":[{"family":"Fuller","given":"Emma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CD1534" w:rsidRPr="00CD1534">
        <w:rPr>
          <w:rFonts w:ascii="Times New Roman" w:hAnsi="Times New Roman" w:cs="Times New Roman"/>
        </w:rPr>
        <w:t>(</w:t>
      </w:r>
      <w:proofErr w:type="spellStart"/>
      <w:r w:rsidR="00CD1534" w:rsidRPr="00CD1534">
        <w:rPr>
          <w:rFonts w:ascii="Times New Roman" w:hAnsi="Times New Roman" w:cs="Times New Roman"/>
        </w:rPr>
        <w:t>Richerson</w:t>
      </w:r>
      <w:proofErr w:type="spellEnd"/>
      <w:r w:rsidR="00CD1534" w:rsidRPr="00CD1534">
        <w:rPr>
          <w:rFonts w:ascii="Times New Roman" w:hAnsi="Times New Roman" w:cs="Times New Roman"/>
        </w:rPr>
        <w:t xml:space="preserve"> and Holland 2017, Fuller et al. 2017)</w:t>
      </w:r>
      <w:r w:rsidR="000B0B70">
        <w:rPr>
          <w:rFonts w:ascii="Times New Roman" w:hAnsi="Times New Roman" w:cs="Times New Roman"/>
        </w:rPr>
        <w:fldChar w:fldCharType="end"/>
      </w:r>
      <w:r w:rsidR="000B0B70">
        <w:rPr>
          <w:rFonts w:ascii="Times New Roman" w:hAnsi="Times New Roman" w:cs="Times New Roman"/>
        </w:rPr>
        <w:t>.</w:t>
      </w:r>
    </w:p>
    <w:p w14:paraId="2E9988CA" w14:textId="71FEE0A3" w:rsidR="00011B46" w:rsidRPr="00EE64A5" w:rsidRDefault="007046E2" w:rsidP="00A23627">
      <w:pPr>
        <w:spacing w:line="480" w:lineRule="auto"/>
        <w:ind w:firstLine="720"/>
        <w:rPr>
          <w:rFonts w:ascii="Times New Roman" w:hAnsi="Times New Roman" w:cs="Times New Roman"/>
        </w:rPr>
      </w:pPr>
      <w:r>
        <w:rPr>
          <w:rFonts w:ascii="Times New Roman" w:hAnsi="Times New Roman" w:cs="Times New Roman"/>
        </w:rPr>
        <w:t>W</w:t>
      </w:r>
      <w:r w:rsidR="00155549" w:rsidRPr="009E48B2">
        <w:rPr>
          <w:rFonts w:ascii="Times New Roman" w:hAnsi="Times New Roman" w:cs="Times New Roman"/>
        </w:rPr>
        <w:t>e develop</w:t>
      </w:r>
      <w:r w:rsidR="005F689A">
        <w:rPr>
          <w:rFonts w:ascii="Times New Roman" w:hAnsi="Times New Roman" w:cs="Times New Roman"/>
        </w:rPr>
        <w:t>ed</w:t>
      </w:r>
      <w:r w:rsidR="00155549" w:rsidRPr="009E48B2">
        <w:rPr>
          <w:rFonts w:ascii="Times New Roman" w:hAnsi="Times New Roman" w:cs="Times New Roman"/>
        </w:rPr>
        <w:t xml:space="preserve"> </w:t>
      </w:r>
      <w:r w:rsidR="005F689A">
        <w:rPr>
          <w:rFonts w:ascii="Times New Roman" w:hAnsi="Times New Roman" w:cs="Times New Roman"/>
        </w:rPr>
        <w:t>and applied</w:t>
      </w:r>
      <w:r>
        <w:rPr>
          <w:rFonts w:ascii="Times New Roman" w:hAnsi="Times New Roman" w:cs="Times New Roman"/>
        </w:rPr>
        <w:t xml:space="preserve"> </w:t>
      </w:r>
      <w:r w:rsidR="00155549" w:rsidRPr="009E48B2">
        <w:rPr>
          <w:rFonts w:ascii="Times New Roman" w:hAnsi="Times New Roman" w:cs="Times New Roman"/>
        </w:rPr>
        <w:t xml:space="preserve">a </w:t>
      </w:r>
      <w:r w:rsidR="008E672E">
        <w:rPr>
          <w:rFonts w:ascii="Times New Roman" w:hAnsi="Times New Roman" w:cs="Times New Roman"/>
        </w:rPr>
        <w:t xml:space="preserve">simulation </w:t>
      </w:r>
      <w:r w:rsidR="00155549" w:rsidRPr="009E48B2">
        <w:rPr>
          <w:rFonts w:ascii="Times New Roman" w:hAnsi="Times New Roman" w:cs="Times New Roman"/>
        </w:rPr>
        <w:t xml:space="preserve">model </w:t>
      </w:r>
      <w:r w:rsidR="00E95545">
        <w:rPr>
          <w:rFonts w:ascii="Times New Roman" w:hAnsi="Times New Roman" w:cs="Times New Roman"/>
        </w:rPr>
        <w:t xml:space="preserve">based </w:t>
      </w:r>
      <w:r w:rsidR="00CD1534">
        <w:rPr>
          <w:rFonts w:ascii="Times New Roman" w:hAnsi="Times New Roman" w:cs="Times New Roman"/>
        </w:rPr>
        <w:t xml:space="preserve">roughly </w:t>
      </w:r>
      <w:r w:rsidR="00E95545">
        <w:rPr>
          <w:rFonts w:ascii="Times New Roman" w:hAnsi="Times New Roman" w:cs="Times New Roman"/>
        </w:rPr>
        <w:t xml:space="preserve">on </w:t>
      </w:r>
      <w:r w:rsidR="00A65AAD">
        <w:rPr>
          <w:rFonts w:ascii="Times New Roman" w:hAnsi="Times New Roman" w:cs="Times New Roman"/>
        </w:rPr>
        <w:t xml:space="preserve">the fisheries for </w:t>
      </w:r>
      <w:r w:rsidR="008E672E">
        <w:rPr>
          <w:rFonts w:ascii="Times New Roman" w:hAnsi="Times New Roman" w:cs="Times New Roman"/>
        </w:rPr>
        <w:t xml:space="preserve">three </w:t>
      </w:r>
      <w:r w:rsidR="00155549">
        <w:rPr>
          <w:rFonts w:ascii="Times New Roman" w:hAnsi="Times New Roman" w:cs="Times New Roman"/>
        </w:rPr>
        <w:t xml:space="preserve">key </w:t>
      </w:r>
      <w:r w:rsidR="00A65AAD">
        <w:rPr>
          <w:rFonts w:ascii="Times New Roman" w:hAnsi="Times New Roman" w:cs="Times New Roman"/>
        </w:rPr>
        <w:t xml:space="preserve">species </w:t>
      </w:r>
      <w:r w:rsidR="00155549">
        <w:rPr>
          <w:rFonts w:ascii="Times New Roman" w:hAnsi="Times New Roman" w:cs="Times New Roman"/>
        </w:rPr>
        <w:t>in the</w:t>
      </w:r>
      <w:r w:rsidR="00155549" w:rsidRPr="009E48B2">
        <w:rPr>
          <w:rFonts w:ascii="Times New Roman" w:hAnsi="Times New Roman" w:cs="Times New Roman"/>
        </w:rPr>
        <w:t xml:space="preserve"> CCLME</w:t>
      </w:r>
      <w:r w:rsidR="00346C7C">
        <w:rPr>
          <w:rFonts w:ascii="Times New Roman" w:hAnsi="Times New Roman" w:cs="Times New Roman"/>
        </w:rPr>
        <w:t xml:space="preserve"> to understand</w:t>
      </w:r>
      <w:r w:rsidR="00346C7C" w:rsidRPr="009E48B2">
        <w:rPr>
          <w:rFonts w:ascii="Times New Roman" w:hAnsi="Times New Roman" w:cs="Times New Roman"/>
        </w:rPr>
        <w:t xml:space="preserve"> the consequences of management</w:t>
      </w:r>
      <w:r w:rsidR="00346C7C">
        <w:rPr>
          <w:rFonts w:ascii="Times New Roman" w:hAnsi="Times New Roman" w:cs="Times New Roman"/>
        </w:rPr>
        <w:t xml:space="preserve"> strategies</w:t>
      </w:r>
      <w:r w:rsidR="00346C7C" w:rsidRPr="009E48B2">
        <w:rPr>
          <w:rFonts w:ascii="Times New Roman" w:hAnsi="Times New Roman" w:cs="Times New Roman"/>
        </w:rPr>
        <w:t xml:space="preserve"> in conjunction with the </w:t>
      </w:r>
      <w:r w:rsidR="00346C7C">
        <w:rPr>
          <w:rFonts w:ascii="Times New Roman" w:hAnsi="Times New Roman" w:cs="Times New Roman"/>
        </w:rPr>
        <w:t xml:space="preserve">ecological dynamics </w:t>
      </w:r>
      <w:r w:rsidR="00346C7C" w:rsidRPr="009E48B2">
        <w:rPr>
          <w:rFonts w:ascii="Times New Roman" w:hAnsi="Times New Roman" w:cs="Times New Roman"/>
        </w:rPr>
        <w:t xml:space="preserve">of the fish </w:t>
      </w:r>
      <w:r w:rsidR="00346C7C">
        <w:rPr>
          <w:rFonts w:ascii="Times New Roman" w:hAnsi="Times New Roman" w:cs="Times New Roman"/>
        </w:rPr>
        <w:t>populations</w:t>
      </w:r>
      <w:r w:rsidR="00346C7C" w:rsidRPr="009E48B2">
        <w:rPr>
          <w:rFonts w:ascii="Times New Roman" w:hAnsi="Times New Roman" w:cs="Times New Roman"/>
        </w:rPr>
        <w:t xml:space="preserve"> and the participation decisions of fisher</w:t>
      </w:r>
      <w:r w:rsidR="00346C7C">
        <w:rPr>
          <w:rFonts w:ascii="Times New Roman" w:hAnsi="Times New Roman" w:cs="Times New Roman"/>
        </w:rPr>
        <w:t>s</w:t>
      </w:r>
      <w:r w:rsidR="000162D0">
        <w:rPr>
          <w:rFonts w:ascii="Times New Roman" w:hAnsi="Times New Roman" w:cs="Times New Roman"/>
        </w:rPr>
        <w:t>. We use</w:t>
      </w:r>
      <w:r w:rsidR="005F689A">
        <w:rPr>
          <w:rFonts w:ascii="Times New Roman" w:hAnsi="Times New Roman" w:cs="Times New Roman"/>
        </w:rPr>
        <w:t>d</w:t>
      </w:r>
      <w:r w:rsidR="000162D0">
        <w:rPr>
          <w:rFonts w:ascii="Times New Roman" w:hAnsi="Times New Roman" w:cs="Times New Roman"/>
        </w:rPr>
        <w:t xml:space="preserve"> this model</w:t>
      </w:r>
      <w:r w:rsidR="00155549">
        <w:rPr>
          <w:rFonts w:ascii="Times New Roman" w:hAnsi="Times New Roman" w:cs="Times New Roman"/>
        </w:rPr>
        <w:t xml:space="preserve"> to explore how synchrony of productivity</w:t>
      </w:r>
      <w:r>
        <w:rPr>
          <w:rFonts w:ascii="Times New Roman" w:hAnsi="Times New Roman" w:cs="Times New Roman"/>
        </w:rPr>
        <w:t>,</w:t>
      </w:r>
      <w:r w:rsidR="00155549">
        <w:rPr>
          <w:rFonts w:ascii="Times New Roman" w:hAnsi="Times New Roman" w:cs="Times New Roman"/>
        </w:rPr>
        <w:t xml:space="preserve"> combined with ease of access and movement </w:t>
      </w:r>
      <w:r w:rsidR="007D174D">
        <w:rPr>
          <w:rFonts w:ascii="Times New Roman" w:hAnsi="Times New Roman" w:cs="Times New Roman"/>
        </w:rPr>
        <w:t>among</w:t>
      </w:r>
      <w:r w:rsidR="00155549">
        <w:rPr>
          <w:rFonts w:ascii="Times New Roman" w:hAnsi="Times New Roman" w:cs="Times New Roman"/>
        </w:rPr>
        <w:t xml:space="preserve"> fisheries</w:t>
      </w:r>
      <w:r w:rsidR="00E95A6F">
        <w:rPr>
          <w:rFonts w:ascii="Times New Roman" w:hAnsi="Times New Roman" w:cs="Times New Roman"/>
        </w:rPr>
        <w:t>,</w:t>
      </w:r>
      <w:r w:rsidR="00155549">
        <w:rPr>
          <w:rFonts w:ascii="Times New Roman" w:hAnsi="Times New Roman" w:cs="Times New Roman"/>
        </w:rPr>
        <w:t xml:space="preserve"> combine to affect profitab</w:t>
      </w:r>
      <w:r w:rsidR="001656A2">
        <w:rPr>
          <w:rFonts w:ascii="Times New Roman" w:hAnsi="Times New Roman" w:cs="Times New Roman"/>
        </w:rPr>
        <w:t>il</w:t>
      </w:r>
      <w:r w:rsidR="00155549">
        <w:rPr>
          <w:rFonts w:ascii="Times New Roman" w:hAnsi="Times New Roman" w:cs="Times New Roman"/>
        </w:rPr>
        <w:t xml:space="preserve">ity and variability in </w:t>
      </w:r>
      <w:r w:rsidR="00B52DF2">
        <w:rPr>
          <w:rFonts w:ascii="Times New Roman" w:hAnsi="Times New Roman" w:cs="Times New Roman"/>
        </w:rPr>
        <w:t>income</w:t>
      </w:r>
      <w:r w:rsidR="00155549">
        <w:rPr>
          <w:rFonts w:ascii="Times New Roman" w:hAnsi="Times New Roman" w:cs="Times New Roman"/>
        </w:rPr>
        <w:t xml:space="preserve"> for fishers.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and weekly fishery participation decisions for six permit portfolios that target some combination of </w:t>
      </w:r>
      <w:r w:rsidR="000162D0" w:rsidRPr="000751AA">
        <w:rPr>
          <w:rFonts w:ascii="Times New Roman" w:hAnsi="Times New Roman" w:cs="Times New Roman"/>
        </w:rPr>
        <w:t>Dungeness crab (</w:t>
      </w:r>
      <w:proofErr w:type="spellStart"/>
      <w:r w:rsidR="000162D0" w:rsidRPr="000751AA">
        <w:rPr>
          <w:rFonts w:ascii="Times New Roman" w:hAnsi="Times New Roman" w:cs="Times New Roman"/>
          <w:i/>
        </w:rPr>
        <w:t>Metacarcinus</w:t>
      </w:r>
      <w:proofErr w:type="spellEnd"/>
      <w:r w:rsidR="000162D0" w:rsidRPr="000751AA">
        <w:rPr>
          <w:rFonts w:ascii="Times New Roman" w:hAnsi="Times New Roman" w:cs="Times New Roman"/>
          <w:i/>
        </w:rPr>
        <w:t xml:space="preserve"> magister</w:t>
      </w:r>
      <w:r w:rsidR="000162D0" w:rsidRPr="000751AA">
        <w:rPr>
          <w:rFonts w:ascii="Times New Roman" w:hAnsi="Times New Roman" w:cs="Times New Roman"/>
        </w:rPr>
        <w:t>), Chinook salmon (</w:t>
      </w:r>
      <w:proofErr w:type="spellStart"/>
      <w:r w:rsidR="000162D0" w:rsidRPr="000751AA">
        <w:rPr>
          <w:rFonts w:ascii="Times New Roman" w:hAnsi="Times New Roman" w:cs="Times New Roman"/>
          <w:i/>
        </w:rPr>
        <w:t>Oncorhynchus</w:t>
      </w:r>
      <w:proofErr w:type="spellEnd"/>
      <w:r w:rsidR="000162D0" w:rsidRPr="000751AA">
        <w:rPr>
          <w:rFonts w:ascii="Times New Roman" w:hAnsi="Times New Roman" w:cs="Times New Roman"/>
          <w:i/>
        </w:rPr>
        <w:t xml:space="preserve"> </w:t>
      </w:r>
      <w:proofErr w:type="spellStart"/>
      <w:r w:rsidR="000162D0" w:rsidRPr="000751AA">
        <w:rPr>
          <w:rFonts w:ascii="Times New Roman" w:hAnsi="Times New Roman" w:cs="Times New Roman"/>
          <w:i/>
        </w:rPr>
        <w:t>tshawytscha</w:t>
      </w:r>
      <w:proofErr w:type="spellEnd"/>
      <w:r w:rsidR="000162D0" w:rsidRPr="000751AA">
        <w:rPr>
          <w:rFonts w:ascii="Times New Roman" w:hAnsi="Times New Roman" w:cs="Times New Roman"/>
        </w:rPr>
        <w:t xml:space="preserve">) and </w:t>
      </w:r>
      <w:proofErr w:type="spellStart"/>
      <w:r w:rsidR="000162D0" w:rsidRPr="000751AA">
        <w:rPr>
          <w:rFonts w:ascii="Times New Roman" w:hAnsi="Times New Roman" w:cs="Times New Roman"/>
        </w:rPr>
        <w:t>groundfish</w:t>
      </w:r>
      <w:proofErr w:type="spellEnd"/>
      <w:r w:rsidR="000162D0" w:rsidRPr="000751AA">
        <w:rPr>
          <w:rFonts w:ascii="Times New Roman" w:hAnsi="Times New Roman" w:cs="Times New Roman"/>
        </w:rPr>
        <w:t xml:space="preserve"> (</w:t>
      </w:r>
      <w:r w:rsidR="000162D0">
        <w:rPr>
          <w:rFonts w:ascii="Times New Roman" w:hAnsi="Times New Roman" w:cs="Times New Roman"/>
        </w:rPr>
        <w:t xml:space="preserve">characterized by </w:t>
      </w:r>
      <w:r w:rsidR="000162D0" w:rsidRPr="000751AA">
        <w:rPr>
          <w:rFonts w:ascii="Times New Roman" w:hAnsi="Times New Roman" w:cs="Times New Roman"/>
        </w:rPr>
        <w:t xml:space="preserve">Sablefish: </w:t>
      </w:r>
      <w:proofErr w:type="spellStart"/>
      <w:r w:rsidR="000162D0" w:rsidRPr="000751AA">
        <w:rPr>
          <w:rFonts w:ascii="Times New Roman" w:hAnsi="Times New Roman" w:cs="Times New Roman"/>
          <w:i/>
        </w:rPr>
        <w:t>Anoplopoma</w:t>
      </w:r>
      <w:proofErr w:type="spellEnd"/>
      <w:r w:rsidR="000162D0" w:rsidRPr="000751AA">
        <w:rPr>
          <w:rFonts w:ascii="Times New Roman" w:hAnsi="Times New Roman" w:cs="Times New Roman"/>
          <w:i/>
        </w:rPr>
        <w:t xml:space="preserve"> fimbria</w:t>
      </w:r>
      <w:r w:rsidR="000162D0" w:rsidRPr="000751AA">
        <w:rPr>
          <w:rFonts w:ascii="Times New Roman" w:hAnsi="Times New Roman" w:cs="Times New Roman"/>
        </w:rPr>
        <w:t>)</w:t>
      </w:r>
      <w:r w:rsidR="000162D0">
        <w:rPr>
          <w:rFonts w:ascii="Times New Roman" w:hAnsi="Times New Roman" w:cs="Times New Roman"/>
        </w:rPr>
        <w:t xml:space="preserve"> off the U.S West Coast</w:t>
      </w:r>
      <w:r w:rsidR="008E672E">
        <w:rPr>
          <w:rFonts w:ascii="Times New Roman" w:hAnsi="Times New Roman" w:cs="Times New Roman"/>
        </w:rPr>
        <w:t>.</w:t>
      </w:r>
      <w:r w:rsidR="00155549">
        <w:rPr>
          <w:rFonts w:ascii="Times New Roman" w:hAnsi="Times New Roman" w:cs="Times New Roman"/>
        </w:rPr>
        <w:t xml:space="preserve"> </w:t>
      </w:r>
      <w:r w:rsidR="00155549" w:rsidRPr="009E48B2">
        <w:rPr>
          <w:rFonts w:ascii="Times New Roman" w:hAnsi="Times New Roman" w:cs="Times New Roman"/>
        </w:rPr>
        <w:t xml:space="preserve">We </w:t>
      </w:r>
      <w:r w:rsidR="00752F88">
        <w:rPr>
          <w:rFonts w:ascii="Times New Roman" w:hAnsi="Times New Roman" w:cs="Times New Roman"/>
        </w:rPr>
        <w:t>use</w:t>
      </w:r>
      <w:r w:rsidR="005F689A">
        <w:rPr>
          <w:rFonts w:ascii="Times New Roman" w:hAnsi="Times New Roman" w:cs="Times New Roman"/>
        </w:rPr>
        <w:t>d</w:t>
      </w:r>
      <w:r w:rsidR="002C5DB7">
        <w:rPr>
          <w:rFonts w:ascii="Times New Roman" w:hAnsi="Times New Roman" w:cs="Times New Roman"/>
        </w:rPr>
        <w:t xml:space="preserve"> </w:t>
      </w:r>
      <w:r w:rsidR="00752F88">
        <w:rPr>
          <w:rFonts w:ascii="Times New Roman" w:hAnsi="Times New Roman" w:cs="Times New Roman"/>
        </w:rPr>
        <w:t xml:space="preserve">the model to </w:t>
      </w:r>
      <w:r>
        <w:rPr>
          <w:rFonts w:ascii="Times New Roman" w:hAnsi="Times New Roman" w:cs="Times New Roman"/>
        </w:rPr>
        <w:t xml:space="preserve">investigate </w:t>
      </w:r>
      <w:r w:rsidR="00EB6610">
        <w:rPr>
          <w:rFonts w:ascii="Times New Roman" w:hAnsi="Times New Roman" w:cs="Times New Roman"/>
        </w:rPr>
        <w:t xml:space="preserve">how </w:t>
      </w:r>
      <w:r w:rsidR="00CF7BAF">
        <w:rPr>
          <w:rFonts w:ascii="Times New Roman" w:hAnsi="Times New Roman" w:cs="Times New Roman"/>
        </w:rPr>
        <w:t xml:space="preserve">access to diverse </w:t>
      </w:r>
      <w:r w:rsidR="00752F88">
        <w:rPr>
          <w:rFonts w:ascii="Times New Roman" w:hAnsi="Times New Roman" w:cs="Times New Roman"/>
        </w:rPr>
        <w:t>permit</w:t>
      </w:r>
      <w:r w:rsidR="008E672E">
        <w:rPr>
          <w:rFonts w:ascii="Times New Roman" w:hAnsi="Times New Roman" w:cs="Times New Roman"/>
        </w:rPr>
        <w:t xml:space="preserve"> portfolio</w:t>
      </w:r>
      <w:r w:rsidR="00CF7BAF">
        <w:rPr>
          <w:rFonts w:ascii="Times New Roman" w:hAnsi="Times New Roman" w:cs="Times New Roman"/>
        </w:rPr>
        <w:t>s</w:t>
      </w:r>
      <w:r w:rsidR="008E672E">
        <w:rPr>
          <w:rFonts w:ascii="Times New Roman" w:hAnsi="Times New Roman" w:cs="Times New Roman"/>
        </w:rPr>
        <w:t xml:space="preserve"> </w:t>
      </w:r>
      <w:r w:rsidR="00EB6610">
        <w:rPr>
          <w:rFonts w:ascii="Times New Roman" w:hAnsi="Times New Roman" w:cs="Times New Roman"/>
        </w:rPr>
        <w:t xml:space="preserve">impacts average revenue and revenue variability </w:t>
      </w:r>
      <w:r>
        <w:rPr>
          <w:rFonts w:ascii="Times New Roman" w:hAnsi="Times New Roman" w:cs="Times New Roman"/>
        </w:rPr>
        <w:t xml:space="preserve">for </w:t>
      </w:r>
      <w:r w:rsidR="00EB6610">
        <w:rPr>
          <w:rFonts w:ascii="Times New Roman" w:hAnsi="Times New Roman" w:cs="Times New Roman"/>
        </w:rPr>
        <w:t>1) individuals, 2) species, and 3) the fleet at large</w:t>
      </w:r>
      <w:r w:rsidR="00CF7BAF">
        <w:rPr>
          <w:rFonts w:ascii="Times New Roman" w:hAnsi="Times New Roman" w:cs="Times New Roman"/>
        </w:rPr>
        <w:t>,</w:t>
      </w:r>
      <w:r w:rsidR="00EB6610">
        <w:rPr>
          <w:rFonts w:ascii="Times New Roman" w:hAnsi="Times New Roman" w:cs="Times New Roman"/>
        </w:rPr>
        <w:t xml:space="preserve"> </w:t>
      </w:r>
      <w:r w:rsidR="00155549" w:rsidRPr="009E48B2">
        <w:rPr>
          <w:rFonts w:ascii="Times New Roman" w:hAnsi="Times New Roman" w:cs="Times New Roman"/>
        </w:rPr>
        <w:t xml:space="preserve">under </w:t>
      </w:r>
      <w:r w:rsidR="00CF7BAF">
        <w:rPr>
          <w:rFonts w:ascii="Times New Roman" w:hAnsi="Times New Roman" w:cs="Times New Roman"/>
        </w:rPr>
        <w:t xml:space="preserve">positive and negative </w:t>
      </w:r>
      <w:r w:rsidR="00155549" w:rsidRPr="009E48B2">
        <w:rPr>
          <w:rFonts w:ascii="Times New Roman" w:hAnsi="Times New Roman" w:cs="Times New Roman"/>
        </w:rPr>
        <w:t>correlation in recruitment of the</w:t>
      </w:r>
      <w:r w:rsidR="008E672E">
        <w:rPr>
          <w:rFonts w:ascii="Times New Roman" w:hAnsi="Times New Roman" w:cs="Times New Roman"/>
        </w:rPr>
        <w:t xml:space="preserve"> populations</w:t>
      </w:r>
      <w:r w:rsidR="00155549" w:rsidRPr="009E48B2">
        <w:rPr>
          <w:rFonts w:ascii="Times New Roman" w:hAnsi="Times New Roman" w:cs="Times New Roman"/>
        </w:rPr>
        <w:t xml:space="preserve">. </w:t>
      </w:r>
    </w:p>
    <w:p w14:paraId="347A7A9E" w14:textId="77777777" w:rsidR="00A24EAA" w:rsidRPr="000751AA" w:rsidRDefault="00A24EAA" w:rsidP="00A23627">
      <w:pPr>
        <w:spacing w:line="480" w:lineRule="auto"/>
        <w:rPr>
          <w:rFonts w:ascii="Times New Roman" w:hAnsi="Times New Roman" w:cs="Times New Roman"/>
          <w:u w:val="single"/>
        </w:rPr>
      </w:pPr>
    </w:p>
    <w:p w14:paraId="573A1106" w14:textId="1D766364" w:rsidR="0016124B" w:rsidRPr="000751AA" w:rsidRDefault="0016124B" w:rsidP="00A23627">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7E5FE208" w14:textId="002D5708" w:rsidR="00F25659" w:rsidRPr="00A02041" w:rsidRDefault="007D12C1" w:rsidP="00A23627">
      <w:pPr>
        <w:spacing w:line="480" w:lineRule="auto"/>
        <w:rPr>
          <w:rFonts w:ascii="Times New Roman" w:eastAsiaTheme="minorEastAsia" w:hAnsi="Times New Roman" w:cs="Times New Roman"/>
        </w:rPr>
      </w:pPr>
      <w:r w:rsidRPr="000751AA">
        <w:rPr>
          <w:rFonts w:ascii="Times New Roman" w:hAnsi="Times New Roman" w:cs="Times New Roman"/>
        </w:rPr>
        <w:t>We built a simulation model</w:t>
      </w:r>
      <w:r w:rsidR="00DC0835">
        <w:rPr>
          <w:rFonts w:ascii="Times New Roman" w:hAnsi="Times New Roman" w:cs="Times New Roman"/>
        </w:rPr>
        <w:t xml:space="preserve"> of</w:t>
      </w:r>
      <w:r w:rsidRPr="000751AA">
        <w:rPr>
          <w:rFonts w:ascii="Times New Roman" w:hAnsi="Times New Roman" w:cs="Times New Roman"/>
        </w:rPr>
        <w:t xml:space="preserve"> three </w:t>
      </w:r>
      <w:r w:rsidR="000162D0">
        <w:rPr>
          <w:rFonts w:ascii="Times New Roman" w:hAnsi="Times New Roman" w:cs="Times New Roman"/>
        </w:rPr>
        <w:t>species</w:t>
      </w:r>
      <w:r w:rsidR="000162D0" w:rsidRPr="000751AA">
        <w:rPr>
          <w:rFonts w:ascii="Times New Roman" w:hAnsi="Times New Roman" w:cs="Times New Roman"/>
        </w:rPr>
        <w:t xml:space="preserve"> </w:t>
      </w:r>
      <w:r w:rsidR="00DC0835">
        <w:rPr>
          <w:rFonts w:ascii="Times New Roman" w:hAnsi="Times New Roman" w:cs="Times New Roman"/>
        </w:rPr>
        <w:t xml:space="preserve">groups </w:t>
      </w:r>
      <w:r w:rsidR="00903EDD">
        <w:rPr>
          <w:rFonts w:ascii="Times New Roman" w:hAnsi="Times New Roman" w:cs="Times New Roman"/>
        </w:rPr>
        <w:t xml:space="preserve">(crab, salmon, and </w:t>
      </w:r>
      <w:proofErr w:type="spellStart"/>
      <w:r w:rsidR="00903EDD">
        <w:rPr>
          <w:rFonts w:ascii="Times New Roman" w:hAnsi="Times New Roman" w:cs="Times New Roman"/>
        </w:rPr>
        <w:t>groundfish</w:t>
      </w:r>
      <w:proofErr w:type="spellEnd"/>
      <w:r w:rsidR="00903EDD">
        <w:rPr>
          <w:rFonts w:ascii="Times New Roman" w:hAnsi="Times New Roman" w:cs="Times New Roman"/>
        </w:rPr>
        <w:t xml:space="preserve">) </w:t>
      </w:r>
      <w:r w:rsidR="000162D0">
        <w:rPr>
          <w:rFonts w:ascii="Times New Roman" w:hAnsi="Times New Roman" w:cs="Times New Roman"/>
        </w:rPr>
        <w:t>which</w:t>
      </w:r>
      <w:r w:rsidR="000162D0" w:rsidRPr="000751AA">
        <w:rPr>
          <w:rFonts w:ascii="Times New Roman" w:hAnsi="Times New Roman" w:cs="Times New Roman"/>
        </w:rPr>
        <w:t xml:space="preserve"> </w:t>
      </w:r>
      <w:r w:rsidR="00A40350" w:rsidRPr="000751AA">
        <w:rPr>
          <w:rFonts w:ascii="Times New Roman" w:hAnsi="Times New Roman" w:cs="Times New Roman"/>
        </w:rPr>
        <w:t>are linked by cross-participation</w:t>
      </w:r>
      <w:r w:rsidR="00777297">
        <w:rPr>
          <w:rFonts w:ascii="Times New Roman" w:hAnsi="Times New Roman" w:cs="Times New Roman"/>
        </w:rPr>
        <w:t xml:space="preserve"> </w:t>
      </w:r>
      <w:r w:rsidR="00A02041">
        <w:rPr>
          <w:rFonts w:ascii="Times New Roman" w:hAnsi="Times New Roman" w:cs="Times New Roman"/>
        </w:rPr>
        <w:t xml:space="preserve">of fishing vessels </w:t>
      </w:r>
      <w:r w:rsidR="00777297">
        <w:rPr>
          <w:rFonts w:ascii="Times New Roman" w:hAnsi="Times New Roman" w:cs="Times New Roman"/>
        </w:rPr>
        <w:t xml:space="preserve">and </w:t>
      </w:r>
      <w:r w:rsidR="00A02041">
        <w:rPr>
          <w:rFonts w:ascii="Times New Roman" w:hAnsi="Times New Roman" w:cs="Times New Roman"/>
        </w:rPr>
        <w:t xml:space="preserve">shared </w:t>
      </w:r>
      <w:r w:rsidR="00777297">
        <w:rPr>
          <w:rFonts w:ascii="Times New Roman" w:hAnsi="Times New Roman" w:cs="Times New Roman"/>
        </w:rPr>
        <w:t>productivity dynamics</w:t>
      </w:r>
      <w:r w:rsidR="000815D0">
        <w:rPr>
          <w:rFonts w:ascii="Times New Roman" w:hAnsi="Times New Roman" w:cs="Times New Roman"/>
        </w:rPr>
        <w:t xml:space="preserve"> (</w:t>
      </w:r>
      <w:commentRangeStart w:id="3"/>
      <w:commentRangeStart w:id="4"/>
      <w:r w:rsidR="000815D0">
        <w:rPr>
          <w:rFonts w:ascii="Times New Roman" w:hAnsi="Times New Roman" w:cs="Times New Roman"/>
        </w:rPr>
        <w:t>Table</w:t>
      </w:r>
      <w:commentRangeEnd w:id="3"/>
      <w:r w:rsidR="007046E2">
        <w:rPr>
          <w:rStyle w:val="CommentReference"/>
        </w:rPr>
        <w:commentReference w:id="3"/>
      </w:r>
      <w:commentRangeEnd w:id="4"/>
      <w:r w:rsidR="0085750A">
        <w:rPr>
          <w:rStyle w:val="CommentReference"/>
        </w:rPr>
        <w:commentReference w:id="4"/>
      </w:r>
      <w:r w:rsidR="000815D0">
        <w:rPr>
          <w:rFonts w:ascii="Times New Roman" w:hAnsi="Times New Roman" w:cs="Times New Roman"/>
        </w:rPr>
        <w:t xml:space="preserve"> </w:t>
      </w:r>
      <w:r w:rsidR="005B76FF">
        <w:rPr>
          <w:rFonts w:ascii="Times New Roman" w:hAnsi="Times New Roman" w:cs="Times New Roman"/>
        </w:rPr>
        <w:t>1</w:t>
      </w:r>
      <w:r w:rsidR="00A02041">
        <w:rPr>
          <w:rFonts w:ascii="Times New Roman" w:hAnsi="Times New Roman" w:cs="Times New Roman"/>
        </w:rPr>
        <w:t>).</w:t>
      </w:r>
      <w:r w:rsidR="00901BFF">
        <w:rPr>
          <w:rFonts w:ascii="Times New Roman" w:hAnsi="Times New Roman" w:cs="Times New Roman"/>
        </w:rPr>
        <w:t xml:space="preserve"> </w:t>
      </w:r>
      <w:r w:rsidR="00F9771E">
        <w:rPr>
          <w:rFonts w:ascii="Times New Roman" w:hAnsi="Times New Roman" w:cs="Times New Roman"/>
        </w:rPr>
        <w:t xml:space="preserve">We </w:t>
      </w:r>
      <w:r w:rsidR="00DA60F7">
        <w:rPr>
          <w:rFonts w:ascii="Times New Roman" w:hAnsi="Times New Roman" w:cs="Times New Roman"/>
        </w:rPr>
        <w:t xml:space="preserve">tested scenarios that altered the productivity dynamics by adjusting the synchrony among the three populations and </w:t>
      </w:r>
      <w:r w:rsidR="00F9771E">
        <w:rPr>
          <w:rFonts w:ascii="Times New Roman" w:hAnsi="Times New Roman" w:cs="Times New Roman"/>
        </w:rPr>
        <w:t xml:space="preserve">tested scenarios that altered the cross-participation dynamics by adjusting the number of vessels </w:t>
      </w:r>
      <w:r w:rsidR="00DA60F7">
        <w:rPr>
          <w:rFonts w:ascii="Times New Roman" w:hAnsi="Times New Roman" w:cs="Times New Roman"/>
        </w:rPr>
        <w:t>holding</w:t>
      </w:r>
      <w:r w:rsidR="00F9771E">
        <w:rPr>
          <w:rFonts w:ascii="Times New Roman" w:hAnsi="Times New Roman" w:cs="Times New Roman"/>
        </w:rPr>
        <w:t xml:space="preserve"> permits for more than one fishery. </w:t>
      </w:r>
      <w:r w:rsidR="00F9771E">
        <w:rPr>
          <w:rFonts w:ascii="Times New Roman" w:eastAsiaTheme="minorEastAsia" w:hAnsi="Times New Roman" w:cs="Times New Roman"/>
        </w:rPr>
        <w:t xml:space="preserve">We simulated </w:t>
      </w:r>
      <w:r w:rsidR="005A41D4">
        <w:rPr>
          <w:rFonts w:ascii="Times New Roman" w:eastAsiaTheme="minorEastAsia" w:hAnsi="Times New Roman" w:cs="Times New Roman"/>
        </w:rPr>
        <w:t xml:space="preserve">fisheries for 50 years and ran </w:t>
      </w:r>
      <w:r w:rsidR="001A7921">
        <w:rPr>
          <w:rFonts w:ascii="Times New Roman" w:eastAsiaTheme="minorEastAsia" w:hAnsi="Times New Roman" w:cs="Times New Roman"/>
        </w:rPr>
        <w:t>10,000</w:t>
      </w:r>
      <w:r w:rsidR="005A41D4">
        <w:rPr>
          <w:rFonts w:ascii="Times New Roman" w:eastAsiaTheme="minorEastAsia" w:hAnsi="Times New Roman" w:cs="Times New Roman"/>
        </w:rPr>
        <w:t xml:space="preserve"> 50-year simulations </w:t>
      </w:r>
      <w:r w:rsidR="007046E2">
        <w:rPr>
          <w:rFonts w:ascii="Times New Roman" w:eastAsiaTheme="minorEastAsia" w:hAnsi="Times New Roman" w:cs="Times New Roman"/>
        </w:rPr>
        <w:t xml:space="preserve">for </w:t>
      </w:r>
      <w:r w:rsidR="005A41D4">
        <w:rPr>
          <w:rFonts w:ascii="Times New Roman" w:eastAsiaTheme="minorEastAsia" w:hAnsi="Times New Roman" w:cs="Times New Roman"/>
        </w:rPr>
        <w:t>each scenario</w:t>
      </w:r>
      <w:r w:rsidR="00A02041">
        <w:rPr>
          <w:rFonts w:ascii="Times New Roman" w:eastAsiaTheme="minorEastAsia" w:hAnsi="Times New Roman" w:cs="Times New Roman"/>
        </w:rPr>
        <w:t xml:space="preserve">. </w:t>
      </w:r>
      <w:r w:rsidR="00C5234C">
        <w:rPr>
          <w:rFonts w:ascii="Times New Roman" w:eastAsiaTheme="minorEastAsia" w:hAnsi="Times New Roman" w:cs="Times New Roman"/>
        </w:rPr>
        <w:t xml:space="preserve">Population dynamics (recruitment, </w:t>
      </w:r>
      <w:r w:rsidR="00C5234C">
        <w:rPr>
          <w:rFonts w:ascii="Times New Roman" w:eastAsiaTheme="minorEastAsia" w:hAnsi="Times New Roman" w:cs="Times New Roman"/>
        </w:rPr>
        <w:lastRenderedPageBreak/>
        <w:t xml:space="preserve">growth, natural mortality) occurred on an annual time scale </w:t>
      </w:r>
      <w:r w:rsidR="007278CF">
        <w:rPr>
          <w:rFonts w:ascii="Times New Roman" w:eastAsiaTheme="minorEastAsia" w:hAnsi="Times New Roman" w:cs="Times New Roman"/>
        </w:rPr>
        <w:t>whereas</w:t>
      </w:r>
      <w:r w:rsidR="00C5234C">
        <w:rPr>
          <w:rFonts w:ascii="Times New Roman" w:eastAsiaTheme="minorEastAsia" w:hAnsi="Times New Roman" w:cs="Times New Roman"/>
        </w:rPr>
        <w:t xml:space="preserve"> fishing occurred on a weekly time scale. </w:t>
      </w:r>
      <w:r w:rsidR="00A35308">
        <w:rPr>
          <w:rFonts w:ascii="Times New Roman" w:hAnsi="Times New Roman" w:cs="Times New Roman"/>
        </w:rPr>
        <w:t>The mode</w:t>
      </w:r>
      <w:r w:rsidR="00DC0835">
        <w:rPr>
          <w:rFonts w:ascii="Times New Roman" w:hAnsi="Times New Roman" w:cs="Times New Roman"/>
        </w:rPr>
        <w:t xml:space="preserve">l was </w:t>
      </w:r>
      <w:r w:rsidR="00DA2183">
        <w:rPr>
          <w:rFonts w:ascii="Times New Roman" w:hAnsi="Times New Roman" w:cs="Times New Roman"/>
        </w:rPr>
        <w:t>written in R version 3.6.3</w:t>
      </w:r>
      <w:r w:rsidR="00A35308">
        <w:rPr>
          <w:rFonts w:ascii="Times New Roman" w:hAnsi="Times New Roman" w:cs="Times New Roman"/>
        </w:rPr>
        <w:t xml:space="preserve"> </w:t>
      </w:r>
      <w:r w:rsidR="00A35308">
        <w:rPr>
          <w:rFonts w:ascii="Times New Roman" w:hAnsi="Times New Roman" w:cs="Times New Roman"/>
        </w:rPr>
        <w:fldChar w:fldCharType="begin"/>
      </w:r>
      <w:r w:rsidR="00D93DAE">
        <w:rPr>
          <w:rFonts w:ascii="Times New Roman" w:hAnsi="Times New Roman" w:cs="Times New Roman"/>
        </w:rPr>
        <w:instrText xml:space="preserve"> ADDIN ZOTERO_ITEM CSL_CITATION {"citationID":"Pe3pfy2R","properties":{"formattedCitation":"(R Core Team 2020)","plainCitation":"(R Core Team 2020)","noteIndex":0},"citationItems":[{"id":514,"uris":["http://zotero.org/users/783258/items/PRTV72CS"],"uri":["http://zotero.org/users/783258/items/PRTV72CS"],"itemData":{"id":514,"type":"book","event-place":"Vienna,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A35308">
        <w:rPr>
          <w:rFonts w:ascii="Times New Roman" w:hAnsi="Times New Roman" w:cs="Times New Roman"/>
        </w:rPr>
        <w:fldChar w:fldCharType="separate"/>
      </w:r>
      <w:r w:rsidR="00D93DAE" w:rsidRPr="00D93DAE">
        <w:rPr>
          <w:rFonts w:ascii="Times New Roman" w:hAnsi="Times New Roman" w:cs="Times New Roman"/>
        </w:rPr>
        <w:t>(R Core Team 2020)</w:t>
      </w:r>
      <w:r w:rsidR="00A35308">
        <w:rPr>
          <w:rFonts w:ascii="Times New Roman" w:hAnsi="Times New Roman" w:cs="Times New Roman"/>
        </w:rPr>
        <w:fldChar w:fldCharType="end"/>
      </w:r>
      <w:r w:rsidR="00F25659">
        <w:rPr>
          <w:rFonts w:ascii="Times New Roman" w:hAnsi="Times New Roman" w:cs="Times New Roman"/>
        </w:rPr>
        <w:t xml:space="preserve"> and code is available online (https://github.com/okenk/CC_bioecon)</w:t>
      </w:r>
      <w:r w:rsidR="00A35308">
        <w:rPr>
          <w:rFonts w:ascii="Times New Roman" w:hAnsi="Times New Roman" w:cs="Times New Roman"/>
        </w:rPr>
        <w:t xml:space="preserve">. </w:t>
      </w:r>
    </w:p>
    <w:p w14:paraId="42D90AB8" w14:textId="77777777" w:rsidR="00901BFF" w:rsidRDefault="00901BFF" w:rsidP="00A23627">
      <w:pPr>
        <w:spacing w:line="480" w:lineRule="auto"/>
        <w:ind w:firstLine="720"/>
        <w:rPr>
          <w:rFonts w:ascii="Times New Roman" w:hAnsi="Times New Roman" w:cs="Times New Roman"/>
        </w:rPr>
      </w:pPr>
    </w:p>
    <w:p w14:paraId="52770751" w14:textId="32128FCA" w:rsidR="00901BFF" w:rsidRPr="00901BFF" w:rsidRDefault="00D80441" w:rsidP="00A23627">
      <w:pPr>
        <w:spacing w:line="480" w:lineRule="auto"/>
        <w:rPr>
          <w:rFonts w:ascii="Times New Roman" w:hAnsi="Times New Roman" w:cs="Times New Roman"/>
          <w:i/>
        </w:rPr>
      </w:pPr>
      <w:r>
        <w:rPr>
          <w:rFonts w:ascii="Times New Roman" w:hAnsi="Times New Roman" w:cs="Times New Roman"/>
          <w:i/>
        </w:rPr>
        <w:t>Focal</w:t>
      </w:r>
      <w:r w:rsidR="00901BFF">
        <w:rPr>
          <w:rFonts w:ascii="Times New Roman" w:hAnsi="Times New Roman" w:cs="Times New Roman"/>
          <w:i/>
        </w:rPr>
        <w:t xml:space="preserve"> fisheries</w:t>
      </w:r>
    </w:p>
    <w:p w14:paraId="563B7B70" w14:textId="693E7820" w:rsidR="00D80441" w:rsidRDefault="00901BFF" w:rsidP="005476A5">
      <w:pPr>
        <w:spacing w:line="480" w:lineRule="auto"/>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w:t>
      </w:r>
      <w:r w:rsidR="0010004A">
        <w:rPr>
          <w:rFonts w:ascii="Times New Roman" w:hAnsi="Times New Roman" w:cs="Times New Roman"/>
        </w:rPr>
        <w:t xml:space="preserve">vessels participating in </w:t>
      </w:r>
      <w:r>
        <w:rPr>
          <w:rFonts w:ascii="Times New Roman" w:hAnsi="Times New Roman" w:cs="Times New Roman"/>
        </w:rPr>
        <w:t xml:space="preserve">Dungeness crab </w:t>
      </w:r>
      <w:r w:rsidRPr="009E48B2">
        <w:rPr>
          <w:rFonts w:ascii="Times New Roman" w:hAnsi="Times New Roman" w:cs="Times New Roman"/>
        </w:rPr>
        <w:t xml:space="preserve">fisheries </w:t>
      </w:r>
      <w:r w:rsidR="0010004A">
        <w:rPr>
          <w:rFonts w:ascii="Times New Roman" w:hAnsi="Times New Roman" w:cs="Times New Roman"/>
        </w:rPr>
        <w:t xml:space="preserve">race to catch </w:t>
      </w:r>
      <w:r w:rsidR="00C06256">
        <w:rPr>
          <w:rFonts w:ascii="Times New Roman" w:hAnsi="Times New Roman" w:cs="Times New Roman"/>
        </w:rPr>
        <w:t xml:space="preserve">available </w:t>
      </w:r>
      <w:r w:rsidR="0010004A">
        <w:rPr>
          <w:rFonts w:ascii="Times New Roman" w:hAnsi="Times New Roman" w:cs="Times New Roman"/>
        </w:rPr>
        <w:t>crabs as quickly as possible. N</w:t>
      </w:r>
      <w:r w:rsidRPr="009E48B2">
        <w:rPr>
          <w:rFonts w:ascii="Times New Roman" w:hAnsi="Times New Roman" w:cs="Times New Roman"/>
        </w:rPr>
        <w:t>early all legal</w:t>
      </w:r>
      <w:r>
        <w:rPr>
          <w:rFonts w:ascii="Times New Roman" w:hAnsi="Times New Roman" w:cs="Times New Roman"/>
        </w:rPr>
        <w:t>-</w:t>
      </w:r>
      <w:r w:rsidRPr="009E48B2">
        <w:rPr>
          <w:rFonts w:ascii="Times New Roman" w:hAnsi="Times New Roman" w:cs="Times New Roman"/>
        </w:rPr>
        <w:t xml:space="preserve">size </w:t>
      </w:r>
      <w:r w:rsidR="00C06256">
        <w:rPr>
          <w:rFonts w:ascii="Times New Roman" w:hAnsi="Times New Roman" w:cs="Times New Roman"/>
        </w:rPr>
        <w:t xml:space="preserve">males </w:t>
      </w:r>
      <w:r w:rsidRPr="009E48B2">
        <w:rPr>
          <w:rFonts w:ascii="Times New Roman" w:hAnsi="Times New Roman" w:cs="Times New Roman"/>
        </w:rPr>
        <w:t>are caught in a matter of weeks</w:t>
      </w:r>
      <w:r>
        <w:rPr>
          <w:rFonts w:ascii="Times New Roman" w:hAnsi="Times New Roman" w:cs="Times New Roman"/>
        </w:rPr>
        <w:t>, and</w:t>
      </w:r>
      <w:r w:rsidRPr="009E48B2">
        <w:rPr>
          <w:rFonts w:ascii="Times New Roman" w:hAnsi="Times New Roman" w:cs="Times New Roman"/>
        </w:rPr>
        <w:t xml:space="preserve"> catch rates </w:t>
      </w:r>
      <w:r w:rsidR="00A65AAD">
        <w:rPr>
          <w:rFonts w:ascii="Times New Roman" w:hAnsi="Times New Roman" w:cs="Times New Roman"/>
        </w:rPr>
        <w:t xml:space="preserve">decline </w:t>
      </w:r>
      <w:r>
        <w:rPr>
          <w:rFonts w:ascii="Times New Roman" w:hAnsi="Times New Roman" w:cs="Times New Roman"/>
        </w:rPr>
        <w:t>rapidly as fishers deplete the population</w:t>
      </w:r>
      <w:r w:rsidR="005476A5">
        <w:rPr>
          <w:rFonts w:ascii="Times New Roman" w:hAnsi="Times New Roman" w:cs="Times New Roman"/>
        </w:rPr>
        <w:t xml:space="preserve">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{"citationID":"FUuAzyHA","properties":{"formattedCitation":"(Richerson et al. 2020)","plainCitation":"(Richerson et al. 2020)","noteIndex":0},"citationItems":[{"id":1873,"uris":["http://zotero.org/users/783258/items/GZG4NVTV"],"uri":["http://zotero.org/users/783258/items/GZG4NVTV"],"itemData":{"id":1873,"type":"article-journal","abstract":"The fishery for Dungeness crab (Cancer magister) is one of the largest and most valuable on the US West Coast. Though conventional wisdom holds that the fishery takes the large majority of legal-sized male crab coast-wide each year, this has not been demonstrated analytically. We use catch and effort data and a Bayesian depletion estimator to estimate pre-season abundance of the coastal population of legal-sized male Dungeness crab from 1970 to 2016 (California) or 1982–2016 (Oregon and Washington) and estimate that the fishery takes 9 %–98 % of the legal-sized male population each year, averaging 66 %. The percent taken has increased over time in all areas. We find that although fish tickets (landing receipts) have limited information on fishing effort, they lead to similar estimates of abundance compared to the more detailed logbook data. Fish ticket estimates of abundance tend to be slightly lower than logbook estimates. Logbooks also show evidence that catchability is time-varying or density-dependent (i.e., catch rates exhibit hyperdepletion), which is not evident in the fish ticket data. Pre-season abundance of legal-size males appears to be stable or increasing in all areas over the period considered in spite of the high rate of exploitation and large year-to-year fluctuations. In Central California, pre-season abundance has shown a particularly rapid increase during the past decade after a long period of low abundance, likely due to changing oceanographic conditions.","container-title":"Fisheries Research","DOI":"10.1016/j.fishres.2020.105528","ISSN":"0165-7836","journalAbbreviation":"Fisheries Research","language":"en","page":"105528","source":"ScienceDirect","title":"Nearly a half century of high but sustainable exploitation in the Dungeness crab (Cancer magister) fishery","volume":"226","author":[{"family":"Richerson","given":"Kate"},{"family":"Punt","given":"André E."},{"family":"Holland","given":"Daniel S."}],"issued":{"date-parts":[["2020",6,1]]}}}],"schema":"https://github.com/citation-style-language/schema/raw/master/csl-citation.json"} </w:instrText>
      </w:r>
      <w:r w:rsidR="005476A5">
        <w:rPr>
          <w:rFonts w:ascii="Times New Roman" w:hAnsi="Times New Roman" w:cs="Times New Roman"/>
        </w:rPr>
        <w:fldChar w:fldCharType="separate"/>
      </w:r>
      <w:r w:rsidR="005476A5" w:rsidRPr="005476A5">
        <w:rPr>
          <w:rFonts w:ascii="Times New Roman" w:hAnsi="Times New Roman" w:cs="Times New Roman"/>
        </w:rPr>
        <w:t>(Richerson et al. 2020)</w:t>
      </w:r>
      <w:r w:rsidR="005476A5">
        <w:rPr>
          <w:rFonts w:ascii="Times New Roman" w:hAnsi="Times New Roman" w:cs="Times New Roman"/>
        </w:rPr>
        <w:fldChar w:fldCharType="end"/>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 </w:t>
      </w:r>
      <w:r w:rsidR="00A65AAD">
        <w:rPr>
          <w:rFonts w:ascii="Times New Roman" w:hAnsi="Times New Roman" w:cs="Times New Roman"/>
        </w:rPr>
        <w:t xml:space="preserve">among years </w:t>
      </w:r>
      <w:r w:rsidR="00AB2DEF">
        <w:rPr>
          <w:rFonts w:ascii="Times New Roman" w:hAnsi="Times New Roman" w:cs="Times New Roman"/>
        </w:rPr>
        <w:t xml:space="preserve">and vessels </w:t>
      </w:r>
      <w:r w:rsidRPr="009E48B2">
        <w:rPr>
          <w:rFonts w:ascii="Times New Roman" w:hAnsi="Times New Roman" w:cs="Times New Roman"/>
        </w:rPr>
        <w:t>due to variability in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w:t>
      </w:r>
      <w:r w:rsidR="005476A5">
        <w:rPr>
          <w:rFonts w:ascii="Times New Roman" w:hAnsi="Times New Roman" w:cs="Times New Roman"/>
        </w:rPr>
        <w:t xml:space="preserve"> and individual cost incentives</w:t>
      </w:r>
      <w:r w:rsidR="00D80441">
        <w:rPr>
          <w:rFonts w:ascii="Times New Roman" w:hAnsi="Times New Roman" w:cs="Times New Roman"/>
        </w:rPr>
        <w:t xml:space="preserve">. </w:t>
      </w:r>
      <w:r w:rsidR="005476A5">
        <w:rPr>
          <w:rFonts w:ascii="Times New Roman" w:hAnsi="Times New Roman" w:cs="Times New Roman"/>
        </w:rPr>
        <w:t xml:space="preserve">Crab recruitment is largely driven by environmental conditions during the larval phase, and they display little to no stock-recruit relationship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2013)","noteIndex":0},"citationItems":[{"id":1801,"uris":["http://zotero.org/users/783258/items/4AIPWDC6"],"uri":["http://zotero.org/users/783258/items/4AIPWDC6"],"itemData":{"id":1801,"type":"article-journal","abstract":"Ecologists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forcer.","container-title":"Ecology","DOI":"10.1890/06-1003.1","ISSN":"1939-9170","issue":"7","language":"en","page":"1726-1737","source":"Wiley Online Library","title":"Recruitment Limitation in Dungeness Crab Populations Is Driven by Variation in Atmospheric Forcing","volume":"88","author":[{"family":"Shanks","given":"Alan L."},{"family":"Roegner","given":"G. Curtis"}],"issued":{"date-parts":[["2007"]]}}},{"id":1745,"uris":["http://zotero.org/users/783258/items/JT4M7FSA"],"uri":["http://zotero.org/users/783258/items/JT4M7FSA"],"itemData":{"id":1745,"type":"article-journal","abstract":"For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L."}],"issued":{"date-parts":[["2013"]]}}}],"schema":"https://github.com/citation-style-language/schema/raw/master/csl-citation.json"} </w:instrText>
      </w:r>
      <w:r w:rsidR="005476A5">
        <w:rPr>
          <w:rFonts w:ascii="Times New Roman" w:hAnsi="Times New Roman" w:cs="Times New Roman"/>
        </w:rPr>
        <w:fldChar w:fldCharType="separate"/>
      </w:r>
      <w:r w:rsidR="005476A5">
        <w:rPr>
          <w:rFonts w:ascii="Times New Roman" w:hAnsi="Times New Roman" w:cs="Times New Roman"/>
          <w:noProof/>
        </w:rPr>
        <w:t>(Shanks and Roegner 2007, Shanks 2013)</w:t>
      </w:r>
      <w:r w:rsidR="005476A5">
        <w:rPr>
          <w:rFonts w:ascii="Times New Roman" w:hAnsi="Times New Roman" w:cs="Times New Roman"/>
        </w:rPr>
        <w:fldChar w:fldCharType="end"/>
      </w:r>
      <w:r w:rsidR="005476A5">
        <w:rPr>
          <w:rFonts w:ascii="Times New Roman" w:hAnsi="Times New Roman" w:cs="Times New Roman"/>
        </w:rPr>
        <w:t xml:space="preserve">. </w:t>
      </w:r>
      <w:r w:rsidR="00932636">
        <w:rPr>
          <w:rFonts w:ascii="Times New Roman" w:hAnsi="Times New Roman" w:cs="Times New Roman"/>
        </w:rPr>
        <w:t>We assume crab fisheries open on December 1 (</w:t>
      </w:r>
      <w:r w:rsidR="00A65AAD">
        <w:rPr>
          <w:rFonts w:ascii="Times New Roman" w:hAnsi="Times New Roman" w:cs="Times New Roman"/>
        </w:rPr>
        <w:t xml:space="preserve">start </w:t>
      </w:r>
      <w:r w:rsidR="00932636">
        <w:rPr>
          <w:rFonts w:ascii="Times New Roman" w:hAnsi="Times New Roman" w:cs="Times New Roman"/>
        </w:rPr>
        <w:t>of the model year) and close on August 14.</w:t>
      </w:r>
    </w:p>
    <w:p w14:paraId="13B4BF49" w14:textId="5B04A223" w:rsidR="00D80441" w:rsidRDefault="00C06256" w:rsidP="005476A5">
      <w:pPr>
        <w:spacing w:line="480" w:lineRule="auto"/>
        <w:ind w:firstLine="720"/>
        <w:rPr>
          <w:rFonts w:ascii="Times New Roman" w:hAnsi="Times New Roman" w:cs="Times New Roman"/>
        </w:rPr>
      </w:pPr>
      <w:r>
        <w:rPr>
          <w:rFonts w:ascii="Times New Roman" w:hAnsi="Times New Roman" w:cs="Times New Roman"/>
        </w:rPr>
        <w:t xml:space="preserve">Ocean troll fisheries for salmon on the U.S. West Coast are mainly based on hatchery fish, but </w:t>
      </w:r>
      <w:r w:rsidR="00746D60">
        <w:rPr>
          <w:rFonts w:ascii="Times New Roman" w:hAnsi="Times New Roman" w:cs="Times New Roman"/>
        </w:rPr>
        <w:t xml:space="preserve">less abundant </w:t>
      </w:r>
      <w:r>
        <w:rPr>
          <w:rFonts w:ascii="Times New Roman" w:hAnsi="Times New Roman" w:cs="Times New Roman"/>
        </w:rPr>
        <w:t xml:space="preserve">wild stocks mix with the hatchery fish and also appear in catches. </w:t>
      </w:r>
      <w:r w:rsidR="00283EB8">
        <w:rPr>
          <w:rFonts w:ascii="Times New Roman" w:hAnsi="Times New Roman" w:cs="Times New Roman"/>
        </w:rPr>
        <w:t xml:space="preserve">In common with </w:t>
      </w:r>
      <w:r>
        <w:rPr>
          <w:rFonts w:ascii="Times New Roman" w:hAnsi="Times New Roman" w:cs="Times New Roman"/>
        </w:rPr>
        <w:t>crab, s</w:t>
      </w:r>
      <w:r w:rsidR="00901BFF" w:rsidRPr="009E48B2">
        <w:rPr>
          <w:rFonts w:ascii="Times New Roman" w:hAnsi="Times New Roman" w:cs="Times New Roman"/>
        </w:rPr>
        <w:t xml:space="preserve">almon fisheries </w:t>
      </w:r>
      <w:r>
        <w:rPr>
          <w:rFonts w:ascii="Times New Roman" w:hAnsi="Times New Roman" w:cs="Times New Roman"/>
        </w:rPr>
        <w:t xml:space="preserve">display high </w:t>
      </w:r>
      <w:proofErr w:type="spellStart"/>
      <w:r>
        <w:rPr>
          <w:rFonts w:ascii="Times New Roman" w:hAnsi="Times New Roman" w:cs="Times New Roman"/>
        </w:rPr>
        <w:t>interannual</w:t>
      </w:r>
      <w:proofErr w:type="spellEnd"/>
      <w:r w:rsidR="00511D0E">
        <w:rPr>
          <w:rFonts w:ascii="Times New Roman" w:hAnsi="Times New Roman" w:cs="Times New Roman"/>
        </w:rPr>
        <w:t xml:space="preserve"> variability</w:t>
      </w:r>
      <w:r w:rsidR="00283EB8">
        <w:rPr>
          <w:rFonts w:ascii="Times New Roman" w:hAnsi="Times New Roman" w:cs="Times New Roman"/>
        </w:rPr>
        <w:t xml:space="preserve"> in abundance and hence catch</w:t>
      </w:r>
      <w:r w:rsidR="00901BFF" w:rsidRPr="009E48B2">
        <w:rPr>
          <w:rFonts w:ascii="Times New Roman" w:hAnsi="Times New Roman" w:cs="Times New Roman"/>
        </w:rPr>
        <w:t>.</w:t>
      </w:r>
      <w:r w:rsidR="00D80441">
        <w:rPr>
          <w:rFonts w:ascii="Times New Roman" w:hAnsi="Times New Roman" w:cs="Times New Roman"/>
        </w:rPr>
        <w:t xml:space="preserve"> </w:t>
      </w:r>
      <w:r w:rsidR="00283EB8">
        <w:rPr>
          <w:rFonts w:ascii="Times New Roman" w:hAnsi="Times New Roman" w:cs="Times New Roman"/>
        </w:rPr>
        <w:t>B</w:t>
      </w:r>
      <w:r w:rsidR="00425745">
        <w:rPr>
          <w:rFonts w:ascii="Times New Roman" w:hAnsi="Times New Roman" w:cs="Times New Roman"/>
        </w:rPr>
        <w:t xml:space="preserve">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survival rates</w:t>
      </w:r>
      <w:r w:rsidR="004073E2">
        <w:rPr>
          <w:rFonts w:ascii="Times New Roman" w:hAnsi="Times New Roman" w:cs="Times New Roman"/>
        </w:rPr>
        <w:t xml:space="preserve">, </w:t>
      </w:r>
      <w:r w:rsidR="005451C2">
        <w:rPr>
          <w:rFonts w:ascii="Times New Roman" w:hAnsi="Times New Roman" w:cs="Times New Roman"/>
        </w:rPr>
        <w:t xml:space="preserve">not the number of fish </w:t>
      </w:r>
      <w:r w:rsidR="00746D60">
        <w:rPr>
          <w:rFonts w:ascii="Times New Roman" w:hAnsi="Times New Roman" w:cs="Times New Roman"/>
        </w:rPr>
        <w:t>that returned</w:t>
      </w:r>
      <w:r w:rsidR="005451C2">
        <w:rPr>
          <w:rFonts w:ascii="Times New Roman" w:hAnsi="Times New Roman" w:cs="Times New Roman"/>
        </w:rPr>
        <w:t xml:space="preserve"> to spawn</w:t>
      </w:r>
      <w:r w:rsidR="00283EB8" w:rsidRPr="00283EB8">
        <w:rPr>
          <w:rFonts w:ascii="Times New Roman" w:hAnsi="Times New Roman" w:cs="Times New Roman"/>
        </w:rPr>
        <w:t xml:space="preserve"> </w:t>
      </w:r>
      <w:r w:rsidR="00283EB8">
        <w:rPr>
          <w:rFonts w:ascii="Times New Roman" w:hAnsi="Times New Roman" w:cs="Times New Roman"/>
        </w:rPr>
        <w:t>because the majority of the ocean salmon harvest is of hatchery origin</w:t>
      </w:r>
      <w:r w:rsidR="00534544">
        <w:rPr>
          <w:rFonts w:ascii="Times New Roman" w:hAnsi="Times New Roman" w:cs="Times New Roman"/>
        </w:rPr>
        <w:t xml:space="preserve"> </w:t>
      </w:r>
      <w:r w:rsidR="0053454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{"citationID":"5xb0su9t","properties":{"formattedCitation":"(Shelton et al. 2018)","plainCitation":"(Shelton et al. 2018)","noteIndex":0},"citationItems":[{"id":1783,"uris":["http://zotero.org/users/783258/items/TC75YEFI"],"uri":["http://zotero.org/users/783258/items/TC75YEFI"],"itemData":{"id":1783,"type":"article-journal","abstract":"Ocean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tshaw...","container-title":"Canadian Journal of Fisheries and Aquatic Sciences","DOI":"10.1139/cjfas-2017-0204","ISSN":"0706-652X","issue":"1","journalAbbreviation":"Can. J. Fish. Aquat. Sci.","page":"95-108","source":"NRC Research Press","title":"Using hierarchical models to estimate stock-specific and seasonal variation in ocean distribution, survivorship, and aggregate abundance of fall run Chinook salmon","volume":"76","author":[{"family":"Shelton","given":"Andrew Olaf"},{"family":"Satterthwaite","given":"William H."},{"family":"Ward","given":"Eric J."},{"family":"Feist","given":"Blake E."},{"family":"Burke","given":"Brian"}],"issued":{"date-parts":[["2018",4,15]]}}}],"schema":"https://github.com/citation-style-language/schema/raw/master/csl-citation.json"} </w:instrText>
      </w:r>
      <w:r w:rsidR="00534544">
        <w:rPr>
          <w:rFonts w:ascii="Times New Roman" w:hAnsi="Times New Roman" w:cs="Times New Roman"/>
        </w:rPr>
        <w:fldChar w:fldCharType="separate"/>
      </w:r>
      <w:r w:rsidR="00534544">
        <w:rPr>
          <w:rFonts w:ascii="Times New Roman" w:hAnsi="Times New Roman" w:cs="Times New Roman"/>
          <w:noProof/>
        </w:rPr>
        <w:t>(Shelton et al. 2018)</w:t>
      </w:r>
      <w:r w:rsidR="00534544">
        <w:rPr>
          <w:rFonts w:ascii="Times New Roman" w:hAnsi="Times New Roman" w:cs="Times New Roman"/>
        </w:rPr>
        <w:fldChar w:fldCharType="end"/>
      </w:r>
      <w:r w:rsidR="00534544">
        <w:rPr>
          <w:rFonts w:ascii="Times New Roman" w:hAnsi="Times New Roman" w:cs="Times New Roman"/>
        </w:rPr>
        <w:t xml:space="preserve">. </w:t>
      </w:r>
      <w:r w:rsidR="00746D60">
        <w:rPr>
          <w:rFonts w:ascii="Times New Roman" w:hAnsi="Times New Roman" w:cs="Times New Roman"/>
        </w:rPr>
        <w:t xml:space="preserve">Salmon fisheries </w:t>
      </w:r>
      <w:r w:rsidR="000030B6">
        <w:rPr>
          <w:rFonts w:ascii="Times New Roman" w:hAnsi="Times New Roman" w:cs="Times New Roman"/>
        </w:rPr>
        <w:t>experience</w:t>
      </w:r>
      <w:r w:rsidR="00746D60">
        <w:rPr>
          <w:rFonts w:ascii="Times New Roman" w:hAnsi="Times New Roman" w:cs="Times New Roman"/>
        </w:rPr>
        <w:t xml:space="preserve"> much less depletion through the season than crab fisheries. </w:t>
      </w:r>
      <w:r w:rsidR="006865E9">
        <w:rPr>
          <w:rFonts w:ascii="Times New Roman" w:hAnsi="Times New Roman" w:cs="Times New Roman"/>
        </w:rPr>
        <w:t>Actual s</w:t>
      </w:r>
      <w:r w:rsidR="006B72B0">
        <w:rPr>
          <w:rFonts w:ascii="Times New Roman" w:hAnsi="Times New Roman" w:cs="Times New Roman"/>
        </w:rPr>
        <w:t xml:space="preserve"> </w:t>
      </w:r>
      <w:proofErr w:type="spellStart"/>
      <w:r w:rsidR="00C5234C">
        <w:rPr>
          <w:rFonts w:ascii="Times New Roman" w:hAnsi="Times New Roman" w:cs="Times New Roman"/>
        </w:rPr>
        <w:t>eason</w:t>
      </w:r>
      <w:proofErr w:type="spellEnd"/>
      <w:r w:rsidR="00C5234C">
        <w:rPr>
          <w:rFonts w:ascii="Times New Roman" w:hAnsi="Times New Roman" w:cs="Times New Roman"/>
        </w:rPr>
        <w:t xml:space="preserve"> dates vary by state and area, but w</w:t>
      </w:r>
      <w:r w:rsidR="00932636">
        <w:rPr>
          <w:rFonts w:ascii="Times New Roman" w:hAnsi="Times New Roman" w:cs="Times New Roman"/>
        </w:rPr>
        <w:t>e assume salmon fisheries open on May 1 and close on October 31.</w:t>
      </w:r>
    </w:p>
    <w:p w14:paraId="3299A021" w14:textId="6D851394" w:rsidR="00901BFF" w:rsidRDefault="00283EB8" w:rsidP="005476A5">
      <w:pPr>
        <w:spacing w:line="480" w:lineRule="auto"/>
        <w:ind w:firstLine="720"/>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groundfish</w:t>
      </w:r>
      <w:proofErr w:type="spellEnd"/>
      <w:r>
        <w:rPr>
          <w:rFonts w:ascii="Times New Roman" w:hAnsi="Times New Roman" w:cs="Times New Roman"/>
        </w:rPr>
        <w:t xml:space="preserve"> fishery operates year-round</w:t>
      </w:r>
      <w:r w:rsidR="00861350">
        <w:rPr>
          <w:rFonts w:ascii="Times New Roman" w:hAnsi="Times New Roman" w:cs="Times New Roman"/>
        </w:rPr>
        <w:t xml:space="preserve">. It </w:t>
      </w:r>
      <w:r w:rsidR="00C5234C">
        <w:rPr>
          <w:rFonts w:ascii="Times New Roman" w:hAnsi="Times New Roman" w:cs="Times New Roman"/>
        </w:rPr>
        <w:t xml:space="preserve">exhibits more inter-annual stability than </w:t>
      </w:r>
      <w:r w:rsidR="00901BFF" w:rsidRPr="009E48B2">
        <w:rPr>
          <w:rFonts w:ascii="Times New Roman" w:hAnsi="Times New Roman" w:cs="Times New Roman"/>
        </w:rPr>
        <w:t xml:space="preserve">crab </w:t>
      </w:r>
      <w:r w:rsidR="00C5234C">
        <w:rPr>
          <w:rFonts w:ascii="Times New Roman" w:hAnsi="Times New Roman" w:cs="Times New Roman"/>
        </w:rPr>
        <w:t xml:space="preserve">or </w:t>
      </w:r>
      <w:r w:rsidR="00901BFF" w:rsidRPr="009E48B2">
        <w:rPr>
          <w:rFonts w:ascii="Times New Roman" w:hAnsi="Times New Roman" w:cs="Times New Roman"/>
        </w:rPr>
        <w:t xml:space="preserve">salmon </w:t>
      </w:r>
      <w:r>
        <w:rPr>
          <w:rFonts w:ascii="Times New Roman" w:hAnsi="Times New Roman" w:cs="Times New Roman"/>
        </w:rPr>
        <w:t>because</w:t>
      </w:r>
      <w:r w:rsidRPr="009E48B2">
        <w:rPr>
          <w:rFonts w:ascii="Times New Roman" w:hAnsi="Times New Roman" w:cs="Times New Roman"/>
        </w:rPr>
        <w:t xml:space="preserve"> </w:t>
      </w:r>
      <w:r w:rsidR="00901BFF" w:rsidRPr="009E48B2">
        <w:rPr>
          <w:rFonts w:ascii="Times New Roman" w:hAnsi="Times New Roman" w:cs="Times New Roman"/>
        </w:rPr>
        <w:t xml:space="preserve">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much lower fishing mortality rates</w:t>
      </w:r>
      <w:r w:rsidR="00901BFF">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{"citationID":"VlVA1PSk","properties":{"formattedCitation":"(e.g., Johnson et al. 2015)","plainCitation":"(e.g., 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(e.g., Johnson et al. 2015)</w:t>
      </w:r>
      <w:r w:rsidR="008653A5">
        <w:rPr>
          <w:rFonts w:ascii="Times New Roman" w:hAnsi="Times New Roman" w:cs="Times New Roman"/>
        </w:rPr>
        <w:fldChar w:fldCharType="end"/>
      </w:r>
      <w:r w:rsidR="008653A5">
        <w:rPr>
          <w:rFonts w:ascii="Times New Roman" w:hAnsi="Times New Roman" w:cs="Times New Roman"/>
        </w:rPr>
        <w:t>.</w:t>
      </w:r>
    </w:p>
    <w:p w14:paraId="1C381648" w14:textId="77777777" w:rsidR="00DA60F7" w:rsidRPr="000751AA" w:rsidRDefault="00DA60F7" w:rsidP="005476A5">
      <w:pPr>
        <w:spacing w:line="480" w:lineRule="auto"/>
        <w:ind w:firstLine="720"/>
        <w:rPr>
          <w:rFonts w:ascii="Times New Roman" w:hAnsi="Times New Roman" w:cs="Times New Roman"/>
        </w:rPr>
      </w:pPr>
    </w:p>
    <w:p w14:paraId="2C70EE03" w14:textId="77777777" w:rsidR="00DA60F7" w:rsidRPr="001B1008" w:rsidRDefault="00DA60F7" w:rsidP="005476A5">
      <w:pPr>
        <w:spacing w:line="480" w:lineRule="auto"/>
        <w:rPr>
          <w:rFonts w:ascii="Times New Roman" w:hAnsi="Times New Roman" w:cs="Times New Roman"/>
          <w:i/>
        </w:rPr>
      </w:pPr>
      <w:r>
        <w:rPr>
          <w:rFonts w:ascii="Times New Roman" w:hAnsi="Times New Roman" w:cs="Times New Roman"/>
          <w:i/>
        </w:rPr>
        <w:t>Salmon and crab population models</w:t>
      </w:r>
    </w:p>
    <w:p w14:paraId="0367B7B2" w14:textId="2A2FB4F0" w:rsidR="00DA60F7" w:rsidRPr="004F6747" w:rsidRDefault="00C5234C" w:rsidP="007278CF">
      <w:pPr>
        <w:spacing w:line="480" w:lineRule="auto"/>
        <w:rPr>
          <w:rFonts w:ascii="Times New Roman" w:hAnsi="Times New Roman" w:cs="Times New Roman"/>
        </w:rPr>
      </w:pPr>
      <w:r>
        <w:rPr>
          <w:rFonts w:ascii="Times New Roman" w:hAnsi="Times New Roman" w:cs="Times New Roman"/>
        </w:rPr>
        <w:t>Because salmon and crab do not demonstrate a stock-recruit relationship</w:t>
      </w:r>
      <w:r w:rsidR="007278CF">
        <w:rPr>
          <w:rFonts w:ascii="Times New Roman" w:hAnsi="Times New Roman" w:cs="Times New Roman"/>
        </w:rPr>
        <w:t>,</w:t>
      </w:r>
      <w:r>
        <w:rPr>
          <w:rFonts w:ascii="Times New Roman" w:hAnsi="Times New Roman" w:cs="Times New Roman"/>
        </w:rPr>
        <w:t xml:space="preserve"> and </w:t>
      </w:r>
      <w:r w:rsidR="00861350">
        <w:rPr>
          <w:rFonts w:ascii="Times New Roman" w:hAnsi="Times New Roman" w:cs="Times New Roman"/>
        </w:rPr>
        <w:t xml:space="preserve">individuals </w:t>
      </w:r>
      <w:r>
        <w:rPr>
          <w:rFonts w:ascii="Times New Roman" w:hAnsi="Times New Roman" w:cs="Times New Roman"/>
        </w:rPr>
        <w:t>are generally only susceptible to the fishery for one year</w:t>
      </w:r>
      <w:r w:rsidR="007278CF">
        <w:rPr>
          <w:rFonts w:ascii="Times New Roman" w:hAnsi="Times New Roman" w:cs="Times New Roman"/>
        </w:rPr>
        <w:t>,</w:t>
      </w:r>
      <w:r>
        <w:rPr>
          <w:rFonts w:ascii="Times New Roman" w:hAnsi="Times New Roman" w:cs="Times New Roman"/>
        </w:rPr>
        <w:t xml:space="preserve"> </w:t>
      </w:r>
      <w:r w:rsidR="005476A5">
        <w:rPr>
          <w:rFonts w:ascii="Times New Roman" w:hAnsi="Times New Roman" w:cs="Times New Roman"/>
        </w:rPr>
        <w:t xml:space="preserve">we modeled recruitment </w:t>
      </w:r>
      <w:r w:rsidR="007278CF">
        <w:rPr>
          <w:rFonts w:ascii="Times New Roman" w:hAnsi="Times New Roman" w:cs="Times New Roman"/>
        </w:rPr>
        <w:t xml:space="preserve">for these populations </w:t>
      </w:r>
      <w:r w:rsidR="005476A5">
        <w:rPr>
          <w:rFonts w:ascii="Times New Roman" w:hAnsi="Times New Roman" w:cs="Times New Roman"/>
        </w:rPr>
        <w:t>as a random lognormal variable with temporal autocorrelation to emulate observed regime-like patterns. The biomass available to the fishery is simply the biomass corresponding to the year’s recruitment</w:t>
      </w:r>
      <w:r>
        <w:rPr>
          <w:rFonts w:ascii="Times New Roman" w:hAnsi="Times New Roman" w:cs="Times New Roman"/>
        </w:rPr>
        <w:t xml:space="preserve">. </w:t>
      </w:r>
      <w:r w:rsidR="00DA60F7">
        <w:rPr>
          <w:rFonts w:ascii="Times New Roman" w:hAnsi="Times New Roman" w:cs="Times New Roman"/>
        </w:rPr>
        <w:t xml:space="preserve">Thus, recruitment for species </w:t>
      </w:r>
      <w:proofErr w:type="spellStart"/>
      <w:r w:rsidR="00DA60F7">
        <w:rPr>
          <w:rFonts w:ascii="Times New Roman" w:hAnsi="Times New Roman" w:cs="Times New Roman"/>
          <w:i/>
        </w:rPr>
        <w:t xml:space="preserve">s </w:t>
      </w:r>
      <w:r w:rsidR="00DA60F7">
        <w:rPr>
          <w:rFonts w:ascii="Times New Roman" w:hAnsi="Times New Roman" w:cs="Times New Roman"/>
        </w:rPr>
        <w:t>in</w:t>
      </w:r>
      <w:proofErr w:type="spellEnd"/>
      <w:r w:rsidR="00DA60F7">
        <w:rPr>
          <w:rFonts w:ascii="Times New Roman" w:hAnsi="Times New Roman" w:cs="Times New Roman"/>
        </w:rPr>
        <w:t xml:space="preserve"> year </w:t>
      </w:r>
      <w:r w:rsidR="00DA60F7">
        <w:rPr>
          <w:rFonts w:ascii="Times New Roman" w:hAnsi="Times New Roman" w:cs="Times New Roman"/>
          <w:i/>
        </w:rPr>
        <w:t>y</w:t>
      </w:r>
      <w:r w:rsidR="00DA60F7">
        <w:rPr>
          <w:rFonts w:ascii="Times New Roman" w:hAnsi="Times New Roman" w:cs="Times New Roman"/>
        </w:rPr>
        <w:t xml:space="preserve"> was:</w:t>
      </w:r>
    </w:p>
    <w:p w14:paraId="3CFEC988" w14:textId="77777777" w:rsidR="00DA60F7" w:rsidRPr="004F6747" w:rsidRDefault="00753C02" w:rsidP="007278CF">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y,s</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m:oMathPara>
    </w:p>
    <w:p w14:paraId="5AF0FBD5" w14:textId="207D4269" w:rsidR="00DA60F7" w:rsidRPr="0066396E" w:rsidRDefault="00DA60F7" w:rsidP="007278CF">
      <w:pPr>
        <w:spacing w:line="480" w:lineRule="auto"/>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Pr>
          <w:rFonts w:ascii="Times New Roman" w:eastAsiaTheme="minorEastAsia" w:hAnsi="Times New Roman" w:cs="Times New Roman"/>
        </w:rPr>
        <w:t xml:space="preserve">, </w:t>
      </w:r>
      <w:r w:rsidRPr="0066396E">
        <w:rPr>
          <w:rFonts w:ascii="Times New Roman" w:eastAsiaTheme="minorEastAsia" w:hAnsi="Times New Roman" w:cs="Times New Roman"/>
          <w:i/>
        </w:rPr>
        <w:sym w:font="Symbol" w:char="F065"/>
      </w:r>
      <w:proofErr w:type="spellStart"/>
      <w:r>
        <w:rPr>
          <w:rFonts w:ascii="Times New Roman" w:eastAsiaTheme="minorEastAsia" w:hAnsi="Times New Roman" w:cs="Times New Roman"/>
          <w:i/>
          <w:vertAlign w:val="subscript"/>
        </w:rPr>
        <w:t>y,s</w:t>
      </w:r>
      <w:proofErr w:type="spellEnd"/>
      <w:r>
        <w:rPr>
          <w:rFonts w:ascii="Times New Roman" w:eastAsiaTheme="minorEastAsia" w:hAnsi="Times New Roman" w:cs="Times New Roman"/>
        </w:rPr>
        <w:t xml:space="preserve"> is an </w:t>
      </w:r>
      <w:proofErr w:type="spellStart"/>
      <w:r>
        <w:rPr>
          <w:rFonts w:ascii="Times New Roman" w:eastAsiaTheme="minorEastAsia" w:hAnsi="Times New Roman" w:cs="Times New Roman"/>
        </w:rPr>
        <w:t>autocorrelated</w:t>
      </w:r>
      <w:proofErr w:type="spellEnd"/>
      <w:r>
        <w:rPr>
          <w:rFonts w:ascii="Times New Roman" w:eastAsiaTheme="minorEastAsia" w:hAnsi="Times New Roman" w:cs="Times New Roman"/>
        </w:rPr>
        <w:t xml:space="preserve"> normal random variable, the second term in the exponent is a bias correction </w:t>
      </w:r>
      <w:r w:rsidR="00283EB8">
        <w:rPr>
          <w:rFonts w:ascii="Times New Roman" w:eastAsiaTheme="minorEastAsia" w:hAnsi="Times New Roman" w:cs="Times New Roman"/>
        </w:rPr>
        <w:t>factor that</w:t>
      </w:r>
      <w:r>
        <w:rPr>
          <w:rFonts w:ascii="Times New Roman" w:eastAsiaTheme="minorEastAsia" w:hAnsi="Times New Roman" w:cs="Times New Roman"/>
        </w:rPr>
        <w:t xml:space="preserve"> ensures the expectation of the entire </w:t>
      </w:r>
      <w:proofErr w:type="spellStart"/>
      <w:r>
        <w:rPr>
          <w:rFonts w:ascii="Times New Roman" w:eastAsiaTheme="minorEastAsia" w:hAnsi="Times New Roman" w:cs="Times New Roman"/>
        </w:rPr>
        <w:t>exponentiated</w:t>
      </w:r>
      <w:proofErr w:type="spellEnd"/>
      <w:r>
        <w:rPr>
          <w:rFonts w:ascii="Times New Roman" w:eastAsiaTheme="minorEastAsia" w:hAnsi="Times New Roman" w:cs="Times New Roman"/>
        </w:rPr>
        <w:t xml:space="preserve"> term is 1, and </w:t>
      </w:r>
      <w:r w:rsidRPr="00AE4138">
        <w:rPr>
          <w:rFonts w:ascii="Times New Roman" w:hAnsi="Times New Roman" w:cs="Times New Roman"/>
          <w:i/>
        </w:rPr>
        <w:sym w:font="Symbol" w:char="F073"/>
      </w:r>
      <w:r>
        <w:rPr>
          <w:rFonts w:ascii="Times New Roman" w:hAnsi="Times New Roman" w:cs="Times New Roman"/>
          <w:i/>
          <w:vertAlign w:val="subscript"/>
        </w:rPr>
        <w:t>R,s</w:t>
      </w:r>
      <w:r>
        <w:rPr>
          <w:rFonts w:ascii="Times New Roman" w:hAnsi="Times New Roman" w:cs="Times New Roman"/>
        </w:rPr>
        <w:t xml:space="preserve"> is the unconditional standard deviation of </w:t>
      </w:r>
      <w:r w:rsidRPr="00AE4138">
        <w:rPr>
          <w:rFonts w:ascii="Times New Roman" w:hAnsi="Times New Roman" w:cs="Times New Roman"/>
          <w:i/>
        </w:rPr>
        <w:sym w:font="Symbol" w:char="F065"/>
      </w:r>
      <w:r>
        <w:rPr>
          <w:rFonts w:ascii="Times New Roman" w:hAnsi="Times New Roman" w:cs="Times New Roman"/>
          <w:i/>
          <w:vertAlign w:val="subscript"/>
        </w:rPr>
        <w:t>s</w:t>
      </w:r>
      <w:r>
        <w:rPr>
          <w:rFonts w:ascii="Times New Roman" w:eastAsiaTheme="minorEastAsia" w:hAnsi="Times New Roman" w:cs="Times New Roman"/>
        </w:rPr>
        <w:t>.</w:t>
      </w:r>
      <w:r w:rsidR="00283EB8">
        <w:rPr>
          <w:rFonts w:ascii="Times New Roman" w:eastAsiaTheme="minorEastAsia" w:hAnsi="Times New Roman" w:cs="Times New Roman"/>
        </w:rPr>
        <w:t xml:space="preserve"> </w:t>
      </w:r>
      <w:r>
        <w:rPr>
          <w:rFonts w:ascii="Times New Roman" w:eastAsiaTheme="minorEastAsia" w:hAnsi="Times New Roman" w:cs="Times New Roman"/>
        </w:rPr>
        <w:t>When recruitment is independent among populations,</w:t>
      </w:r>
    </w:p>
    <w:p w14:paraId="69FA03A7" w14:textId="77777777" w:rsidR="00DA60F7" w:rsidRPr="004F6747" w:rsidRDefault="00753C02" w:rsidP="007278CF">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y-1,s</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y-1,s</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sup>
              </m:sSup>
              <m:r>
                <w:rPr>
                  <w:rFonts w:ascii="Cambria Math" w:hAnsi="Cambria Math" w:cs="Times New Roman"/>
                </w:rPr>
                <m:t>)</m:t>
              </m:r>
            </m:e>
          </m:d>
          <m:r>
            <w:rPr>
              <w:rFonts w:ascii="Cambria Math" w:hAnsi="Cambria Math" w:cs="Times New Roman"/>
            </w:rPr>
            <m:t xml:space="preserve"> ,</m:t>
          </m:r>
        </m:oMath>
      </m:oMathPara>
    </w:p>
    <w:p w14:paraId="376AFF60" w14:textId="76D974ED" w:rsidR="00DA60F7" w:rsidRPr="004F6747" w:rsidRDefault="00DA60F7" w:rsidP="007278CF">
      <w:pPr>
        <w:spacing w:line="480" w:lineRule="auto"/>
        <w:rPr>
          <w:rFonts w:ascii="Times New Roman" w:hAnsi="Times New Roman" w:cs="Times New Roman"/>
        </w:rPr>
      </w:pPr>
      <w:r w:rsidRPr="00223BE6">
        <w:rPr>
          <w:rFonts w:ascii="Times New Roman" w:hAnsi="Times New Roman" w:cs="Times New Roman"/>
        </w:rPr>
        <w:t>where</w:t>
      </w:r>
      <w:r>
        <w:rPr>
          <w:rFonts w:ascii="Times New Roman" w:hAnsi="Times New Roman" w:cs="Times New Roman"/>
          <w:i/>
        </w:rPr>
        <w:t xml:space="preserve"> </w:t>
      </w:r>
      <w:r w:rsidRPr="00B4695D">
        <w:rPr>
          <w:rFonts w:ascii="Times New Roman" w:hAnsi="Times New Roman" w:cs="Times New Roman"/>
          <w:i/>
        </w:rPr>
        <w:sym w:font="Symbol" w:char="F06A"/>
      </w:r>
      <w:r>
        <w:rPr>
          <w:rFonts w:ascii="Times New Roman" w:hAnsi="Times New Roman" w:cs="Times New Roman"/>
          <w:i/>
          <w:vertAlign w:val="subscript"/>
        </w:rPr>
        <w:t>s</w:t>
      </w:r>
      <w:r>
        <w:rPr>
          <w:rFonts w:ascii="Times New Roman" w:hAnsi="Times New Roman" w:cs="Times New Roman"/>
        </w:rPr>
        <w:t xml:space="preserve"> is the strength of </w:t>
      </w:r>
      <w:r w:rsidR="00283EB8">
        <w:rPr>
          <w:rFonts w:ascii="Times New Roman" w:hAnsi="Times New Roman" w:cs="Times New Roman"/>
        </w:rPr>
        <w:t xml:space="preserve">temporal </w:t>
      </w:r>
      <w:r>
        <w:rPr>
          <w:rFonts w:ascii="Times New Roman" w:hAnsi="Times New Roman" w:cs="Times New Roman"/>
        </w:rPr>
        <w:t xml:space="preserve">autocorrelation (between </w:t>
      </w:r>
      <w:r w:rsidR="007278CF">
        <w:rPr>
          <w:rFonts w:ascii="Times New Roman" w:hAnsi="Times New Roman" w:cs="Times New Roman"/>
        </w:rPr>
        <w:t>negative one</w:t>
      </w:r>
      <w:r>
        <w:rPr>
          <w:rFonts w:ascii="Times New Roman" w:hAnsi="Times New Roman" w:cs="Times New Roman"/>
        </w:rPr>
        <w:t xml:space="preserve"> and one) for species </w:t>
      </w:r>
      <w:r>
        <w:rPr>
          <w:rFonts w:ascii="Times New Roman" w:hAnsi="Times New Roman" w:cs="Times New Roman"/>
          <w:i/>
        </w:rPr>
        <w:t>s</w:t>
      </w:r>
      <w:r>
        <w:rPr>
          <w:rFonts w:ascii="Times New Roman" w:hAnsi="Times New Roman" w:cs="Times New Roman"/>
        </w:rPr>
        <w:t>.</w:t>
      </w:r>
    </w:p>
    <w:p w14:paraId="1ED3DA52" w14:textId="77777777" w:rsidR="00DA60F7" w:rsidRDefault="00DA60F7" w:rsidP="007278CF">
      <w:pPr>
        <w:spacing w:line="480" w:lineRule="auto"/>
        <w:rPr>
          <w:rFonts w:ascii="Times New Roman" w:hAnsi="Times New Roman" w:cs="Times New Roman"/>
        </w:rPr>
      </w:pPr>
    </w:p>
    <w:p w14:paraId="406B4A77" w14:textId="7428D72E" w:rsidR="00DA60F7" w:rsidRDefault="00DA60F7" w:rsidP="007278CF">
      <w:pPr>
        <w:spacing w:line="480" w:lineRule="auto"/>
        <w:rPr>
          <w:rFonts w:ascii="Times New Roman" w:hAnsi="Times New Roman" w:cs="Times New Roman"/>
          <w:i/>
        </w:rPr>
      </w:pPr>
      <w:proofErr w:type="spellStart"/>
      <w:r>
        <w:rPr>
          <w:rFonts w:ascii="Times New Roman" w:hAnsi="Times New Roman" w:cs="Times New Roman"/>
          <w:i/>
        </w:rPr>
        <w:t>Groundfish</w:t>
      </w:r>
      <w:proofErr w:type="spellEnd"/>
      <w:r>
        <w:rPr>
          <w:rFonts w:ascii="Times New Roman" w:hAnsi="Times New Roman" w:cs="Times New Roman"/>
          <w:i/>
        </w:rPr>
        <w:t xml:space="preserve"> population model</w:t>
      </w:r>
    </w:p>
    <w:p w14:paraId="6F14866D" w14:textId="1C834DD2" w:rsidR="00DA60F7" w:rsidRPr="000751AA" w:rsidRDefault="00C5234C" w:rsidP="008653A5">
      <w:pPr>
        <w:spacing w:line="480" w:lineRule="auto"/>
        <w:ind w:firstLine="720"/>
        <w:rPr>
          <w:rFonts w:ascii="Times New Roman" w:hAnsi="Times New Roman" w:cs="Times New Roman"/>
        </w:rPr>
      </w:pPr>
      <w:r>
        <w:rPr>
          <w:rFonts w:ascii="Times New Roman" w:hAnsi="Times New Roman" w:cs="Times New Roman"/>
        </w:rPr>
        <w:t xml:space="preserve">We modeled the </w:t>
      </w:r>
      <w:proofErr w:type="spellStart"/>
      <w:r>
        <w:rPr>
          <w:rFonts w:ascii="Times New Roman" w:hAnsi="Times New Roman" w:cs="Times New Roman"/>
        </w:rPr>
        <w:t>groundfish</w:t>
      </w:r>
      <w:proofErr w:type="spellEnd"/>
      <w:r>
        <w:rPr>
          <w:rFonts w:ascii="Times New Roman" w:hAnsi="Times New Roman" w:cs="Times New Roman"/>
        </w:rPr>
        <w:t xml:space="preserve"> populations using a </w:t>
      </w:r>
      <w:proofErr w:type="spellStart"/>
      <w:r w:rsidR="008653A5">
        <w:rPr>
          <w:rFonts w:ascii="Times New Roman" w:hAnsi="Times New Roman" w:cs="Times New Roman"/>
        </w:rPr>
        <w:t>Deriso-Schnute</w:t>
      </w:r>
      <w:proofErr w:type="spellEnd"/>
      <w:r w:rsidR="008653A5">
        <w:rPr>
          <w:rFonts w:ascii="Times New Roman" w:hAnsi="Times New Roman" w:cs="Times New Roman"/>
        </w:rPr>
        <w:t xml:space="preserve"> </w:t>
      </w:r>
      <w:r>
        <w:rPr>
          <w:rFonts w:ascii="Times New Roman" w:hAnsi="Times New Roman" w:cs="Times New Roman"/>
        </w:rPr>
        <w:t>delay-difference model</w:t>
      </w:r>
      <w:r w:rsidR="008653A5">
        <w:rPr>
          <w:rFonts w:ascii="Times New Roman" w:hAnsi="Times New Roman" w:cs="Times New Roman"/>
        </w:rPr>
        <w:t xml:space="preserve"> </w:t>
      </w:r>
      <w:r w:rsidR="008653A5" w:rsidRPr="000751AA">
        <w:rPr>
          <w:rFonts w:ascii="Times New Roman" w:hAnsi="Times New Roman" w:cs="Times New Roman"/>
        </w:rPr>
        <w:t xml:space="preserve">with a </w:t>
      </w:r>
      <w:proofErr w:type="spellStart"/>
      <w:r w:rsidR="008653A5" w:rsidRPr="000751AA">
        <w:rPr>
          <w:rFonts w:ascii="Times New Roman" w:hAnsi="Times New Roman" w:cs="Times New Roman"/>
        </w:rPr>
        <w:t>Beverton</w:t>
      </w:r>
      <w:proofErr w:type="spellEnd"/>
      <w:r w:rsidR="008653A5" w:rsidRPr="000751AA">
        <w:rPr>
          <w:rFonts w:ascii="Times New Roman" w:hAnsi="Times New Roman" w:cs="Times New Roman"/>
        </w:rPr>
        <w:t>-Holt stock-recruit relationship</w:t>
      </w:r>
      <w:r w:rsidR="008653A5">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{"citationID":"TSiQYPZM","properties":{"formattedCitation":"(Schnute 1985)","plainCitation":"(Schnute 1985)","noteIndex":0},"citationItems":[{"id":1802,"uris":["http://zotero.org/users/783258/items/3QGFID7B"],"uri":["http://zotero.org/users/783258/items/3QGFID7B"],"itemData":{"id":1802,"type":"article-journal","abstract":"This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compris...","container-title":"Canadian Journal of Fisheries and Aquatic Sciences","DOI":"10.1139/f85-057","ISSN":"0706-652X","issue":"3","journalAbbreviation":"Can. J. Fish. Aquat. Sci.","page":"414-429","source":"NRC Research Press","title":"A General Theory for Analysis of Catch and Effort Data","volume":"42","author":[{"family":"Schnute","given":"Jon"}],"issued":{"date-parts":[["1985",3,1]]}}}],"schema":"https://github.com/citation-style-language/schema/raw/master/csl-citation.json"}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(Schnute 1985)</w:t>
      </w:r>
      <w:r w:rsidR="008653A5">
        <w:rPr>
          <w:rFonts w:ascii="Times New Roman" w:hAnsi="Times New Roman" w:cs="Times New Roman"/>
        </w:rPr>
        <w:fldChar w:fldCharType="end"/>
      </w:r>
      <w:r w:rsidR="008653A5">
        <w:rPr>
          <w:rFonts w:ascii="Times New Roman" w:hAnsi="Times New Roman" w:cs="Times New Roman"/>
        </w:rPr>
        <w:t xml:space="preserve">. This more complex model was necessary </w:t>
      </w:r>
      <w:r>
        <w:rPr>
          <w:rFonts w:ascii="Times New Roman" w:hAnsi="Times New Roman" w:cs="Times New Roman"/>
        </w:rPr>
        <w:t xml:space="preserve">because the biomass of available </w:t>
      </w:r>
      <w:proofErr w:type="spellStart"/>
      <w:r>
        <w:rPr>
          <w:rFonts w:ascii="Times New Roman" w:hAnsi="Times New Roman" w:cs="Times New Roman"/>
        </w:rPr>
        <w:t>groundfish</w:t>
      </w:r>
      <w:proofErr w:type="spellEnd"/>
      <w:r>
        <w:rPr>
          <w:rFonts w:ascii="Times New Roman" w:hAnsi="Times New Roman" w:cs="Times New Roman"/>
        </w:rPr>
        <w:t xml:space="preserve"> in a given year depends on both new </w:t>
      </w:r>
      <w:proofErr w:type="gramStart"/>
      <w:r>
        <w:rPr>
          <w:rFonts w:ascii="Times New Roman" w:hAnsi="Times New Roman" w:cs="Times New Roman"/>
        </w:rPr>
        <w:lastRenderedPageBreak/>
        <w:t>recruitment</w:t>
      </w:r>
      <w:proofErr w:type="gramEnd"/>
      <w:r>
        <w:rPr>
          <w:rFonts w:ascii="Times New Roman" w:hAnsi="Times New Roman" w:cs="Times New Roman"/>
        </w:rPr>
        <w:t xml:space="preserve"> to the population and whatever biomass survived and grew from the previous year. </w:t>
      </w:r>
      <w:r w:rsidR="008653A5">
        <w:rPr>
          <w:rFonts w:ascii="Times New Roman" w:hAnsi="Times New Roman" w:cs="Times New Roman"/>
        </w:rPr>
        <w:t>The delay-difference model</w:t>
      </w:r>
      <w:r w:rsidR="00DA60F7" w:rsidRPr="000751AA">
        <w:rPr>
          <w:rFonts w:ascii="Times New Roman" w:hAnsi="Times New Roman" w:cs="Times New Roman"/>
        </w:rPr>
        <w:t xml:space="preserve"> allows for changes in age structure, an advance from simpler surplus production models, but restrictively assume</w:t>
      </w:r>
      <w:r w:rsidR="00DA60F7">
        <w:rPr>
          <w:rFonts w:ascii="Times New Roman" w:hAnsi="Times New Roman" w:cs="Times New Roman"/>
        </w:rPr>
        <w:t>s</w:t>
      </w:r>
      <w:r w:rsidR="00DA60F7" w:rsidRPr="000751AA">
        <w:rPr>
          <w:rFonts w:ascii="Times New Roman" w:hAnsi="Times New Roman" w:cs="Times New Roman"/>
        </w:rPr>
        <w:t xml:space="preserve"> selectivity and maturity are knife-edged and occur at the same age </w:t>
      </w:r>
      <w:r w:rsidR="00DA60F7" w:rsidRPr="000751A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J."}],"issued":{"date-parts":[["1992"]]}}},{"id":506,"uris":["http://zotero.org/users/783258/items/P2ITJ2E2"],"uri":["http://zotero.org/users/783258/items/P2ITJ2E2"],"itemData":{"id":506,"type":"book","abstract":"The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applications.","event-place":"New York","ISBN":"0-19-507631-1","language":"English","publisher":"Oxford University Press","publisher-place":"New York","source":"Open WorldCat","title":"Quantitative fish dynamics","author":[{"family":"Quinn","given":"Terrance J"},{"family":"Deriso","given":"R. B"}],"issued":{"date-parts":[["1999"]]}}}],"schema":"https://github.com/citation-style-language/schema/raw/master/csl-citation.json"} </w:instrText>
      </w:r>
      <w:r w:rsidR="00DA60F7" w:rsidRPr="000751AA">
        <w:rPr>
          <w:rFonts w:ascii="Times New Roman" w:hAnsi="Times New Roman" w:cs="Times New Roman"/>
        </w:rPr>
        <w:fldChar w:fldCharType="separate"/>
      </w:r>
      <w:r w:rsidR="00DA60F7" w:rsidRPr="000751AA">
        <w:rPr>
          <w:rFonts w:ascii="Times New Roman" w:hAnsi="Times New Roman" w:cs="Times New Roman"/>
        </w:rPr>
        <w:t>(Hilborn and Walters 1992, Quinn and Deriso 1999)</w:t>
      </w:r>
      <w:r w:rsidR="00DA60F7" w:rsidRPr="000751AA">
        <w:rPr>
          <w:rFonts w:ascii="Times New Roman" w:hAnsi="Times New Roman" w:cs="Times New Roman"/>
        </w:rPr>
        <w:fldChar w:fldCharType="end"/>
      </w:r>
      <w:r w:rsidR="00DA60F7" w:rsidRPr="000751AA">
        <w:rPr>
          <w:rFonts w:ascii="Times New Roman" w:hAnsi="Times New Roman" w:cs="Times New Roman"/>
        </w:rPr>
        <w:t xml:space="preserve">. Although biomass dynamics in this model can be simulated </w:t>
      </w:r>
      <w:r w:rsidR="00283EB8">
        <w:rPr>
          <w:rFonts w:ascii="Times New Roman" w:hAnsi="Times New Roman" w:cs="Times New Roman"/>
        </w:rPr>
        <w:t>using</w:t>
      </w:r>
      <w:r w:rsidR="00283EB8" w:rsidRPr="000751AA">
        <w:rPr>
          <w:rFonts w:ascii="Times New Roman" w:hAnsi="Times New Roman" w:cs="Times New Roman"/>
        </w:rPr>
        <w:t xml:space="preserve"> </w:t>
      </w:r>
      <w:r w:rsidR="00DA60F7" w:rsidRPr="000751AA">
        <w:rPr>
          <w:rFonts w:ascii="Times New Roman" w:hAnsi="Times New Roman" w:cs="Times New Roman"/>
        </w:rPr>
        <w:t>a single equation, for ease, we equivalently modeled both abundance (</w:t>
      </w:r>
      <w:r w:rsidR="00DA60F7" w:rsidRPr="000751AA">
        <w:rPr>
          <w:rFonts w:ascii="Times New Roman" w:hAnsi="Times New Roman" w:cs="Times New Roman"/>
          <w:i/>
        </w:rPr>
        <w:t>N</w:t>
      </w:r>
      <w:r w:rsidR="00DA60F7" w:rsidRPr="000751AA">
        <w:rPr>
          <w:rFonts w:ascii="Times New Roman" w:hAnsi="Times New Roman" w:cs="Times New Roman"/>
        </w:rPr>
        <w:t>) and biomass (</w:t>
      </w:r>
      <w:proofErr w:type="spellStart"/>
      <w:r w:rsidR="00DA60F7" w:rsidRPr="000751AA">
        <w:rPr>
          <w:rFonts w:ascii="Times New Roman" w:hAnsi="Times New Roman" w:cs="Times New Roman"/>
          <w:i/>
        </w:rPr>
        <w:t>B</w:t>
      </w:r>
      <w:r w:rsidR="00DA60F7">
        <w:rPr>
          <w:rFonts w:ascii="Times New Roman" w:hAnsi="Times New Roman" w:cs="Times New Roman"/>
          <w:i/>
          <w:vertAlign w:val="subscript"/>
        </w:rPr>
        <w:t>g</w:t>
      </w:r>
      <w:proofErr w:type="spellEnd"/>
      <w:r w:rsidR="00DA60F7">
        <w:rPr>
          <w:rFonts w:ascii="Times New Roman" w:hAnsi="Times New Roman" w:cs="Times New Roman"/>
          <w:i/>
        </w:rPr>
        <w:t>,</w:t>
      </w:r>
      <w:r w:rsidR="00DA60F7">
        <w:rPr>
          <w:rFonts w:ascii="Times New Roman" w:hAnsi="Times New Roman" w:cs="Times New Roman"/>
        </w:rPr>
        <w:t xml:space="preserve"> subscript </w:t>
      </w:r>
      <w:r w:rsidR="00DA60F7">
        <w:rPr>
          <w:rFonts w:ascii="Times New Roman" w:hAnsi="Times New Roman" w:cs="Times New Roman"/>
          <w:i/>
        </w:rPr>
        <w:t>g</w:t>
      </w:r>
      <w:r w:rsidR="00DA60F7">
        <w:rPr>
          <w:rFonts w:ascii="Times New Roman" w:hAnsi="Times New Roman" w:cs="Times New Roman"/>
        </w:rPr>
        <w:t xml:space="preserve"> for </w:t>
      </w:r>
      <w:proofErr w:type="spellStart"/>
      <w:r w:rsidR="00DA60F7">
        <w:rPr>
          <w:rFonts w:ascii="Times New Roman" w:hAnsi="Times New Roman" w:cs="Times New Roman"/>
        </w:rPr>
        <w:t>groundfish</w:t>
      </w:r>
      <w:proofErr w:type="spellEnd"/>
      <w:r w:rsidR="00DA60F7" w:rsidRPr="000751AA">
        <w:rPr>
          <w:rFonts w:ascii="Times New Roman" w:hAnsi="Times New Roman" w:cs="Times New Roman"/>
        </w:rPr>
        <w:t>)</w:t>
      </w:r>
      <w:r w:rsidR="00DA60F7">
        <w:rPr>
          <w:rFonts w:ascii="Times New Roman" w:hAnsi="Times New Roman" w:cs="Times New Roman"/>
        </w:rPr>
        <w:t xml:space="preserve"> </w:t>
      </w:r>
      <w:r w:rsidR="00DA60F7">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{"citationID":"ZEB9uwqd","properties":{"formattedCitation":"(Hilborn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DA60F7">
        <w:rPr>
          <w:rFonts w:ascii="Times New Roman" w:hAnsi="Times New Roman" w:cs="Times New Roman"/>
        </w:rPr>
        <w:fldChar w:fldCharType="separate"/>
      </w:r>
      <w:r w:rsidR="00DA60F7">
        <w:rPr>
          <w:rFonts w:ascii="Times New Roman" w:hAnsi="Times New Roman" w:cs="Times New Roman"/>
          <w:noProof/>
        </w:rPr>
        <w:t>(Hilborn and Walters 1992)</w:t>
      </w:r>
      <w:r w:rsidR="00DA60F7">
        <w:rPr>
          <w:rFonts w:ascii="Times New Roman" w:hAnsi="Times New Roman" w:cs="Times New Roman"/>
        </w:rPr>
        <w:fldChar w:fldCharType="end"/>
      </w:r>
      <w:r w:rsidR="00DA60F7" w:rsidRPr="000751AA">
        <w:rPr>
          <w:rFonts w:ascii="Times New Roman" w:hAnsi="Times New Roman" w:cs="Times New Roman"/>
        </w:rPr>
        <w:t>. For comparability with</w:t>
      </w:r>
      <w:r w:rsidR="008653A5">
        <w:rPr>
          <w:rFonts w:ascii="Times New Roman" w:hAnsi="Times New Roman" w:cs="Times New Roman"/>
        </w:rPr>
        <w:t xml:space="preserve"> the crab and salmon population dynamics</w:t>
      </w:r>
      <w:r w:rsidR="00DA60F7" w:rsidRPr="000751AA">
        <w:rPr>
          <w:rFonts w:ascii="Times New Roman" w:hAnsi="Times New Roman" w:cs="Times New Roman"/>
        </w:rPr>
        <w:t>, we assumed these dynamics occurred at an annual time scale:</w:t>
      </w:r>
    </w:p>
    <w:p w14:paraId="01760394" w14:textId="77777777" w:rsidR="00DA60F7" w:rsidRPr="000751AA" w:rsidRDefault="00753C02" w:rsidP="008653A5">
      <w:pPr>
        <w:spacing w:line="48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y+1,g</m:t>
              </m:r>
            </m:sub>
          </m:sSub>
        </m:oMath>
      </m:oMathPara>
    </w:p>
    <w:p w14:paraId="27740189" w14:textId="77777777" w:rsidR="00DA60F7" w:rsidRPr="000751AA" w:rsidRDefault="00753C02" w:rsidP="008653A5">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m:oMathPara>
    </w:p>
    <w:p w14:paraId="3CB6B99D" w14:textId="77777777" w:rsidR="00FE7D85" w:rsidRDefault="00DA60F7" w:rsidP="008653A5">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proofErr w:type="spellStart"/>
      <w:r>
        <w:rPr>
          <w:rFonts w:ascii="Times New Roman" w:eastAsiaTheme="minorEastAsia" w:hAnsi="Times New Roman" w:cs="Times New Roman"/>
          <w:i/>
        </w:rPr>
        <w:t>S</w:t>
      </w:r>
      <w:r w:rsidRPr="00633981">
        <w:rPr>
          <w:rFonts w:ascii="Times New Roman" w:eastAsiaTheme="minorEastAsia" w:hAnsi="Times New Roman" w:cs="Times New Roman"/>
          <w:i/>
          <w:vertAlign w:val="subscript"/>
        </w:rPr>
        <w:t>y</w:t>
      </w:r>
      <w:proofErr w:type="spellEnd"/>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per capita survival in year </w:t>
      </w:r>
      <w:r w:rsidRPr="00633981">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2"/>
      </w:r>
      <w:r>
        <w:rPr>
          <w:rFonts w:ascii="Times New Roman" w:eastAsiaTheme="minorEastAsia" w:hAnsi="Times New Roman" w:cs="Times New Roman"/>
          <w:i/>
        </w:rPr>
        <w:t xml:space="preserve"> </w:t>
      </w:r>
      <w:r w:rsidRPr="000751AA">
        <w:rPr>
          <w:rFonts w:ascii="Times New Roman" w:eastAsiaTheme="minorEastAsia" w:hAnsi="Times New Roman" w:cs="Times New Roman"/>
        </w:rPr>
        <w:t>are the intercept and slope, respectively, of a Ford-</w:t>
      </w:r>
      <w:proofErr w:type="spellStart"/>
      <w:r w:rsidRPr="000751AA">
        <w:rPr>
          <w:rFonts w:ascii="Times New Roman" w:eastAsiaTheme="minorEastAsia" w:hAnsi="Times New Roman" w:cs="Times New Roman"/>
        </w:rPr>
        <w:t>Walford</w:t>
      </w:r>
      <w:proofErr w:type="spellEnd"/>
      <w:r w:rsidRPr="000751AA">
        <w:rPr>
          <w:rFonts w:ascii="Times New Roman" w:eastAsiaTheme="minorEastAsia" w:hAnsi="Times New Roman" w:cs="Times New Roman"/>
        </w:rPr>
        <w:t xml:space="preserve"> plot (i.e., plot of weight at age vs. weight at age - 1); </w:t>
      </w:r>
      <w:r>
        <w:rPr>
          <w:rFonts w:ascii="Times New Roman" w:eastAsiaTheme="minorEastAsia" w:hAnsi="Times New Roman" w:cs="Times New Roman"/>
          <w:i/>
        </w:rPr>
        <w:sym w:font="Symbol" w:char="F077"/>
      </w:r>
      <w:r w:rsidRPr="000751AA">
        <w:rPr>
          <w:rFonts w:ascii="Times New Roman" w:eastAsiaTheme="minorEastAsia" w:hAnsi="Times New Roman" w:cs="Times New Roman"/>
          <w:i/>
          <w:vertAlign w:val="subscript"/>
        </w:rPr>
        <w:t>k</w:t>
      </w:r>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 xml:space="preserve">is the age at both recruitment to the fishery and maturity; and </w:t>
      </w:r>
      <w:proofErr w:type="spellStart"/>
      <w:r w:rsidRPr="000751AA">
        <w:rPr>
          <w:rFonts w:ascii="Times New Roman" w:eastAsiaTheme="minorEastAsia" w:hAnsi="Times New Roman" w:cs="Times New Roman"/>
          <w:i/>
        </w:rPr>
        <w:t>R</w:t>
      </w:r>
      <w:r w:rsidRPr="006746CD">
        <w:rPr>
          <w:rFonts w:ascii="Times New Roman" w:eastAsiaTheme="minorEastAsia" w:hAnsi="Times New Roman" w:cs="Times New Roman"/>
          <w:i/>
          <w:vertAlign w:val="subscript"/>
        </w:rPr>
        <w:t>y</w:t>
      </w:r>
      <w:r>
        <w:rPr>
          <w:rFonts w:ascii="Times New Roman" w:eastAsiaTheme="minorEastAsia" w:hAnsi="Times New Roman" w:cs="Times New Roman"/>
          <w:i/>
          <w:vertAlign w:val="subscript"/>
        </w:rPr>
        <w:t>,g</w:t>
      </w:r>
      <w:proofErr w:type="spellEnd"/>
      <w:r w:rsidRPr="000751AA">
        <w:rPr>
          <w:rFonts w:ascii="Times New Roman" w:eastAsiaTheme="minorEastAsia" w:hAnsi="Times New Roman" w:cs="Times New Roman"/>
        </w:rPr>
        <w:t xml:space="preserve"> is the recruitment to the fishery </w:t>
      </w:r>
      <w:r>
        <w:rPr>
          <w:rFonts w:ascii="Times New Roman" w:eastAsiaTheme="minorEastAsia" w:hAnsi="Times New Roman" w:cs="Times New Roman"/>
        </w:rPr>
        <w:t xml:space="preserve">of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in year </w:t>
      </w:r>
      <w:r>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00FE7D85">
        <w:rPr>
          <w:rFonts w:ascii="Times New Roman" w:eastAsiaTheme="minorEastAsia" w:hAnsi="Times New Roman" w:cs="Times New Roman"/>
        </w:rPr>
        <w:t>The survival rate accounts for both natural and fishing mortality:</w:t>
      </w:r>
    </w:p>
    <w:p w14:paraId="70C88665" w14:textId="6C6BDB1B" w:rsidR="00FE7D85" w:rsidRDefault="00753C02" w:rsidP="008653A5">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w=1</m:t>
                      </m:r>
                    </m:sub>
                    <m:sup>
                      <m:r>
                        <w:rPr>
                          <w:rFonts w:ascii="Cambria Math" w:eastAsiaTheme="minorEastAsia" w:hAnsi="Cambria Math" w:cs="Times New Roman"/>
                        </w:rPr>
                        <m:t>52</m:t>
                      </m: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g,y,w</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e>
          </m:d>
        </m:oMath>
      </m:oMathPara>
    </w:p>
    <w:p w14:paraId="286BA429" w14:textId="4CDDB729" w:rsidR="00DA60F7" w:rsidRPr="000751AA" w:rsidRDefault="00DA60F7" w:rsidP="008653A5">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We assumed a </w:t>
      </w:r>
      <w:proofErr w:type="spellStart"/>
      <w:r w:rsidRPr="000751AA">
        <w:rPr>
          <w:rFonts w:ascii="Times New Roman" w:eastAsiaTheme="minorEastAsia" w:hAnsi="Times New Roman" w:cs="Times New Roman"/>
        </w:rPr>
        <w:t>Beverton</w:t>
      </w:r>
      <w:proofErr w:type="spellEnd"/>
      <w:r w:rsidRPr="000751AA">
        <w:rPr>
          <w:rFonts w:ascii="Times New Roman" w:eastAsiaTheme="minorEastAsia" w:hAnsi="Times New Roman" w:cs="Times New Roman"/>
        </w:rPr>
        <w:t>-Holt stock-recruit relationship</w:t>
      </w:r>
      <w:r>
        <w:rPr>
          <w:rFonts w:ascii="Times New Roman" w:eastAsiaTheme="minorEastAsia" w:hAnsi="Times New Roman" w:cs="Times New Roman"/>
        </w:rPr>
        <w:t xml:space="preserve"> using the steepness parameterization</w:t>
      </w:r>
      <w:r w:rsidRPr="000751AA">
        <w:rPr>
          <w:rFonts w:ascii="Times New Roman" w:eastAsiaTheme="minorEastAsia" w:hAnsi="Times New Roman" w:cs="Times New Roman"/>
        </w:rPr>
        <w:t>, so that:</w:t>
      </w:r>
    </w:p>
    <w:p w14:paraId="4485917F" w14:textId="77777777" w:rsidR="00DA60F7" w:rsidRPr="000751AA" w:rsidRDefault="00753C02" w:rsidP="008653A5">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y,g</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y-k</m:t>
                              </m:r>
                            </m:sub>
                          </m:sSub>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g,y-k,1</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t-k</m:t>
                              </m:r>
                            </m:sub>
                          </m:sSub>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y,g</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m:oMathPara>
    </w:p>
    <w:p w14:paraId="532B9A1A" w14:textId="537990C1" w:rsidR="00DA60F7" w:rsidRPr="000751AA" w:rsidRDefault="00DA60F7" w:rsidP="008653A5">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sidRPr="000751AA">
        <w:rPr>
          <w:rFonts w:ascii="Times New Roman" w:eastAsiaTheme="minorEastAsia" w:hAnsi="Times New Roman" w:cs="Times New Roman"/>
          <w:i/>
        </w:rPr>
        <w:t>h</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B</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steepness (percent of unfished recruitment occurring at 20% of unfished biomass</w:t>
      </w:r>
      <w:r>
        <w:rPr>
          <w:rFonts w:ascii="Times New Roman" w:eastAsiaTheme="minorEastAsia" w:hAnsi="Times New Roman" w:cs="Times New Roman"/>
        </w:rPr>
        <w:t>, i.e., “resilience”</w:t>
      </w:r>
      <w:r w:rsidRPr="000751AA">
        <w:rPr>
          <w:rFonts w:ascii="Times New Roman" w:eastAsiaTheme="minorEastAsia" w:hAnsi="Times New Roman" w:cs="Times New Roman"/>
        </w:rPr>
        <w:t xml:space="preserve">), unfished recruitment, and unfished biomass, respectively, </w:t>
      </w:r>
      <w:proofErr w:type="spellStart"/>
      <w:r w:rsidRPr="000751AA">
        <w:rPr>
          <w:rFonts w:ascii="Times New Roman" w:eastAsiaTheme="minorEastAsia" w:hAnsi="Times New Roman" w:cs="Times New Roman"/>
          <w:i/>
        </w:rPr>
        <w:t>H</w:t>
      </w:r>
      <w:r>
        <w:rPr>
          <w:rFonts w:ascii="Times New Roman" w:eastAsiaTheme="minorEastAsia" w:hAnsi="Times New Roman" w:cs="Times New Roman"/>
          <w:i/>
          <w:vertAlign w:val="subscript"/>
        </w:rPr>
        <w:t>y</w:t>
      </w:r>
      <w:proofErr w:type="spellEnd"/>
      <w:r w:rsidRPr="000751AA">
        <w:rPr>
          <w:rFonts w:ascii="Times New Roman" w:eastAsiaTheme="minorEastAsia" w:hAnsi="Times New Roman" w:cs="Times New Roman"/>
        </w:rPr>
        <w:t xml:space="preserve"> is the proportion of the biomass that was harvested in year </w:t>
      </w:r>
      <w:r>
        <w:rPr>
          <w:rFonts w:ascii="Times New Roman" w:eastAsiaTheme="minorEastAsia" w:hAnsi="Times New Roman" w:cs="Times New Roman"/>
          <w:i/>
        </w:rPr>
        <w:t>y</w:t>
      </w:r>
      <w:r>
        <w:rPr>
          <w:rFonts w:ascii="Times New Roman" w:eastAsiaTheme="minorEastAsia" w:hAnsi="Times New Roman" w:cs="Times New Roman"/>
        </w:rPr>
        <w:t xml:space="preserve">, and </w:t>
      </w:r>
      <w:r w:rsidRPr="001A21EF">
        <w:rPr>
          <w:rFonts w:ascii="Times New Roman" w:eastAsiaTheme="minorEastAsia" w:hAnsi="Times New Roman" w:cs="Times New Roman"/>
          <w:i/>
        </w:rPr>
        <w:sym w:font="Symbol" w:char="F065"/>
      </w:r>
      <w:proofErr w:type="spellStart"/>
      <w:r w:rsidRPr="001A21EF">
        <w:rPr>
          <w:rFonts w:ascii="Times New Roman" w:eastAsiaTheme="minorEastAsia" w:hAnsi="Times New Roman" w:cs="Times New Roman"/>
          <w:i/>
          <w:vertAlign w:val="subscript"/>
        </w:rPr>
        <w:t>y,g</w:t>
      </w:r>
      <w:proofErr w:type="spellEnd"/>
      <w:r>
        <w:rPr>
          <w:rFonts w:ascii="Times New Roman" w:eastAsiaTheme="minorEastAsia" w:hAnsi="Times New Roman" w:cs="Times New Roman"/>
        </w:rPr>
        <w:t xml:space="preserve"> is a random recruitment deviation </w:t>
      </w:r>
      <w:r>
        <w:rPr>
          <w:rFonts w:ascii="Times New Roman" w:eastAsiaTheme="minorEastAsia" w:hAnsi="Times New Roman" w:cs="Times New Roman"/>
        </w:rPr>
        <w:lastRenderedPageBreak/>
        <w:t xml:space="preserve">in year </w:t>
      </w:r>
      <w:r>
        <w:rPr>
          <w:rFonts w:ascii="Times New Roman" w:eastAsiaTheme="minorEastAsia" w:hAnsi="Times New Roman" w:cs="Times New Roman"/>
          <w:i/>
        </w:rPr>
        <w:t>y</w:t>
      </w:r>
      <w:r>
        <w:rPr>
          <w:rFonts w:ascii="Times New Roman" w:eastAsiaTheme="minorEastAsia" w:hAnsi="Times New Roman" w:cs="Times New Roman"/>
        </w:rPr>
        <w:t xml:space="preserve"> for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modeled in the same way as described in the previous section. </w:t>
      </w:r>
      <w:r w:rsidRPr="000751AA">
        <w:rPr>
          <w:rFonts w:ascii="Times New Roman" w:eastAsiaTheme="minorEastAsia" w:hAnsi="Times New Roman" w:cs="Times New Roman"/>
        </w:rPr>
        <w:t xml:space="preserve">This </w:t>
      </w:r>
      <w:r>
        <w:rPr>
          <w:rFonts w:ascii="Times New Roman" w:eastAsiaTheme="minorEastAsia" w:hAnsi="Times New Roman" w:cs="Times New Roman"/>
        </w:rPr>
        <w:t xml:space="preserve">model </w:t>
      </w:r>
      <w:r w:rsidRPr="000751AA">
        <w:rPr>
          <w:rFonts w:ascii="Times New Roman" w:eastAsiaTheme="minorEastAsia" w:hAnsi="Times New Roman" w:cs="Times New Roman"/>
        </w:rPr>
        <w:t xml:space="preserve">formulation presumes that reproduction occurs after fishing and before natural mortality. Unfished biomass is calculated based on equilibrium conditions as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where </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is the growth-survival constant:</w:t>
      </w:r>
    </w:p>
    <w:p w14:paraId="4AC3BB40" w14:textId="77777777" w:rsidR="00DA60F7" w:rsidRDefault="00DA60F7" w:rsidP="008653A5">
      <w:pPr>
        <w:spacing w:line="480" w:lineRule="auto"/>
        <w:rPr>
          <w:rFonts w:ascii="Times New Roman" w:eastAsiaTheme="minorEastAsia" w:hAnsi="Times New Roman" w:cs="Times New Roman"/>
        </w:rPr>
      </w:pPr>
      <m:oMathPara>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m:oMathPara>
    </w:p>
    <w:p w14:paraId="6EC4B598" w14:textId="46AF995E" w:rsidR="00D80441" w:rsidRDefault="00D80441" w:rsidP="008653A5">
      <w:pPr>
        <w:spacing w:line="480" w:lineRule="auto"/>
        <w:rPr>
          <w:rFonts w:ascii="Times New Roman" w:hAnsi="Times New Roman" w:cs="Times New Roman"/>
        </w:rPr>
      </w:pPr>
    </w:p>
    <w:p w14:paraId="599B7686" w14:textId="424FBEE7" w:rsidR="00FC0092" w:rsidRPr="00FC0092" w:rsidRDefault="005451C2" w:rsidP="008653A5">
      <w:pPr>
        <w:spacing w:line="480" w:lineRule="auto"/>
        <w:rPr>
          <w:rFonts w:ascii="Times New Roman" w:hAnsi="Times New Roman" w:cs="Times New Roman"/>
          <w:i/>
        </w:rPr>
      </w:pPr>
      <w:r>
        <w:rPr>
          <w:rFonts w:ascii="Times New Roman" w:hAnsi="Times New Roman" w:cs="Times New Roman"/>
          <w:i/>
        </w:rPr>
        <w:t>Weekly f</w:t>
      </w:r>
      <w:r w:rsidR="001B1008">
        <w:rPr>
          <w:rFonts w:ascii="Times New Roman" w:hAnsi="Times New Roman" w:cs="Times New Roman"/>
          <w:i/>
        </w:rPr>
        <w:t>ishery participation</w:t>
      </w:r>
      <w:r w:rsidR="00FC0092">
        <w:rPr>
          <w:rFonts w:ascii="Times New Roman" w:hAnsi="Times New Roman" w:cs="Times New Roman"/>
          <w:i/>
        </w:rPr>
        <w:t xml:space="preserve"> model</w:t>
      </w:r>
    </w:p>
    <w:p w14:paraId="5E45E331" w14:textId="4DC08563" w:rsidR="00F81801" w:rsidRDefault="00BD6397" w:rsidP="002C3BCD">
      <w:pPr>
        <w:spacing w:line="480" w:lineRule="auto"/>
        <w:rPr>
          <w:rFonts w:ascii="Times New Roman" w:hAnsi="Times New Roman" w:cs="Times New Roman"/>
        </w:rPr>
      </w:pPr>
      <w:r>
        <w:rPr>
          <w:rFonts w:ascii="Times New Roman" w:hAnsi="Times New Roman" w:cs="Times New Roman"/>
        </w:rPr>
        <w:t xml:space="preserve">Each week of the year, </w:t>
      </w:r>
      <w:r w:rsidR="008B271D">
        <w:rPr>
          <w:rFonts w:ascii="Times New Roman" w:hAnsi="Times New Roman" w:cs="Times New Roman"/>
        </w:rPr>
        <w:t xml:space="preserve">each vessel </w:t>
      </w:r>
      <w:r w:rsidR="00F81801">
        <w:rPr>
          <w:rFonts w:ascii="Times New Roman" w:hAnsi="Times New Roman" w:cs="Times New Roman"/>
        </w:rPr>
        <w:t>consider</w:t>
      </w:r>
      <w:r w:rsidR="008B271D">
        <w:rPr>
          <w:rFonts w:ascii="Times New Roman" w:hAnsi="Times New Roman" w:cs="Times New Roman"/>
        </w:rPr>
        <w:t>s</w:t>
      </w:r>
      <w:r w:rsidR="00F81801">
        <w:rPr>
          <w:rFonts w:ascii="Times New Roman" w:hAnsi="Times New Roman" w:cs="Times New Roman"/>
        </w:rPr>
        <w:t xml:space="preserve"> </w:t>
      </w:r>
      <w:r w:rsidR="008B271D">
        <w:rPr>
          <w:rFonts w:ascii="Times New Roman" w:hAnsi="Times New Roman" w:cs="Times New Roman"/>
        </w:rPr>
        <w:t xml:space="preserve">its </w:t>
      </w:r>
      <w:r w:rsidR="00F81801">
        <w:rPr>
          <w:rFonts w:ascii="Times New Roman" w:hAnsi="Times New Roman" w:cs="Times New Roman"/>
        </w:rPr>
        <w:t xml:space="preserve">costs and anticipated revenue and </w:t>
      </w:r>
      <w:r>
        <w:rPr>
          <w:rFonts w:ascii="Times New Roman" w:hAnsi="Times New Roman" w:cs="Times New Roman"/>
        </w:rPr>
        <w:t>decide</w:t>
      </w:r>
      <w:r w:rsidR="008B271D">
        <w:rPr>
          <w:rFonts w:ascii="Times New Roman" w:hAnsi="Times New Roman" w:cs="Times New Roman"/>
        </w:rPr>
        <w:t>s</w:t>
      </w:r>
      <w:r>
        <w:rPr>
          <w:rFonts w:ascii="Times New Roman" w:hAnsi="Times New Roman" w:cs="Times New Roman"/>
        </w:rPr>
        <w:t xml:space="preserv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xml:space="preserve">. If it </w:t>
      </w:r>
      <w:r w:rsidR="005451C2">
        <w:rPr>
          <w:rFonts w:ascii="Times New Roman" w:hAnsi="Times New Roman" w:cs="Times New Roman"/>
        </w:rPr>
        <w:t>is</w:t>
      </w:r>
      <w:r w:rsidR="005C79E4">
        <w:rPr>
          <w:rFonts w:ascii="Times New Roman" w:hAnsi="Times New Roman" w:cs="Times New Roman"/>
        </w:rPr>
        <w:t xml:space="preserve"> profitable to fish in more than one fishery, they cho</w:t>
      </w:r>
      <w:r w:rsidR="005451C2">
        <w:rPr>
          <w:rFonts w:ascii="Times New Roman" w:hAnsi="Times New Roman" w:cs="Times New Roman"/>
        </w:rPr>
        <w:t>o</w:t>
      </w:r>
      <w:r w:rsidR="005C79E4">
        <w:rPr>
          <w:rFonts w:ascii="Times New Roman" w:hAnsi="Times New Roman" w:cs="Times New Roman"/>
        </w:rPr>
        <w:t>se which fishery to participate in.</w:t>
      </w:r>
      <w:r>
        <w:rPr>
          <w:rFonts w:ascii="Times New Roman" w:hAnsi="Times New Roman" w:cs="Times New Roman"/>
        </w:rPr>
        <w:t xml:space="preserve"> </w:t>
      </w:r>
    </w:p>
    <w:p w14:paraId="3FB58887" w14:textId="0A403F26" w:rsidR="005173EA" w:rsidRPr="000751AA" w:rsidRDefault="00201354" w:rsidP="002C3BCD">
      <w:pPr>
        <w:spacing w:line="480" w:lineRule="auto"/>
        <w:ind w:firstLine="720"/>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proofErr w:type="spellStart"/>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proofErr w:type="spellEnd"/>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r w:rsidR="00A65AAD">
        <w:rPr>
          <w:rFonts w:ascii="Times New Roman" w:hAnsi="Times New Roman" w:cs="Times New Roman"/>
        </w:rPr>
        <w:t xml:space="preserve">among </w:t>
      </w:r>
      <w:r w:rsidR="00AF2815">
        <w:rPr>
          <w:rFonts w:ascii="Times New Roman" w:hAnsi="Times New Roman" w:cs="Times New Roman"/>
        </w:rPr>
        <w:t xml:space="preserve">vessels </w:t>
      </w:r>
      <w:r w:rsidR="00BE2DC7" w:rsidRPr="000751AA">
        <w:rPr>
          <w:rFonts w:ascii="Times New Roman" w:hAnsi="Times New Roman" w:cs="Times New Roman"/>
        </w:rPr>
        <w:t>according to a lognormal distribution</w:t>
      </w:r>
      <w:r w:rsidR="00DE7C38" w:rsidRPr="000751AA">
        <w:rPr>
          <w:rFonts w:ascii="Times New Roman" w:hAnsi="Times New Roman" w:cs="Times New Roman"/>
        </w:rPr>
        <w:t xml:space="preserve"> </w:t>
      </w:r>
      <w:r w:rsidR="00BE2DC7" w:rsidRPr="000751AA">
        <w:rPr>
          <w:rFonts w:ascii="Times New Roman" w:hAnsi="Times New Roman" w:cs="Times New Roman"/>
        </w:rPr>
        <w:t xml:space="preserve">to mimic </w:t>
      </w:r>
      <w:r w:rsidR="008B271D">
        <w:rPr>
          <w:rFonts w:ascii="Times New Roman" w:hAnsi="Times New Roman" w:cs="Times New Roman"/>
        </w:rPr>
        <w:t>heterogeneity</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r w:rsidR="00A65AAD">
        <w:rPr>
          <w:rFonts w:ascii="Times New Roman" w:hAnsi="Times New Roman" w:cs="Times New Roman"/>
        </w:rPr>
        <w:t xml:space="preserve">during </w:t>
      </w:r>
      <w:r w:rsidR="00E11A23">
        <w:rPr>
          <w:rFonts w:ascii="Times New Roman" w:hAnsi="Times New Roman" w:cs="Times New Roman"/>
        </w:rPr>
        <w:t>the season</w:t>
      </w:r>
      <w:r w:rsidR="003C4607" w:rsidRPr="000751AA">
        <w:rPr>
          <w:rFonts w:ascii="Times New Roman" w:hAnsi="Times New Roman" w:cs="Times New Roman"/>
        </w:rPr>
        <w:t xml:space="preserve">. </w:t>
      </w:r>
    </w:p>
    <w:p w14:paraId="608C9DA6" w14:textId="27D69EB4" w:rsidR="00BF2EA2" w:rsidRPr="000751AA" w:rsidRDefault="005173EA" w:rsidP="002C3BCD">
      <w:pPr>
        <w:spacing w:line="480" w:lineRule="auto"/>
        <w:rPr>
          <w:rFonts w:ascii="Times New Roman" w:hAnsi="Times New Roman" w:cs="Times New Roman"/>
        </w:rPr>
      </w:pPr>
      <w:r w:rsidRPr="000751AA">
        <w:rPr>
          <w:rFonts w:ascii="Times New Roman" w:hAnsi="Times New Roman" w:cs="Times New Roman"/>
        </w:rPr>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EE585D">
        <w:rPr>
          <w:rFonts w:ascii="Times New Roman" w:hAnsi="Times New Roman" w:cs="Times New Roman"/>
        </w:rPr>
        <w:t>, but were not forward-looking. C</w:t>
      </w:r>
      <w:r w:rsidR="007B1D76" w:rsidRPr="000751AA">
        <w:rPr>
          <w:rFonts w:ascii="Times New Roman" w:hAnsi="Times New Roman" w:cs="Times New Roman"/>
        </w:rPr>
        <w:t xml:space="preserve">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BF2EA2" w:rsidRPr="000751AA">
        <w:rPr>
          <w:rFonts w:ascii="Times New Roman" w:hAnsi="Times New Roman" w:cs="Times New Roman"/>
        </w:rPr>
        <w:t xml:space="preserve">Revenue for a </w:t>
      </w:r>
      <w:r w:rsidR="00572A01">
        <w:rPr>
          <w:rFonts w:ascii="Times New Roman" w:hAnsi="Times New Roman" w:cs="Times New Roman"/>
        </w:rPr>
        <w:t>vessel</w:t>
      </w:r>
      <w:r w:rsidR="00BF2EA2" w:rsidRPr="000751AA">
        <w:rPr>
          <w:rFonts w:ascii="Times New Roman" w:hAnsi="Times New Roman" w:cs="Times New Roman"/>
        </w:rPr>
        <w:t xml:space="preserve"> fishing for </w:t>
      </w:r>
      <w:r w:rsidR="00572A01">
        <w:rPr>
          <w:rFonts w:ascii="Times New Roman" w:hAnsi="Times New Roman" w:cs="Times New Roman"/>
        </w:rPr>
        <w:t xml:space="preserve">species </w:t>
      </w:r>
      <w:proofErr w:type="spellStart"/>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in</w:t>
      </w:r>
      <w:proofErr w:type="spellEnd"/>
      <w:r w:rsidR="00BF2EA2" w:rsidRPr="000751AA">
        <w:rPr>
          <w:rFonts w:ascii="Times New Roman" w:hAnsi="Times New Roman" w:cs="Times New Roman"/>
        </w:rPr>
        <w:t xml:space="preserve">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proofErr w:type="spellStart"/>
      <w:proofErr w:type="gramStart"/>
      <w:r w:rsidR="00BF2EA2" w:rsidRPr="000751AA">
        <w:rPr>
          <w:rFonts w:ascii="Times New Roman" w:hAnsi="Times New Roman" w:cs="Times New Roman"/>
          <w:i/>
        </w:rPr>
        <w:t>r</w:t>
      </w:r>
      <w:r w:rsidR="00572A01">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proofErr w:type="gramEnd"/>
      <w:r w:rsidR="00BF2EA2" w:rsidRPr="000751AA">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5DB618B0" w:rsidR="00BF2EA2" w:rsidRPr="000751AA" w:rsidRDefault="00753C02" w:rsidP="002C3BC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m:oMathPara>
    </w:p>
    <w:p w14:paraId="04155AB4" w14:textId="6745BFC1" w:rsidR="00BB2FA7" w:rsidRDefault="004C5CE1" w:rsidP="00FB51E5">
      <w:pPr>
        <w:spacing w:line="480" w:lineRule="auto"/>
        <w:rPr>
          <w:rFonts w:ascii="Times New Roman" w:hAnsi="Times New Roman" w:cs="Times New Roman"/>
        </w:rPr>
      </w:pPr>
      <w:r>
        <w:rPr>
          <w:rFonts w:ascii="Times New Roman" w:hAnsi="Times New Roman" w:cs="Times New Roman"/>
        </w:rPr>
        <w:t>w</w:t>
      </w:r>
      <w:r w:rsidR="00BF2EA2" w:rsidRPr="000751AA">
        <w:rPr>
          <w:rFonts w:ascii="Times New Roman" w:hAnsi="Times New Roman" w:cs="Times New Roman"/>
        </w:rPr>
        <w:t xml:space="preserve">here </w:t>
      </w:r>
      <w:proofErr w:type="spellStart"/>
      <w:r w:rsidR="00BF2EA2" w:rsidRPr="000751AA">
        <w:rPr>
          <w:rFonts w:ascii="Times New Roman" w:hAnsi="Times New Roman" w:cs="Times New Roman"/>
          <w:i/>
        </w:rPr>
        <w:t>q</w:t>
      </w:r>
      <w:r w:rsidR="00BF2EA2" w:rsidRPr="000751AA">
        <w:rPr>
          <w:rFonts w:ascii="Times New Roman" w:hAnsi="Times New Roman" w:cs="Times New Roman"/>
          <w:i/>
          <w:vertAlign w:val="subscript"/>
        </w:rPr>
        <w:t>s</w:t>
      </w:r>
      <w:proofErr w:type="spellEnd"/>
      <w:r w:rsidR="00BF2EA2" w:rsidRPr="000751AA">
        <w:rPr>
          <w:rFonts w:ascii="Times New Roman" w:hAnsi="Times New Roman" w:cs="Times New Roman"/>
        </w:rPr>
        <w:t xml:space="preserve"> is </w:t>
      </w:r>
      <w:r>
        <w:rPr>
          <w:rFonts w:ascii="Times New Roman" w:hAnsi="Times New Roman" w:cs="Times New Roman"/>
        </w:rPr>
        <w:t xml:space="preserve">the </w:t>
      </w:r>
      <w:r w:rsidR="00BF2EA2" w:rsidRPr="000751AA">
        <w:rPr>
          <w:rFonts w:ascii="Times New Roman" w:hAnsi="Times New Roman" w:cs="Times New Roman"/>
        </w:rPr>
        <w:t xml:space="preserve">catchability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 xml:space="preserve">s </w:t>
      </w:r>
      <w:r w:rsidR="00BF2EA2" w:rsidRPr="000751AA">
        <w:rPr>
          <w:rFonts w:ascii="Times New Roman" w:hAnsi="Times New Roman" w:cs="Times New Roman"/>
        </w:rPr>
        <w:t xml:space="preserve">(proportion of the population harvested by one </w:t>
      </w:r>
      <w:r w:rsidR="00572A01">
        <w:rPr>
          <w:rFonts w:ascii="Times New Roman" w:hAnsi="Times New Roman" w:cs="Times New Roman"/>
        </w:rPr>
        <w:t>vessel</w:t>
      </w:r>
      <w:r w:rsidR="00BF2EA2" w:rsidRPr="000751AA">
        <w:rPr>
          <w:rFonts w:ascii="Times New Roman" w:hAnsi="Times New Roman" w:cs="Times New Roman"/>
        </w:rPr>
        <w:t xml:space="preserve"> in one week) and </w:t>
      </w:r>
      <w:proofErr w:type="spellStart"/>
      <w:proofErr w:type="gramStart"/>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t>
      </w:r>
      <w:proofErr w:type="gramEnd"/>
      <w:r w:rsidR="00A52D0E">
        <w:rPr>
          <w:rFonts w:ascii="Times New Roman" w:hAnsi="Times New Roman" w:cs="Times New Roman"/>
          <w:i/>
          <w:vertAlign w:val="subscript"/>
        </w:rPr>
        <w:t>,w</w:t>
      </w:r>
      <w:proofErr w:type="spellEnd"/>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s</w:t>
      </w:r>
      <w:r w:rsidR="00A52D0E">
        <w:rPr>
          <w:rFonts w:ascii="Times New Roman" w:hAnsi="Times New Roman" w:cs="Times New Roman"/>
        </w:rPr>
        <w:t xml:space="preserve"> </w:t>
      </w:r>
      <w:r w:rsidR="00E06FAE">
        <w:rPr>
          <w:rFonts w:ascii="Times New Roman" w:hAnsi="Times New Roman" w:cs="Times New Roman"/>
        </w:rPr>
        <w:t xml:space="preserve">during </w:t>
      </w:r>
      <w:r w:rsidR="00A52D0E">
        <w:rPr>
          <w:rFonts w:ascii="Times New Roman" w:hAnsi="Times New Roman" w:cs="Times New Roman"/>
        </w:rPr>
        <w:t xml:space="preserve">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w:t>
      </w:r>
      <w:proofErr w:type="spellStart"/>
      <w:r w:rsidR="00A52D0E" w:rsidRPr="000751AA">
        <w:rPr>
          <w:rFonts w:ascii="Times New Roman" w:hAnsi="Times New Roman" w:cs="Times New Roman"/>
        </w:rPr>
        <w:t>groundfish</w:t>
      </w:r>
      <w:proofErr w:type="spellEnd"/>
      <w:r w:rsidR="00A52D0E" w:rsidRPr="000751AA">
        <w:rPr>
          <w:rFonts w:ascii="Times New Roman" w:hAnsi="Times New Roman" w:cs="Times New Roman"/>
        </w:rPr>
        <w:t xml:space="preserve">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w:t>
      </w:r>
      <w:r w:rsidR="00A52D0E" w:rsidRPr="000751AA">
        <w:rPr>
          <w:rFonts w:ascii="Times New Roman" w:hAnsi="Times New Roman" w:cs="Times New Roman"/>
        </w:rPr>
        <w:lastRenderedPageBreak/>
        <w:t xml:space="preserve">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E06FAE">
        <w:rPr>
          <w:rFonts w:ascii="Times New Roman" w:hAnsi="Times New Roman" w:cs="Times New Roman"/>
        </w:rPr>
        <w:t>actual</w:t>
      </w:r>
      <w:r w:rsidR="00A52D0E">
        <w:rPr>
          <w:rFonts w:ascii="Times New Roman" w:hAnsi="Times New Roman" w:cs="Times New Roman"/>
        </w:rPr>
        <w:t xml:space="preserve"> </w:t>
      </w:r>
      <w:r w:rsidR="00572A01">
        <w:rPr>
          <w:rFonts w:ascii="Times New Roman" w:hAnsi="Times New Roman" w:cs="Times New Roman"/>
        </w:rPr>
        <w:t>dynamics of the Dungeness crab fishery</w:t>
      </w:r>
      <w:r w:rsidR="00927327">
        <w:rPr>
          <w:rFonts w:ascii="Times New Roman" w:hAnsi="Times New Roman" w:cs="Times New Roman"/>
        </w:rPr>
        <w:t xml:space="preserve">. </w:t>
      </w:r>
      <w:r w:rsidR="00EE585D">
        <w:rPr>
          <w:rFonts w:ascii="Times New Roman" w:hAnsi="Times New Roman" w:cs="Times New Roman"/>
        </w:rPr>
        <w:t>Crab prices typically rise as the season progresses and landings fall (</w:t>
      </w:r>
      <w:proofErr w:type="spellStart"/>
      <w:r w:rsidR="00EE585D">
        <w:rPr>
          <w:rFonts w:ascii="Times New Roman" w:hAnsi="Times New Roman" w:cs="Times New Roman"/>
        </w:rPr>
        <w:t>PacFin</w:t>
      </w:r>
      <w:proofErr w:type="spellEnd"/>
      <w:r w:rsidR="00EE585D">
        <w:rPr>
          <w:rFonts w:ascii="Times New Roman" w:hAnsi="Times New Roman" w:cs="Times New Roman"/>
        </w:rPr>
        <w:t xml:space="preserve"> </w:t>
      </w:r>
      <w:commentRangeStart w:id="5"/>
      <w:commentRangeStart w:id="6"/>
      <w:r w:rsidR="00EE585D">
        <w:rPr>
          <w:rFonts w:ascii="Times New Roman" w:hAnsi="Times New Roman" w:cs="Times New Roman"/>
        </w:rPr>
        <w:t>data</w:t>
      </w:r>
      <w:commentRangeEnd w:id="5"/>
      <w:r w:rsidR="00EE585D">
        <w:rPr>
          <w:rStyle w:val="CommentReference"/>
        </w:rPr>
        <w:commentReference w:id="5"/>
      </w:r>
      <w:commentRangeEnd w:id="6"/>
      <w:r w:rsidR="00D83463">
        <w:rPr>
          <w:rStyle w:val="CommentReference"/>
        </w:rPr>
        <w:commentReference w:id="6"/>
      </w:r>
      <w:r w:rsidR="00EE585D">
        <w:rPr>
          <w:rFonts w:ascii="Times New Roman" w:hAnsi="Times New Roman" w:cs="Times New Roman"/>
        </w:rPr>
        <w:t xml:space="preserve">). </w:t>
      </w:r>
      <w:r w:rsidR="00903EDD">
        <w:rPr>
          <w:rFonts w:ascii="Times New Roman" w:hAnsi="Times New Roman" w:cs="Times New Roman"/>
        </w:rPr>
        <w:t>Compared with a constant price, t</w:t>
      </w:r>
      <w:r>
        <w:rPr>
          <w:rFonts w:ascii="Times New Roman" w:hAnsi="Times New Roman" w:cs="Times New Roman"/>
        </w:rPr>
        <w:t>his</w:t>
      </w:r>
      <w:r w:rsidR="00927327">
        <w:rPr>
          <w:rFonts w:ascii="Times New Roman" w:hAnsi="Times New Roman" w:cs="Times New Roman"/>
        </w:rPr>
        <w:t xml:space="preserve"> function </w:t>
      </w:r>
      <w:r w:rsidR="00C17274">
        <w:rPr>
          <w:rFonts w:ascii="Times New Roman" w:hAnsi="Times New Roman" w:cs="Times New Roman"/>
        </w:rPr>
        <w:t>led to</w:t>
      </w:r>
      <w:r w:rsidR="00927327">
        <w:rPr>
          <w:rFonts w:ascii="Times New Roman" w:hAnsi="Times New Roman" w:cs="Times New Roman"/>
        </w:rPr>
        <w:t xml:space="preserve"> much higher </w:t>
      </w:r>
      <w:r>
        <w:rPr>
          <w:rFonts w:ascii="Times New Roman" w:hAnsi="Times New Roman" w:cs="Times New Roman"/>
        </w:rPr>
        <w:t xml:space="preserve">population </w:t>
      </w:r>
      <w:r w:rsidR="00927327">
        <w:rPr>
          <w:rFonts w:ascii="Times New Roman" w:hAnsi="Times New Roman" w:cs="Times New Roman"/>
        </w:rPr>
        <w:t xml:space="preserve">depletion </w:t>
      </w:r>
      <w:r w:rsidR="00C17274">
        <w:rPr>
          <w:rFonts w:ascii="Times New Roman" w:hAnsi="Times New Roman" w:cs="Times New Roman"/>
        </w:rPr>
        <w:t>by the 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r w:rsidR="00380F21">
        <w:rPr>
          <w:rFonts w:ascii="Times New Roman" w:hAnsi="Times New Roman" w:cs="Times New Roman"/>
        </w:rPr>
        <w:t>actualized</w:t>
      </w:r>
      <w:r w:rsidR="00DE7C38" w:rsidRPr="000751AA">
        <w:rPr>
          <w:rFonts w:ascii="Times New Roman" w:hAnsi="Times New Roman" w:cs="Times New Roman"/>
        </w:rPr>
        <w:t xml:space="preserve"> </w:t>
      </w:r>
      <w:r w:rsidR="005173EA" w:rsidRPr="000751AA">
        <w:rPr>
          <w:rFonts w:ascii="Times New Roman" w:hAnsi="Times New Roman" w:cs="Times New Roman"/>
        </w:rPr>
        <w:t>crab and salmon fisheries</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proofErr w:type="spellStart"/>
      <w:proofErr w:type="gramStart"/>
      <w:r w:rsidR="00BE022E">
        <w:rPr>
          <w:rFonts w:ascii="Times New Roman" w:hAnsi="Times New Roman" w:cs="Times New Roman"/>
          <w:i/>
        </w:rPr>
        <w:t>P</w:t>
      </w:r>
      <w:r w:rsidR="00BE022E">
        <w:rPr>
          <w:rFonts w:ascii="Times New Roman" w:hAnsi="Times New Roman" w:cs="Times New Roman"/>
          <w:i/>
          <w:vertAlign w:val="subscript"/>
        </w:rPr>
        <w:t>d,y</w:t>
      </w:r>
      <w:proofErr w:type="gramEnd"/>
      <w:r w:rsidR="00BE022E">
        <w:rPr>
          <w:rFonts w:ascii="Times New Roman" w:hAnsi="Times New Roman" w:cs="Times New Roman"/>
          <w:i/>
          <w:vertAlign w:val="subscript"/>
        </w:rPr>
        <w:t>,w</w:t>
      </w:r>
      <w:proofErr w:type="spellEnd"/>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Dung</w:t>
      </w:r>
      <w:r w:rsidR="00E06FAE">
        <w:rPr>
          <w:rFonts w:ascii="Times New Roman" w:hAnsi="Times New Roman" w:cs="Times New Roman"/>
        </w:rPr>
        <w:t>e</w:t>
      </w:r>
      <w:r w:rsidR="002C0E79">
        <w:rPr>
          <w:rFonts w:ascii="Times New Roman" w:hAnsi="Times New Roman" w:cs="Times New Roman"/>
        </w:rPr>
        <w:t>ness</w:t>
      </w:r>
      <w:r w:rsidR="003A04D1">
        <w:rPr>
          <w:rFonts w:ascii="Times New Roman" w:hAnsi="Times New Roman" w:cs="Times New Roman"/>
        </w:rPr>
        <w:t>)</w:t>
      </w:r>
      <w:r w:rsidR="003A04D1">
        <w:rPr>
          <w:rFonts w:ascii="Times New Roman" w:hAnsi="Times New Roman" w:cs="Times New Roman"/>
          <w:i/>
        </w:rPr>
        <w:t xml:space="preserve"> </w:t>
      </w:r>
      <w:r>
        <w:rPr>
          <w:rFonts w:ascii="Times New Roman" w:hAnsi="Times New Roman" w:cs="Times New Roman"/>
        </w:rPr>
        <w:t>increased</w:t>
      </w:r>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proofErr w:type="spellStart"/>
      <w:r w:rsidR="00C17274">
        <w:rPr>
          <w:rFonts w:ascii="Times New Roman" w:hAnsi="Times New Roman" w:cs="Times New Roman"/>
          <w:i/>
        </w:rPr>
        <w:t>C</w:t>
      </w:r>
      <w:r w:rsidR="00C17274">
        <w:rPr>
          <w:rFonts w:ascii="Times New Roman" w:hAnsi="Times New Roman" w:cs="Times New Roman"/>
          <w:i/>
          <w:vertAlign w:val="subscript"/>
        </w:rPr>
        <w:t>d,y,w</w:t>
      </w:r>
      <w:proofErr w:type="spellEnd"/>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F951A4">
        <w:rPr>
          <w:rFonts w:ascii="Times New Roman" w:hAnsi="Times New Roman" w:cs="Times New Roman"/>
        </w:rPr>
        <w:t xml:space="preserve">. </w:t>
      </w:r>
      <w:r w:rsidR="00FB51E5">
        <w:rPr>
          <w:rFonts w:ascii="Times New Roman" w:hAnsi="Times New Roman" w:cs="Times New Roman"/>
        </w:rPr>
        <w:t>The price when weekly catches were near zero was double the price for high early-season catches above the threshold:</w:t>
      </w:r>
    </w:p>
    <w:p w14:paraId="4194255E" w14:textId="75C0AAC1" w:rsidR="00BB2FA7" w:rsidRDefault="00753C02" w:rsidP="002C3BCD">
      <w:pPr>
        <w:spacing w:line="48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w:commentRangeStart w:id="7"/>
                    <w:commentRangeStart w:id="8"/>
                    <w:commentRangeEnd w:id="7"/>
                    <m:r>
                      <m:rPr>
                        <m:sty m:val="p"/>
                      </m:rPr>
                      <w:rPr>
                        <w:rStyle w:val="CommentReference"/>
                      </w:rPr>
                      <w:commentReference w:id="7"/>
                    </m:r>
                    <w:commentRangeEnd w:id="8"/>
                    <m:r>
                      <m:rPr>
                        <m:sty m:val="p"/>
                      </m:rPr>
                      <w:rPr>
                        <w:rStyle w:val="CommentReference"/>
                      </w:rPr>
                      <w:commentReference w:id="8"/>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num>
                          <m:den>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den>
                        </m:f>
                      </m:e>
                    </m:box>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m:oMathPara>
    </w:p>
    <w:p w14:paraId="5A1F6C7C" w14:textId="347E0A4D" w:rsidR="00BB2FA7" w:rsidRDefault="008B1C70" w:rsidP="002C3BCD">
      <w:pPr>
        <w:spacing w:line="480" w:lineRule="auto"/>
        <w:rPr>
          <w:rFonts w:ascii="Times New Roman" w:hAnsi="Times New Roman" w:cs="Times New Roman"/>
        </w:rPr>
      </w:pPr>
      <w:r>
        <w:rPr>
          <w:rFonts w:ascii="Times New Roman" w:hAnsi="Times New Roman" w:cs="Times New Roman"/>
        </w:rPr>
        <w:t xml:space="preserve">This </w:t>
      </w:r>
      <w:r w:rsidR="00903EDD">
        <w:rPr>
          <w:rFonts w:ascii="Times New Roman" w:hAnsi="Times New Roman" w:cs="Times New Roman"/>
        </w:rPr>
        <w:t>functional form ensures continuity at</w:t>
      </w:r>
      <w:r w:rsidR="00907A54">
        <w:rPr>
          <w:rFonts w:ascii="Times New Roman" w:hAnsi="Times New Roman" w:cs="Times New Roman"/>
        </w:rPr>
        <w:t xml:space="preserve"> the threshold</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perfect </w:t>
      </w:r>
      <w:r w:rsidR="004C5CE1">
        <w:rPr>
          <w:rFonts w:ascii="Times New Roman" w:hAnsi="Times New Roman" w:cs="Times New Roman"/>
        </w:rPr>
        <w:t xml:space="preserve">knowledge </w:t>
      </w:r>
      <w:r w:rsidR="00BB2FA7">
        <w:rPr>
          <w:rFonts w:ascii="Times New Roman" w:hAnsi="Times New Roman" w:cs="Times New Roman"/>
        </w:rPr>
        <w:t>of recruitment, and they 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r w:rsidR="004C5CE1">
        <w:rPr>
          <w:rFonts w:ascii="Times New Roman" w:hAnsi="Times New Roman" w:cs="Times New Roman"/>
        </w:rPr>
        <w:t>,</w:t>
      </w:r>
      <w:r w:rsidR="00BB2FA7">
        <w:rPr>
          <w:rFonts w:ascii="Times New Roman" w:hAnsi="Times New Roman" w:cs="Times New Roman"/>
        </w:rPr>
        <w:t xml:space="preserve"> assuming that every vessel holding a 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r w:rsidR="000030B6">
        <w:rPr>
          <w:rFonts w:ascii="Times New Roman" w:hAnsi="Times New Roman" w:cs="Times New Roman"/>
        </w:rPr>
        <w:t xml:space="preserve"> (which usually occurs</w:t>
      </w:r>
      <w:r w:rsidR="002C3BCD">
        <w:rPr>
          <w:rFonts w:ascii="Times New Roman" w:hAnsi="Times New Roman" w:cs="Times New Roman"/>
        </w:rPr>
        <w:t xml:space="preserve"> in both reality and the model</w:t>
      </w:r>
      <w:r w:rsidR="000030B6">
        <w:rPr>
          <w:rFonts w:ascii="Times New Roman" w:hAnsi="Times New Roman" w:cs="Times New Roman"/>
        </w:rPr>
        <w:t>)</w:t>
      </w:r>
      <w:r w:rsidR="00BB2FA7">
        <w:rPr>
          <w:rFonts w:ascii="Times New Roman" w:hAnsi="Times New Roman" w:cs="Times New Roman"/>
        </w:rPr>
        <w:t>.</w:t>
      </w:r>
      <w:r w:rsidR="00D402B2">
        <w:rPr>
          <w:rFonts w:ascii="Times New Roman" w:hAnsi="Times New Roman" w:cs="Times New Roman"/>
        </w:rPr>
        <w:t xml:space="preserve"> </w:t>
      </w:r>
    </w:p>
    <w:p w14:paraId="1C506291" w14:textId="4F338990" w:rsidR="000030B6" w:rsidRDefault="00E06FAE" w:rsidP="002C3BCD">
      <w:pPr>
        <w:spacing w:line="480" w:lineRule="auto"/>
        <w:ind w:firstLine="720"/>
        <w:rPr>
          <w:rFonts w:ascii="Times New Roman" w:hAnsi="Times New Roman" w:cs="Times New Roman"/>
        </w:rPr>
      </w:pPr>
      <w:r>
        <w:rPr>
          <w:rFonts w:ascii="Times New Roman" w:hAnsi="Times New Roman" w:cs="Times New Roman"/>
        </w:rPr>
        <w:t xml:space="preserve">Fishers could only fish in one fishery each week. </w:t>
      </w:r>
      <w:r w:rsidR="00DA0020">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sidR="00DA0020">
        <w:rPr>
          <w:rFonts w:ascii="Times New Roman" w:hAnsi="Times New Roman" w:cs="Times New Roman"/>
        </w:rPr>
        <w:t xml:space="preserve">fisher </w:t>
      </w:r>
      <w:r w:rsidR="001D3605" w:rsidRPr="000751AA">
        <w:rPr>
          <w:rFonts w:ascii="Times New Roman" w:hAnsi="Times New Roman" w:cs="Times New Roman"/>
        </w:rPr>
        <w:t>calculate</w:t>
      </w:r>
      <w:r w:rsidR="00DA0020">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proofErr w:type="spellStart"/>
      <w:proofErr w:type="gramStart"/>
      <w:r w:rsidR="00DA0020">
        <w:rPr>
          <w:rFonts w:ascii="Times New Roman" w:hAnsi="Times New Roman" w:cs="Times New Roman"/>
          <w:i/>
        </w:rPr>
        <w:t>r</w:t>
      </w:r>
      <w:r w:rsidR="00DA0020">
        <w:rPr>
          <w:rFonts w:ascii="Times New Roman" w:hAnsi="Times New Roman" w:cs="Times New Roman"/>
          <w:i/>
          <w:vertAlign w:val="subscript"/>
        </w:rPr>
        <w:t>s,y</w:t>
      </w:r>
      <w:proofErr w:type="gramEnd"/>
      <w:r w:rsidR="00DA0020">
        <w:rPr>
          <w:rFonts w:ascii="Times New Roman" w:hAnsi="Times New Roman" w:cs="Times New Roman"/>
          <w:i/>
          <w:vertAlign w:val="subscript"/>
        </w:rPr>
        <w:t>,w</w:t>
      </w:r>
      <w:proofErr w:type="spellEnd"/>
      <w:r w:rsidR="00DA0020">
        <w:rPr>
          <w:rFonts w:ascii="Times New Roman" w:hAnsi="Times New Roman" w:cs="Times New Roman"/>
        </w:rPr>
        <w:t xml:space="preserve"> </w:t>
      </w:r>
      <w:r w:rsidR="001D3605" w:rsidRPr="000751AA">
        <w:rPr>
          <w:rFonts w:ascii="Times New Roman" w:hAnsi="Times New Roman" w:cs="Times New Roman"/>
        </w:rPr>
        <w:t xml:space="preserve">– </w:t>
      </w:r>
      <w:proofErr w:type="spellStart"/>
      <w:r w:rsidR="00BE022E">
        <w:rPr>
          <w:rFonts w:ascii="Times New Roman" w:hAnsi="Times New Roman" w:cs="Times New Roman"/>
          <w:i/>
        </w:rPr>
        <w:t>c</w:t>
      </w:r>
      <w:r w:rsidR="00BE022E">
        <w:rPr>
          <w:rFonts w:ascii="Times New Roman" w:hAnsi="Times New Roman" w:cs="Times New Roman"/>
          <w:i/>
          <w:vertAlign w:val="subscript"/>
        </w:rPr>
        <w:t>s,v</w:t>
      </w:r>
      <w:proofErr w:type="spellEnd"/>
      <w:r w:rsidR="001D3605" w:rsidRPr="000751AA">
        <w:rPr>
          <w:rFonts w:ascii="Times New Roman" w:hAnsi="Times New Roman" w:cs="Times New Roman"/>
        </w:rPr>
        <w:t xml:space="preserve">) for each fishery that </w:t>
      </w:r>
      <w:r w:rsidR="00DA0020">
        <w:rPr>
          <w:rFonts w:ascii="Times New Roman" w:hAnsi="Times New Roman" w:cs="Times New Roman"/>
        </w:rPr>
        <w:t>was</w:t>
      </w:r>
      <w:r w:rsidR="001D3605" w:rsidRPr="000751AA">
        <w:rPr>
          <w:rFonts w:ascii="Times New Roman" w:hAnsi="Times New Roman" w:cs="Times New Roman"/>
        </w:rPr>
        <w:t xml:space="preserve"> open and for which they h</w:t>
      </w:r>
      <w:r w:rsidR="00DA0020">
        <w:rPr>
          <w:rFonts w:ascii="Times New Roman" w:hAnsi="Times New Roman" w:cs="Times New Roman"/>
        </w:rPr>
        <w:t>e</w:t>
      </w:r>
      <w:r w:rsidR="001D3605" w:rsidRPr="000751AA">
        <w:rPr>
          <w:rFonts w:ascii="Times New Roman" w:hAnsi="Times New Roman" w:cs="Times New Roman"/>
        </w:rPr>
        <w:t>ld a permit, and either fish</w:t>
      </w:r>
      <w:r w:rsidR="00DA0020">
        <w:rPr>
          <w:rFonts w:ascii="Times New Roman" w:hAnsi="Times New Roman" w:cs="Times New Roman"/>
        </w:rPr>
        <w:t>ed</w:t>
      </w:r>
      <w:r w:rsidR="001D3605" w:rsidRPr="000751AA">
        <w:rPr>
          <w:rFonts w:ascii="Times New Roman" w:hAnsi="Times New Roman" w:cs="Times New Roman"/>
        </w:rPr>
        <w:t xml:space="preserve"> in the most profitable fishery or, if no fishery </w:t>
      </w:r>
      <w:r w:rsidR="00DA0020">
        <w:rPr>
          <w:rFonts w:ascii="Times New Roman" w:hAnsi="Times New Roman" w:cs="Times New Roman"/>
        </w:rPr>
        <w:t>wa</w:t>
      </w:r>
      <w:r w:rsidR="001D3605" w:rsidRPr="000751AA">
        <w:rPr>
          <w:rFonts w:ascii="Times New Roman" w:hAnsi="Times New Roman" w:cs="Times New Roman"/>
        </w:rPr>
        <w:t>s profitable</w:t>
      </w:r>
      <w:r w:rsidR="004C5CE1">
        <w:rPr>
          <w:rFonts w:ascii="Times New Roman" w:hAnsi="Times New Roman" w:cs="Times New Roman"/>
        </w:rPr>
        <w:t xml:space="preserve"> (</w:t>
      </w:r>
      <w:proofErr w:type="spellStart"/>
      <w:r w:rsidR="004C5CE1">
        <w:rPr>
          <w:rFonts w:ascii="Times New Roman" w:hAnsi="Times New Roman" w:cs="Times New Roman"/>
          <w:i/>
        </w:rPr>
        <w:t>r</w:t>
      </w:r>
      <w:r w:rsidR="004C5CE1">
        <w:rPr>
          <w:rFonts w:ascii="Times New Roman" w:hAnsi="Times New Roman" w:cs="Times New Roman"/>
          <w:i/>
          <w:vertAlign w:val="subscript"/>
        </w:rPr>
        <w:t>s,y,w</w:t>
      </w:r>
      <w:proofErr w:type="spellEnd"/>
      <w:r w:rsidR="004C5CE1">
        <w:rPr>
          <w:rFonts w:ascii="Times New Roman" w:hAnsi="Times New Roman" w:cs="Times New Roman"/>
        </w:rPr>
        <w:t xml:space="preserve"> </w:t>
      </w:r>
      <w:r w:rsidR="004C5CE1" w:rsidRPr="000751AA">
        <w:rPr>
          <w:rFonts w:ascii="Times New Roman" w:hAnsi="Times New Roman" w:cs="Times New Roman"/>
        </w:rPr>
        <w:t xml:space="preserve">– </w:t>
      </w:r>
      <w:proofErr w:type="spellStart"/>
      <w:r w:rsidR="004C5CE1">
        <w:rPr>
          <w:rFonts w:ascii="Times New Roman" w:hAnsi="Times New Roman" w:cs="Times New Roman"/>
          <w:i/>
        </w:rPr>
        <w:t>c</w:t>
      </w:r>
      <w:r w:rsidR="004C5CE1">
        <w:rPr>
          <w:rFonts w:ascii="Times New Roman" w:hAnsi="Times New Roman" w:cs="Times New Roman"/>
          <w:i/>
          <w:vertAlign w:val="subscript"/>
        </w:rPr>
        <w:t>s,v</w:t>
      </w:r>
      <w:proofErr w:type="spellEnd"/>
      <w:r w:rsidR="004C5CE1">
        <w:rPr>
          <w:rFonts w:ascii="Times New Roman" w:hAnsi="Times New Roman" w:cs="Times New Roman"/>
        </w:rPr>
        <w:t xml:space="preserve"> &lt;</w:t>
      </w:r>
      <w:r w:rsidR="00380F21">
        <w:rPr>
          <w:rFonts w:ascii="Times New Roman" w:hAnsi="Times New Roman" w:cs="Times New Roman"/>
        </w:rPr>
        <w:t xml:space="preserve"> </w:t>
      </w:r>
      <w:r w:rsidR="004C5CE1">
        <w:rPr>
          <w:rFonts w:ascii="Times New Roman" w:hAnsi="Times New Roman" w:cs="Times New Roman"/>
        </w:rPr>
        <w:t>0</w:t>
      </w:r>
      <w:r w:rsidR="00380F21">
        <w:rPr>
          <w:rFonts w:ascii="Times New Roman" w:hAnsi="Times New Roman" w:cs="Times New Roman"/>
        </w:rPr>
        <w:t xml:space="preserve"> for all species </w:t>
      </w:r>
      <w:r w:rsidR="00380F21">
        <w:rPr>
          <w:rFonts w:ascii="Times New Roman" w:hAnsi="Times New Roman" w:cs="Times New Roman"/>
          <w:i/>
        </w:rPr>
        <w:t>s</w:t>
      </w:r>
      <w:r w:rsidR="004C5CE1">
        <w:rPr>
          <w:rFonts w:ascii="Times New Roman" w:hAnsi="Times New Roman" w:cs="Times New Roman"/>
        </w:rPr>
        <w:t>)</w:t>
      </w:r>
      <w:r w:rsidR="001D3605" w:rsidRPr="000751AA">
        <w:rPr>
          <w:rFonts w:ascii="Times New Roman" w:hAnsi="Times New Roman" w:cs="Times New Roman"/>
        </w:rPr>
        <w:t>, d</w:t>
      </w:r>
      <w:r w:rsidR="00DA0020">
        <w:rPr>
          <w:rFonts w:ascii="Times New Roman" w:hAnsi="Times New Roman" w:cs="Times New Roman"/>
        </w:rPr>
        <w:t>id</w:t>
      </w:r>
      <w:r w:rsidR="001D3605" w:rsidRPr="000751AA">
        <w:rPr>
          <w:rFonts w:ascii="Times New Roman" w:hAnsi="Times New Roman" w:cs="Times New Roman"/>
        </w:rPr>
        <w:t xml:space="preserve"> not fish that week.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correlated</w:t>
      </w:r>
      <w:r w:rsidR="00CF73F1" w:rsidRPr="000751AA">
        <w:rPr>
          <w:rFonts w:ascii="Times New Roman" w:hAnsi="Times New Roman" w:cs="Times New Roman"/>
        </w:rPr>
        <w:t xml:space="preserve"> (i.e., efficiency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0030B6">
        <w:rPr>
          <w:rFonts w:ascii="Times New Roman" w:hAnsi="Times New Roman" w:cs="Times New Roman"/>
        </w:rPr>
        <w:t>:</w:t>
      </w:r>
    </w:p>
    <w:p w14:paraId="13A2C176" w14:textId="7DD3FE75" w:rsidR="007D12C1" w:rsidRPr="000030B6" w:rsidRDefault="000030B6" w:rsidP="002C3BCD">
      <w:pPr>
        <w:spacing w:line="480" w:lineRule="auto"/>
        <w:ind w:firstLine="720"/>
        <w:rPr>
          <w:rFonts w:ascii="Times New Roman" w:eastAsiaTheme="minorEastAsia" w:hAnsi="Times New Roman" w:cs="Times New Roman"/>
        </w:rPr>
      </w:pPr>
      <m:oMathPara>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m:oMathPara>
    </w:p>
    <w:p w14:paraId="60FDF9C3" w14:textId="7547AAC9" w:rsidR="000030B6" w:rsidRDefault="000030B6" w:rsidP="002C3BCD">
      <w:pPr>
        <w:spacing w:line="480" w:lineRule="auto"/>
        <w:rPr>
          <w:rFonts w:ascii="Times New Roman" w:hAnsi="Times New Roman" w:cs="Times New Roman"/>
        </w:rPr>
      </w:pPr>
      <w:r>
        <w:rPr>
          <w:rFonts w:ascii="Times New Roman" w:hAnsi="Times New Roman" w:cs="Times New Roman"/>
        </w:rPr>
        <w:lastRenderedPageBreak/>
        <w:t>where</w:t>
      </w:r>
      <w:r w:rsidR="008E4A57">
        <w:rPr>
          <w:rFonts w:ascii="Times New Roman" w:hAnsi="Times New Roman" w:cs="Times New Roman"/>
        </w:rPr>
        <w:t xml:space="preserve"> </w:t>
      </w:r>
      <w:r w:rsidR="008E4A57" w:rsidRPr="008E4A57">
        <w:rPr>
          <w:rFonts w:ascii="Times New Roman" w:hAnsi="Times New Roman" w:cs="Times New Roman"/>
          <w:i/>
        </w:rPr>
        <w:sym w:font="Symbol" w:char="F073"/>
      </w:r>
      <w:r w:rsidR="008E4A57">
        <w:rPr>
          <w:rFonts w:ascii="Times New Roman" w:hAnsi="Times New Roman" w:cs="Times New Roman"/>
          <w:i/>
          <w:vertAlign w:val="subscript"/>
        </w:rPr>
        <w:t>c</w:t>
      </w:r>
      <w:r w:rsidR="008E4A57">
        <w:rPr>
          <w:rFonts w:ascii="Times New Roman" w:hAnsi="Times New Roman" w:cs="Times New Roman"/>
          <w:i/>
          <w:vertAlign w:val="superscript"/>
        </w:rPr>
        <w:t>2</w:t>
      </w:r>
      <w:r w:rsidR="008E4A57">
        <w:rPr>
          <w:rFonts w:ascii="Times New Roman" w:hAnsi="Times New Roman" w:cs="Times New Roman"/>
        </w:rPr>
        <w:t xml:space="preserve">, the diagonal of </w:t>
      </w:r>
      <w:r w:rsidR="008E4A57">
        <w:rPr>
          <w:rFonts w:ascii="Times New Roman" w:hAnsi="Times New Roman" w:cs="Times New Roman"/>
        </w:rPr>
        <w:sym w:font="Symbol" w:char="F053"/>
      </w:r>
      <w:r w:rsidR="008E4A57">
        <w:rPr>
          <w:rFonts w:ascii="Times New Roman" w:hAnsi="Times New Roman" w:cs="Times New Roman"/>
          <w:i/>
          <w:vertAlign w:val="subscript"/>
        </w:rPr>
        <w:t>c</w:t>
      </w:r>
      <w:r w:rsidR="008E4A57">
        <w:rPr>
          <w:rFonts w:ascii="Times New Roman" w:hAnsi="Times New Roman" w:cs="Times New Roman"/>
        </w:rPr>
        <w:t>, is the variance of the log of the weekly variable cost (shared for all three fisheries)</w:t>
      </w:r>
      <w:r w:rsidR="00736042">
        <w:rPr>
          <w:rFonts w:ascii="Times New Roman" w:hAnsi="Times New Roman" w:cs="Times New Roman"/>
        </w:rPr>
        <w:t xml:space="preserve"> and all off-diagonal entries in </w:t>
      </w:r>
      <w:r w:rsidR="00736042">
        <w:rPr>
          <w:rFonts w:ascii="Times New Roman" w:hAnsi="Times New Roman" w:cs="Times New Roman"/>
        </w:rPr>
        <w:sym w:font="Symbol" w:char="F053"/>
      </w:r>
      <w:r w:rsidR="00736042">
        <w:rPr>
          <w:rFonts w:ascii="Times New Roman" w:hAnsi="Times New Roman" w:cs="Times New Roman"/>
          <w:i/>
          <w:vertAlign w:val="subscript"/>
        </w:rPr>
        <w:t>c</w:t>
      </w:r>
      <w:r w:rsidR="00736042">
        <w:rPr>
          <w:rFonts w:ascii="Times New Roman" w:hAnsi="Times New Roman" w:cs="Times New Roman"/>
        </w:rPr>
        <w:t xml:space="preserve"> are equal to </w:t>
      </w:r>
      <w:r w:rsidR="00736042" w:rsidRPr="00B503F5">
        <w:rPr>
          <w:rFonts w:ascii="Times New Roman" w:hAnsi="Times New Roman" w:cs="Times New Roman"/>
          <w:i/>
        </w:rPr>
        <w:sym w:font="Symbol" w:char="F072"/>
      </w:r>
      <w:r w:rsidR="00736042">
        <w:rPr>
          <w:rFonts w:ascii="Times New Roman" w:hAnsi="Times New Roman" w:cs="Times New Roman"/>
          <w:i/>
          <w:vertAlign w:val="subscript"/>
        </w:rPr>
        <w:t>c</w:t>
      </w:r>
      <w:r w:rsidR="00736042" w:rsidRPr="008E4A57">
        <w:rPr>
          <w:rFonts w:ascii="Times New Roman" w:hAnsi="Times New Roman" w:cs="Times New Roman"/>
          <w:i/>
        </w:rPr>
        <w:sym w:font="Symbol" w:char="F073"/>
      </w:r>
      <w:r w:rsidR="00736042">
        <w:rPr>
          <w:rFonts w:ascii="Times New Roman" w:hAnsi="Times New Roman" w:cs="Times New Roman"/>
          <w:i/>
          <w:vertAlign w:val="subscript"/>
        </w:rPr>
        <w:t>c</w:t>
      </w:r>
      <w:r w:rsidR="00736042">
        <w:rPr>
          <w:rFonts w:ascii="Times New Roman" w:hAnsi="Times New Roman" w:cs="Times New Roman"/>
          <w:i/>
          <w:vertAlign w:val="superscript"/>
        </w:rPr>
        <w:t>2</w:t>
      </w:r>
      <w:r w:rsidR="00736042">
        <w:rPr>
          <w:rFonts w:ascii="Times New Roman" w:hAnsi="Times New Roman" w:cs="Times New Roman"/>
          <w:vertAlign w:val="subscript"/>
        </w:rPr>
        <w:t>.</w:t>
      </w:r>
      <w:r w:rsidR="008E4A57">
        <w:rPr>
          <w:rFonts w:ascii="Times New Roman" w:hAnsi="Times New Roman" w:cs="Times New Roman"/>
        </w:rPr>
        <w:t xml:space="preserve"> </w:t>
      </w:r>
      <w:r w:rsidR="00B822E0">
        <w:rPr>
          <w:rFonts w:ascii="Times New Roman" w:eastAsiaTheme="minorEastAsia" w:hAnsi="Times New Roman" w:cs="Times New Roman"/>
        </w:rPr>
        <w:t>Bold symbols are vectors comprised of the value of that variable for each species</w:t>
      </w:r>
      <w:r w:rsidR="00A51284">
        <w:rPr>
          <w:rFonts w:ascii="Times New Roman" w:eastAsiaTheme="minorEastAsia" w:hAnsi="Times New Roman" w:cs="Times New Roman"/>
        </w:rPr>
        <w:t>.</w:t>
      </w:r>
      <w:r w:rsidR="00B822E0">
        <w:rPr>
          <w:rFonts w:ascii="Times New Roman" w:hAnsi="Times New Roman" w:cs="Times New Roman"/>
        </w:rPr>
        <w:t xml:space="preserve"> </w:t>
      </w:r>
      <w:r w:rsidR="008E4A57">
        <w:rPr>
          <w:rFonts w:ascii="Times New Roman" w:hAnsi="Times New Roman" w:cs="Times New Roman"/>
        </w:rPr>
        <w:t xml:space="preserve">The mean </w:t>
      </w:r>
      <w:r w:rsidR="00A51284">
        <w:rPr>
          <w:rFonts w:ascii="Times New Roman" w:hAnsi="Times New Roman" w:cs="Times New Roman"/>
        </w:rPr>
        <w:t>parameter</w:t>
      </w:r>
      <w:r w:rsidR="008E4A57">
        <w:rPr>
          <w:rFonts w:ascii="Times New Roman" w:hAnsi="Times New Roman" w:cs="Times New Roman"/>
        </w:rPr>
        <w:t xml:space="preserve">, </w:t>
      </w:r>
      <w:r w:rsidR="00785B74" w:rsidRPr="00785B74">
        <w:rPr>
          <w:rFonts w:ascii="Times New Roman" w:hAnsi="Times New Roman" w:cs="Times New Roman"/>
          <w:b/>
          <w:i/>
        </w:rPr>
        <w:t>c</w:t>
      </w:r>
      <w:r w:rsidR="008E4A57">
        <w:rPr>
          <w:rFonts w:ascii="Times New Roman" w:hAnsi="Times New Roman" w:cs="Times New Roman"/>
        </w:rPr>
        <w:t xml:space="preserve">, is further described in the parameterization section. </w:t>
      </w:r>
    </w:p>
    <w:p w14:paraId="1F53012B" w14:textId="7A2A0149" w:rsidR="0016273B" w:rsidRDefault="00A02041" w:rsidP="002C3BCD">
      <w:pPr>
        <w:spacing w:line="480" w:lineRule="auto"/>
        <w:ind w:firstLine="720"/>
        <w:rPr>
          <w:rFonts w:ascii="Times New Roman" w:hAnsi="Times New Roman" w:cs="Times New Roman"/>
        </w:rPr>
      </w:pPr>
      <w:r>
        <w:rPr>
          <w:rFonts w:ascii="Times New Roman" w:eastAsiaTheme="minorEastAsia" w:hAnsi="Times New Roman" w:cs="Times New Roman"/>
        </w:rPr>
        <w:t>For each 50-year simulation, we calculated the mean and standard deviation of both profit and revenue and the coefficient of variation</w:t>
      </w:r>
      <w:r w:rsidR="00F23034">
        <w:rPr>
          <w:rFonts w:ascii="Times New Roman" w:eastAsiaTheme="minorEastAsia" w:hAnsi="Times New Roman" w:cs="Times New Roman"/>
        </w:rPr>
        <w:t xml:space="preserve"> (standard deviation divided by mean) </w:t>
      </w:r>
      <w:r>
        <w:rPr>
          <w:rFonts w:ascii="Times New Roman" w:eastAsiaTheme="minorEastAsia" w:hAnsi="Times New Roman" w:cs="Times New Roman"/>
        </w:rPr>
        <w:t>of revenue for each vessel. We also computed those same statistics for revenue and profits summed over the entire fleet, and we computed the mean, standard deviation, and coefficient of variation for total revenue summed over each species.</w:t>
      </w:r>
      <w:r w:rsidR="00B65CFD">
        <w:rPr>
          <w:rFonts w:ascii="Times New Roman" w:eastAsiaTheme="minorEastAsia" w:hAnsi="Times New Roman" w:cs="Times New Roman"/>
        </w:rPr>
        <w:t xml:space="preserve"> </w:t>
      </w:r>
    </w:p>
    <w:p w14:paraId="110D0700" w14:textId="77777777" w:rsidR="00DA60F7" w:rsidRPr="00DA60F7" w:rsidRDefault="00DA60F7" w:rsidP="002C3BCD">
      <w:pPr>
        <w:spacing w:line="480" w:lineRule="auto"/>
        <w:ind w:firstLine="720"/>
        <w:rPr>
          <w:rFonts w:ascii="Times New Roman" w:hAnsi="Times New Roman" w:cs="Times New Roman"/>
        </w:rPr>
      </w:pPr>
    </w:p>
    <w:p w14:paraId="7736821A" w14:textId="71389F53" w:rsidR="0031699C" w:rsidRPr="0031699C" w:rsidRDefault="0031699C" w:rsidP="002C3BCD">
      <w:pPr>
        <w:spacing w:line="480" w:lineRule="auto"/>
        <w:rPr>
          <w:rFonts w:ascii="Times New Roman" w:eastAsiaTheme="minorEastAsia" w:hAnsi="Times New Roman" w:cs="Times New Roman"/>
          <w:i/>
        </w:rPr>
      </w:pPr>
      <w:r>
        <w:rPr>
          <w:rFonts w:ascii="Times New Roman" w:eastAsiaTheme="minorEastAsia" w:hAnsi="Times New Roman" w:cs="Times New Roman"/>
          <w:i/>
        </w:rPr>
        <w:t>Parameterization</w:t>
      </w:r>
    </w:p>
    <w:p w14:paraId="71A90C58" w14:textId="015793B4" w:rsidR="00567B74" w:rsidRDefault="00E06FAE" w:rsidP="002C3BCD">
      <w:pPr>
        <w:spacing w:line="480" w:lineRule="auto"/>
        <w:rPr>
          <w:rFonts w:ascii="Times New Roman" w:eastAsiaTheme="minorEastAsia" w:hAnsi="Times New Roman" w:cs="Times New Roman"/>
        </w:rPr>
      </w:pPr>
      <w:r>
        <w:rPr>
          <w:rFonts w:ascii="Times New Roman" w:eastAsiaTheme="minorEastAsia" w:hAnsi="Times New Roman" w:cs="Times New Roman"/>
        </w:rPr>
        <w:t>Many scaling parameters were set to unit values (Table 2) b</w:t>
      </w:r>
      <w:r w:rsidR="000815D0">
        <w:rPr>
          <w:rFonts w:ascii="Times New Roman" w:eastAsiaTheme="minorEastAsia" w:hAnsi="Times New Roman" w:cs="Times New Roman"/>
        </w:rPr>
        <w:t xml:space="preserve">ecause we were interested in comparing revenue and profit patterns across different scenarios, </w:t>
      </w:r>
      <w:r>
        <w:rPr>
          <w:rFonts w:ascii="Times New Roman" w:eastAsiaTheme="minorEastAsia" w:hAnsi="Times New Roman" w:cs="Times New Roman"/>
        </w:rPr>
        <w:t>and</w:t>
      </w:r>
      <w:r w:rsidR="006E5405">
        <w:rPr>
          <w:rFonts w:ascii="Times New Roman" w:eastAsiaTheme="minorEastAsia" w:hAnsi="Times New Roman" w:cs="Times New Roman"/>
        </w:rPr>
        <w:t xml:space="preserve"> not attempting to accurately represent </w:t>
      </w:r>
      <w:r w:rsidR="000815D0">
        <w:rPr>
          <w:rFonts w:ascii="Times New Roman" w:eastAsiaTheme="minorEastAsia" w:hAnsi="Times New Roman" w:cs="Times New Roman"/>
        </w:rPr>
        <w:t xml:space="preserve">the </w:t>
      </w:r>
      <w:r w:rsidR="00027E46">
        <w:rPr>
          <w:rFonts w:ascii="Times New Roman" w:eastAsiaTheme="minorEastAsia" w:hAnsi="Times New Roman" w:cs="Times New Roman"/>
        </w:rPr>
        <w:t>actual value</w:t>
      </w:r>
      <w:r w:rsidR="006E5405">
        <w:rPr>
          <w:rFonts w:ascii="Times New Roman" w:eastAsiaTheme="minorEastAsia" w:hAnsi="Times New Roman" w:cs="Times New Roman"/>
        </w:rPr>
        <w:t>s</w:t>
      </w:r>
      <w:r w:rsidR="00027E46">
        <w:rPr>
          <w:rFonts w:ascii="Times New Roman" w:eastAsiaTheme="minorEastAsia" w:hAnsi="Times New Roman" w:cs="Times New Roman"/>
        </w:rPr>
        <w:t xml:space="preserve"> of the </w:t>
      </w:r>
      <w:r w:rsidR="000815D0">
        <w:rPr>
          <w:rFonts w:ascii="Times New Roman" w:eastAsiaTheme="minorEastAsia" w:hAnsi="Times New Roman" w:cs="Times New Roman"/>
        </w:rPr>
        <w:t xml:space="preserve">revenue and profit earned. </w:t>
      </w:r>
      <w:r w:rsidR="00E055B3">
        <w:rPr>
          <w:rFonts w:ascii="Times New Roman" w:eastAsiaTheme="minorEastAsia" w:hAnsi="Times New Roman" w:cs="Times New Roman"/>
        </w:rPr>
        <w:t xml:space="preserve">Examples of such parameters are average recruitment, price per unit weight, and weight at </w:t>
      </w:r>
      <w:commentRangeStart w:id="9"/>
      <w:commentRangeStart w:id="10"/>
      <w:r w:rsidR="00E055B3">
        <w:rPr>
          <w:rFonts w:ascii="Times New Roman" w:eastAsiaTheme="minorEastAsia" w:hAnsi="Times New Roman" w:cs="Times New Roman"/>
        </w:rPr>
        <w:t>recruitment</w:t>
      </w:r>
      <w:commentRangeEnd w:id="9"/>
      <w:r>
        <w:rPr>
          <w:rStyle w:val="CommentReference"/>
        </w:rPr>
        <w:commentReference w:id="9"/>
      </w:r>
      <w:commentRangeEnd w:id="10"/>
      <w:r w:rsidR="002C3BCD">
        <w:rPr>
          <w:rStyle w:val="CommentReference"/>
        </w:rPr>
        <w:commentReference w:id="10"/>
      </w:r>
      <w:r w:rsidR="00E055B3">
        <w:rPr>
          <w:rFonts w:ascii="Times New Roman" w:eastAsiaTheme="minorEastAsia" w:hAnsi="Times New Roman" w:cs="Times New Roman"/>
        </w:rPr>
        <w:t xml:space="preserve">. </w:t>
      </w:r>
    </w:p>
    <w:p w14:paraId="25593573" w14:textId="3080A764" w:rsidR="0031699C" w:rsidRDefault="002438F2" w:rsidP="002C3BCD">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w:t>
      </w:r>
      <w:r w:rsidR="00E06FAE">
        <w:rPr>
          <w:rFonts w:ascii="Times New Roman" w:eastAsiaTheme="minorEastAsia" w:hAnsi="Times New Roman" w:cs="Times New Roman"/>
        </w:rPr>
        <w:t xml:space="preserve">consider </w:t>
      </w:r>
      <w:r>
        <w:rPr>
          <w:rFonts w:ascii="Times New Roman" w:eastAsiaTheme="minorEastAsia" w:hAnsi="Times New Roman" w:cs="Times New Roman"/>
        </w:rPr>
        <w:t xml:space="preserve">six possible permit portfolios: three </w:t>
      </w:r>
      <w:r w:rsidR="00567B74">
        <w:rPr>
          <w:rFonts w:ascii="Times New Roman" w:eastAsiaTheme="minorEastAsia" w:hAnsi="Times New Roman" w:cs="Times New Roman"/>
        </w:rPr>
        <w:t xml:space="preserve">where vessels specialize in a single fishery </w:t>
      </w:r>
      <w:r>
        <w:rPr>
          <w:rFonts w:ascii="Times New Roman" w:eastAsiaTheme="minorEastAsia" w:hAnsi="Times New Roman" w:cs="Times New Roman"/>
        </w:rPr>
        <w:t xml:space="preserve">(crab, salmon, and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and three </w:t>
      </w:r>
      <w:r w:rsidR="00567B74">
        <w:rPr>
          <w:rFonts w:ascii="Times New Roman" w:eastAsiaTheme="minorEastAsia" w:hAnsi="Times New Roman" w:cs="Times New Roman"/>
        </w:rPr>
        <w:t xml:space="preserve">where vessels hold </w:t>
      </w:r>
      <w:r>
        <w:rPr>
          <w:rFonts w:ascii="Times New Roman" w:eastAsiaTheme="minorEastAsia" w:hAnsi="Times New Roman" w:cs="Times New Roman"/>
        </w:rPr>
        <w:t>permits for more than one fishery (crab-salmon, crab-</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and crab-salmon-</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w:t>
      </w:r>
      <w:r w:rsidR="00C967B2">
        <w:rPr>
          <w:rFonts w:ascii="Times New Roman" w:eastAsiaTheme="minorEastAsia" w:hAnsi="Times New Roman" w:cs="Times New Roman"/>
        </w:rPr>
        <w:t>We only model multi-fishery portfolios that include crab because crab is the highest grossing fishery</w:t>
      </w:r>
      <w:r w:rsidR="00567B74">
        <w:rPr>
          <w:rFonts w:ascii="Times New Roman" w:eastAsiaTheme="minorEastAsia" w:hAnsi="Times New Roman" w:cs="Times New Roman"/>
        </w:rPr>
        <w:t>,</w:t>
      </w:r>
      <w:r w:rsidR="00EA28BE">
        <w:rPr>
          <w:rFonts w:ascii="Times New Roman" w:eastAsiaTheme="minorEastAsia" w:hAnsi="Times New Roman" w:cs="Times New Roman"/>
        </w:rPr>
        <w:t xml:space="preserve"> and </w:t>
      </w:r>
      <w:r w:rsidR="00C967B2">
        <w:rPr>
          <w:rFonts w:ascii="Times New Roman" w:eastAsiaTheme="minorEastAsia" w:hAnsi="Times New Roman" w:cs="Times New Roman"/>
        </w:rPr>
        <w:t>we</w:t>
      </w:r>
      <w:r w:rsidR="00567B74">
        <w:rPr>
          <w:rFonts w:ascii="Times New Roman" w:eastAsiaTheme="minorEastAsia" w:hAnsi="Times New Roman" w:cs="Times New Roman"/>
        </w:rPr>
        <w:t xml:space="preserve"> wanted to keep the total number of portfolios to a manageable level</w:t>
      </w:r>
      <w:r>
        <w:rPr>
          <w:rFonts w:ascii="Times New Roman" w:eastAsiaTheme="minorEastAsia" w:hAnsi="Times New Roman" w:cs="Times New Roman"/>
        </w:rPr>
        <w:t>.</w:t>
      </w:r>
      <w:r w:rsidR="00801646">
        <w:rPr>
          <w:rFonts w:ascii="Times New Roman" w:eastAsiaTheme="minorEastAsia" w:hAnsi="Times New Roman" w:cs="Times New Roman"/>
        </w:rPr>
        <w:t xml:space="preserve"> </w:t>
      </w:r>
    </w:p>
    <w:p w14:paraId="2468D161" w14:textId="0AD90438" w:rsidR="00907A54" w:rsidRPr="001142E2" w:rsidRDefault="001142E2" w:rsidP="001142E2">
      <w:pPr>
        <w:spacing w:line="480" w:lineRule="auto"/>
        <w:ind w:firstLine="720"/>
        <w:rPr>
          <w:rFonts w:ascii="Times New Roman" w:hAnsi="Times New Roman" w:cs="Times New Roman"/>
        </w:rPr>
      </w:pPr>
      <w:r>
        <w:rPr>
          <w:rFonts w:ascii="Times New Roman" w:hAnsi="Times New Roman" w:cs="Times New Roman"/>
        </w:rPr>
        <w:t xml:space="preserve">To maintain equilibrium in fishery participation (i.e., on average no entry or exit) and permit costs, we set </w:t>
      </w:r>
      <w:r w:rsidRPr="000751AA">
        <w:rPr>
          <w:rFonts w:ascii="Times New Roman" w:hAnsi="Times New Roman" w:cs="Times New Roman"/>
        </w:rPr>
        <w:t xml:space="preserve">total costs </w:t>
      </w:r>
      <w:r>
        <w:rPr>
          <w:rFonts w:ascii="Times New Roman" w:hAnsi="Times New Roman" w:cs="Times New Roman"/>
        </w:rPr>
        <w:t xml:space="preserve">in a year with average recruitment </w:t>
      </w:r>
      <w:r w:rsidRPr="000751AA">
        <w:rPr>
          <w:rFonts w:ascii="Times New Roman" w:hAnsi="Times New Roman" w:cs="Times New Roman"/>
        </w:rPr>
        <w:t xml:space="preserve">equal </w:t>
      </w:r>
      <w:r>
        <w:rPr>
          <w:rFonts w:ascii="Times New Roman" w:hAnsi="Times New Roman" w:cs="Times New Roman"/>
        </w:rPr>
        <w:t xml:space="preserve">to </w:t>
      </w:r>
      <w:r w:rsidRPr="000751AA">
        <w:rPr>
          <w:rFonts w:ascii="Times New Roman" w:hAnsi="Times New Roman" w:cs="Times New Roman"/>
        </w:rPr>
        <w:t>total revenue for a marginal fisher who might be considering entry into the fishery</w:t>
      </w:r>
      <w:r w:rsidR="00D16D34">
        <w:rPr>
          <w:rFonts w:ascii="Times New Roman" w:hAnsi="Times New Roman" w:cs="Times New Roman"/>
        </w:rPr>
        <w:t xml:space="preserve"> (Fig. 1)</w:t>
      </w:r>
      <w:r w:rsidRPr="000751AA">
        <w:rPr>
          <w:rFonts w:ascii="Times New Roman" w:hAnsi="Times New Roman" w:cs="Times New Roman"/>
        </w:rPr>
        <w:t>.</w:t>
      </w:r>
      <w:r>
        <w:rPr>
          <w:rFonts w:ascii="Times New Roman" w:hAnsi="Times New Roman" w:cs="Times New Roman"/>
        </w:rPr>
        <w:t xml:space="preserve"> For crab and salmon,</w:t>
      </w:r>
      <w:r w:rsidRPr="000751AA">
        <w:rPr>
          <w:rFonts w:ascii="Times New Roman" w:hAnsi="Times New Roman" w:cs="Times New Roman"/>
        </w:rPr>
        <w:t xml:space="preserve"> </w:t>
      </w:r>
      <w:r>
        <w:rPr>
          <w:rFonts w:ascii="Times New Roman" w:hAnsi="Times New Roman" w:cs="Times New Roman"/>
        </w:rPr>
        <w:t>w</w:t>
      </w:r>
      <w:r w:rsidRPr="000751AA">
        <w:rPr>
          <w:rFonts w:ascii="Times New Roman" w:hAnsi="Times New Roman" w:cs="Times New Roman"/>
        </w:rPr>
        <w:t xml:space="preserve">e </w:t>
      </w:r>
      <w:r w:rsidRPr="000751AA">
        <w:rPr>
          <w:rFonts w:ascii="Times New Roman" w:hAnsi="Times New Roman" w:cs="Times New Roman"/>
        </w:rPr>
        <w:lastRenderedPageBreak/>
        <w:t>ensure</w:t>
      </w:r>
      <w:r>
        <w:rPr>
          <w:rFonts w:ascii="Times New Roman" w:hAnsi="Times New Roman" w:cs="Times New Roman"/>
        </w:rPr>
        <w:t>d</w:t>
      </w:r>
      <w:r w:rsidRPr="000751AA">
        <w:rPr>
          <w:rFonts w:ascii="Times New Roman" w:hAnsi="Times New Roman" w:cs="Times New Roman"/>
        </w:rPr>
        <w:t xml:space="preserve"> this condition by projec</w:t>
      </w:r>
      <w:r>
        <w:rPr>
          <w:rFonts w:ascii="Times New Roman" w:hAnsi="Times New Roman" w:cs="Times New Roman"/>
        </w:rPr>
        <w:t>ting</w:t>
      </w:r>
      <w:r w:rsidRPr="000751AA">
        <w:rPr>
          <w:rFonts w:ascii="Times New Roman" w:hAnsi="Times New Roman" w:cs="Times New Roman"/>
        </w:rPr>
        <w:t xml:space="preserve"> </w:t>
      </w:r>
      <w:r>
        <w:rPr>
          <w:rFonts w:ascii="Times New Roman" w:hAnsi="Times New Roman" w:cs="Times New Roman"/>
        </w:rPr>
        <w:t>a single</w:t>
      </w:r>
      <w:r w:rsidRPr="000751AA">
        <w:rPr>
          <w:rFonts w:ascii="Times New Roman" w:hAnsi="Times New Roman" w:cs="Times New Roman"/>
        </w:rPr>
        <w:t xml:space="preserve"> fishery in an average year</w:t>
      </w:r>
      <w:r>
        <w:rPr>
          <w:rFonts w:ascii="Times New Roman" w:hAnsi="Times New Roman" w:cs="Times New Roman"/>
        </w:rPr>
        <w:t xml:space="preserve"> and solving</w:t>
      </w:r>
      <w:r w:rsidRPr="000751AA">
        <w:rPr>
          <w:rFonts w:ascii="Times New Roman" w:hAnsi="Times New Roman" w:cs="Times New Roman"/>
        </w:rPr>
        <w:t xml:space="preserve"> for the mean variable cost given the profitability constraint, fixed costs, and catchability. For simplicity, this variable cost calculation </w:t>
      </w:r>
      <w:r>
        <w:rPr>
          <w:rFonts w:ascii="Times New Roman" w:hAnsi="Times New Roman" w:cs="Times New Roman"/>
        </w:rPr>
        <w:t>was</w:t>
      </w:r>
      <w:r w:rsidRPr="000751AA">
        <w:rPr>
          <w:rFonts w:ascii="Times New Roman" w:hAnsi="Times New Roman" w:cs="Times New Roman"/>
        </w:rPr>
        <w:t xml:space="preserve"> done independently for each fishery (i.e., </w:t>
      </w:r>
      <w:r>
        <w:rPr>
          <w:rFonts w:ascii="Times New Roman" w:hAnsi="Times New Roman" w:cs="Times New Roman"/>
        </w:rPr>
        <w:t>all vessels were assumed to be specialists</w:t>
      </w:r>
      <w:r w:rsidRPr="000751AA">
        <w:rPr>
          <w:rFonts w:ascii="Times New Roman" w:hAnsi="Times New Roman" w:cs="Times New Roman"/>
        </w:rPr>
        <w:t xml:space="preserve"> during the calculations),</w:t>
      </w:r>
      <w:r>
        <w:rPr>
          <w:rFonts w:ascii="Times New Roman" w:hAnsi="Times New Roman" w:cs="Times New Roman"/>
        </w:rPr>
        <w:t xml:space="preserve"> but the projection is otherwise the same as described in the </w:t>
      </w:r>
      <w:r>
        <w:rPr>
          <w:rFonts w:ascii="Times New Roman" w:hAnsi="Times New Roman" w:cs="Times New Roman"/>
          <w:i/>
        </w:rPr>
        <w:t>Weekly fishery participation model</w:t>
      </w:r>
      <w:r>
        <w:rPr>
          <w:rFonts w:ascii="Times New Roman" w:hAnsi="Times New Roman" w:cs="Times New Roman"/>
        </w:rPr>
        <w:t xml:space="preserve">. </w:t>
      </w:r>
      <w:r w:rsidR="00D16D34">
        <w:rPr>
          <w:rFonts w:ascii="Times New Roman" w:eastAsiaTheme="minorEastAsia" w:hAnsi="Times New Roman" w:cs="Times New Roman"/>
        </w:rPr>
        <w:t>T</w:t>
      </w:r>
      <w:r w:rsidR="00D16D34" w:rsidRPr="000751AA">
        <w:rPr>
          <w:rFonts w:ascii="Times New Roman" w:eastAsiaTheme="minorEastAsia" w:hAnsi="Times New Roman" w:cs="Times New Roman"/>
        </w:rPr>
        <w:t xml:space="preserve">uning the fishery parameters </w:t>
      </w:r>
      <w:r w:rsidR="00D16D34">
        <w:rPr>
          <w:rFonts w:ascii="Times New Roman" w:eastAsiaTheme="minorEastAsia" w:hAnsi="Times New Roman" w:cs="Times New Roman"/>
        </w:rPr>
        <w:t xml:space="preserve">for </w:t>
      </w:r>
      <w:proofErr w:type="spellStart"/>
      <w:r w:rsidR="00D16D34">
        <w:rPr>
          <w:rFonts w:ascii="Times New Roman" w:eastAsiaTheme="minorEastAsia" w:hAnsi="Times New Roman" w:cs="Times New Roman"/>
        </w:rPr>
        <w:t>groundfish</w:t>
      </w:r>
      <w:proofErr w:type="spellEnd"/>
      <w:r w:rsidR="00D16D34">
        <w:rPr>
          <w:rFonts w:ascii="Times New Roman" w:eastAsiaTheme="minorEastAsia" w:hAnsi="Times New Roman" w:cs="Times New Roman"/>
        </w:rPr>
        <w:t xml:space="preserve"> was </w:t>
      </w:r>
      <w:r w:rsidR="00D16D34" w:rsidRPr="000751AA">
        <w:rPr>
          <w:rFonts w:ascii="Times New Roman" w:eastAsiaTheme="minorEastAsia" w:hAnsi="Times New Roman" w:cs="Times New Roman"/>
        </w:rPr>
        <w:t xml:space="preserve">more </w:t>
      </w:r>
      <w:r w:rsidR="00D16D34">
        <w:rPr>
          <w:rFonts w:ascii="Times New Roman" w:eastAsiaTheme="minorEastAsia" w:hAnsi="Times New Roman" w:cs="Times New Roman"/>
        </w:rPr>
        <w:t>complex</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than for crab and salmon</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b</w:t>
      </w:r>
      <w:r w:rsidR="00D16D34" w:rsidRPr="000751AA">
        <w:rPr>
          <w:rFonts w:ascii="Times New Roman" w:eastAsiaTheme="minorEastAsia" w:hAnsi="Times New Roman" w:cs="Times New Roman"/>
        </w:rPr>
        <w:t xml:space="preserve">ecause the </w:t>
      </w:r>
      <w:proofErr w:type="spellStart"/>
      <w:r w:rsidR="00D16D34" w:rsidRPr="000751AA">
        <w:rPr>
          <w:rFonts w:ascii="Times New Roman" w:eastAsiaTheme="minorEastAsia" w:hAnsi="Times New Roman" w:cs="Times New Roman"/>
        </w:rPr>
        <w:t>groundfish</w:t>
      </w:r>
      <w:proofErr w:type="spellEnd"/>
      <w:r w:rsidR="00D16D34" w:rsidRPr="000751AA">
        <w:rPr>
          <w:rFonts w:ascii="Times New Roman" w:eastAsiaTheme="minorEastAsia" w:hAnsi="Times New Roman" w:cs="Times New Roman"/>
        </w:rPr>
        <w:t xml:space="preserve"> population dynamics respond to the fishery dynamics</w:t>
      </w:r>
      <w:r w:rsidR="00D16D34">
        <w:rPr>
          <w:rFonts w:ascii="Times New Roman" w:eastAsiaTheme="minorEastAsia" w:hAnsi="Times New Roman" w:cs="Times New Roman"/>
        </w:rPr>
        <w:t>, but followed the same principle of assuming no profitability in an average year for a marginal fisher</w:t>
      </w:r>
      <w:r w:rsidR="00D16D34" w:rsidRPr="000751AA">
        <w:rPr>
          <w:rFonts w:ascii="Times New Roman" w:eastAsiaTheme="minorEastAsia" w:hAnsi="Times New Roman" w:cs="Times New Roman"/>
        </w:rPr>
        <w:t xml:space="preserve">. </w:t>
      </w:r>
      <w:r>
        <w:rPr>
          <w:rFonts w:ascii="Times New Roman" w:eastAsiaTheme="minorEastAsia" w:hAnsi="Times New Roman" w:cs="Times New Roman"/>
        </w:rPr>
        <w:t>See supplemental materials for a detailed description of the tuning process for all three fisheries.</w:t>
      </w:r>
    </w:p>
    <w:p w14:paraId="2C3BEF1B" w14:textId="37D57CB6" w:rsidR="000815D0" w:rsidRDefault="00AE4129" w:rsidP="002C3BCD">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assumed the </w:t>
      </w:r>
      <w:proofErr w:type="spellStart"/>
      <w:r>
        <w:rPr>
          <w:rFonts w:ascii="Times New Roman" w:eastAsiaTheme="minorEastAsia" w:hAnsi="Times New Roman" w:cs="Times New Roman"/>
        </w:rPr>
        <w:t>groundfish</w:t>
      </w:r>
      <w:proofErr w:type="spellEnd"/>
      <w:r>
        <w:rPr>
          <w:rFonts w:ascii="Times New Roman" w:eastAsiaTheme="minorEastAsia" w:hAnsi="Times New Roman" w:cs="Times New Roman"/>
        </w:rPr>
        <w:t xml:space="preserve"> population </w:t>
      </w:r>
      <w:r w:rsidR="00374414">
        <w:rPr>
          <w:rFonts w:ascii="Times New Roman" w:eastAsiaTheme="minorEastAsia" w:hAnsi="Times New Roman" w:cs="Times New Roman"/>
        </w:rPr>
        <w:t>began each simulation a</w:t>
      </w:r>
      <w:r>
        <w:rPr>
          <w:rFonts w:ascii="Times New Roman" w:eastAsiaTheme="minorEastAsia" w:hAnsi="Times New Roman" w:cs="Times New Roman"/>
        </w:rPr>
        <w:t xml:space="preserve">t 40% of its unfished biomass </w:t>
      </w:r>
      <w:r w:rsidR="00374414">
        <w:rPr>
          <w:rFonts w:ascii="Times New Roman" w:eastAsiaTheme="minorEastAsia" w:hAnsi="Times New Roman" w:cs="Times New Roman"/>
        </w:rPr>
        <w:t>under equilibrium age structure</w:t>
      </w:r>
      <w:r>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The </w:t>
      </w:r>
      <w:proofErr w:type="spellStart"/>
      <w:r w:rsidR="00907A54">
        <w:rPr>
          <w:rFonts w:ascii="Times New Roman" w:eastAsiaTheme="minorEastAsia" w:hAnsi="Times New Roman" w:cs="Times New Roman"/>
        </w:rPr>
        <w:t>groundfish</w:t>
      </w:r>
      <w:proofErr w:type="spellEnd"/>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growth parameters </w:t>
      </w:r>
      <w:r w:rsidR="00907A54" w:rsidRPr="000751AA">
        <w:rPr>
          <w:rFonts w:ascii="Times New Roman" w:eastAsiaTheme="minorEastAsia" w:hAnsi="Times New Roman" w:cs="Times New Roman"/>
          <w:i/>
        </w:rPr>
        <w:sym w:font="Symbol" w:char="F061"/>
      </w:r>
      <w:r w:rsidR="00907A54" w:rsidRPr="000751AA">
        <w:rPr>
          <w:rFonts w:ascii="Times New Roman" w:eastAsiaTheme="minorEastAsia" w:hAnsi="Times New Roman" w:cs="Times New Roman"/>
        </w:rPr>
        <w:t xml:space="preserve"> and </w:t>
      </w:r>
      <w:r w:rsidR="00907A54">
        <w:rPr>
          <w:rFonts w:ascii="Times New Roman" w:eastAsiaTheme="minorEastAsia" w:hAnsi="Times New Roman" w:cs="Times New Roman"/>
          <w:i/>
        </w:rPr>
        <w:sym w:font="Symbol" w:char="F062"/>
      </w:r>
      <w:r w:rsidR="00907A54" w:rsidRPr="000751AA">
        <w:rPr>
          <w:rFonts w:ascii="Times New Roman" w:eastAsiaTheme="minorEastAsia" w:hAnsi="Times New Roman" w:cs="Times New Roman"/>
        </w:rPr>
        <w:t xml:space="preserve"> were calculated by taking the weight at age from the </w:t>
      </w:r>
      <w:r w:rsidR="00907A54">
        <w:rPr>
          <w:rFonts w:ascii="Times New Roman" w:eastAsiaTheme="minorEastAsia" w:hAnsi="Times New Roman" w:cs="Times New Roman"/>
        </w:rPr>
        <w:t xml:space="preserve">Sablefish </w:t>
      </w:r>
      <w:r w:rsidR="00907A54" w:rsidRPr="000751AA">
        <w:rPr>
          <w:rFonts w:ascii="Times New Roman" w:eastAsiaTheme="minorEastAsia" w:hAnsi="Times New Roman" w:cs="Times New Roman"/>
        </w:rPr>
        <w:t xml:space="preserve">stock assessment’s age-length and length-weight relationships </w:t>
      </w:r>
      <w:r w:rsidR="00907A54">
        <w:rPr>
          <w:rFonts w:ascii="Times New Roman" w:eastAsiaTheme="minorEastAsia" w:hAnsi="Times New Roman" w:cs="Times New Roman"/>
        </w:rPr>
        <w:fldChar w:fldCharType="begin"/>
      </w:r>
      <w:r w:rsidR="009869BD">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Pr>
          <w:rFonts w:ascii="Times New Roman" w:eastAsiaTheme="minorEastAsia" w:hAnsi="Times New Roman" w:cs="Times New Roman"/>
        </w:rPr>
        <w:fldChar w:fldCharType="separate"/>
      </w:r>
      <w:r w:rsidR="00907A54">
        <w:rPr>
          <w:rFonts w:ascii="Times New Roman" w:eastAsiaTheme="minorEastAsia" w:hAnsi="Times New Roman" w:cs="Times New Roman"/>
          <w:noProof/>
        </w:rPr>
        <w:t>(Johnson et al. 2015)</w:t>
      </w:r>
      <w:r w:rsidR="00907A54">
        <w:rPr>
          <w:rFonts w:ascii="Times New Roman" w:eastAsiaTheme="minorEastAsia" w:hAnsi="Times New Roman" w:cs="Times New Roman"/>
        </w:rPr>
        <w:fldChar w:fldCharType="end"/>
      </w:r>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and estimating a linear regression through the resulting points </w:t>
      </w:r>
      <w:r w:rsidR="00051B6F">
        <w:rPr>
          <w:rStyle w:val="CommentReference"/>
          <w:rFonts w:ascii="Times New Roman" w:hAnsi="Times New Roman" w:cs="Times New Roman"/>
          <w:sz w:val="24"/>
          <w:szCs w:val="24"/>
        </w:rPr>
        <w:t xml:space="preserve"> </w:t>
      </w:r>
      <w:r w:rsidR="00907A54" w:rsidRPr="000751AA">
        <w:rPr>
          <w:rFonts w:ascii="Times New Roman" w:eastAsiaTheme="minorEastAsia" w:hAnsi="Times New Roman" w:cs="Times New Roman"/>
        </w:rPr>
        <w:t>(which are almost, but not exactly, linear)</w:t>
      </w:r>
      <w:r w:rsidR="00051B6F">
        <w:rPr>
          <w:rFonts w:ascii="Times New Roman" w:eastAsiaTheme="minorEastAsia" w:hAnsi="Times New Roman" w:cs="Times New Roman"/>
        </w:rPr>
        <w:t xml:space="preserve">. The regression was applied from the age at recruitment (4) to age 50. </w:t>
      </w:r>
      <w:r w:rsidR="00FF5DCC">
        <w:rPr>
          <w:rFonts w:ascii="Times New Roman" w:eastAsiaTheme="minorEastAsia" w:hAnsi="Times New Roman" w:cs="Times New Roman"/>
        </w:rPr>
        <w:t>Age at recruit</w:t>
      </w:r>
      <w:r w:rsidR="000C5AB6">
        <w:rPr>
          <w:rFonts w:ascii="Times New Roman" w:eastAsiaTheme="minorEastAsia" w:hAnsi="Times New Roman" w:cs="Times New Roman"/>
        </w:rPr>
        <w:t>ment</w:t>
      </w:r>
      <w:r w:rsidR="00FF5DCC">
        <w:rPr>
          <w:rFonts w:ascii="Times New Roman" w:eastAsiaTheme="minorEastAsia" w:hAnsi="Times New Roman" w:cs="Times New Roman"/>
        </w:rPr>
        <w:t xml:space="preserve"> was chosen </w:t>
      </w:r>
      <w:r w:rsidR="00414499">
        <w:rPr>
          <w:rFonts w:ascii="Times New Roman" w:eastAsiaTheme="minorEastAsia" w:hAnsi="Times New Roman" w:cs="Times New Roman"/>
        </w:rPr>
        <w:t xml:space="preserve">by examining the maturity curve and selectivity curves in the stock assessment and choosing </w:t>
      </w:r>
      <w:r w:rsidR="00D41567">
        <w:rPr>
          <w:rFonts w:ascii="Times New Roman" w:eastAsiaTheme="minorEastAsia" w:hAnsi="Times New Roman" w:cs="Times New Roman"/>
        </w:rPr>
        <w:t>an age</w:t>
      </w:r>
      <w:r w:rsidR="00414499">
        <w:rPr>
          <w:rFonts w:ascii="Times New Roman" w:eastAsiaTheme="minorEastAsia" w:hAnsi="Times New Roman" w:cs="Times New Roman"/>
        </w:rPr>
        <w:t xml:space="preserve"> cutoff </w:t>
      </w:r>
      <w:r w:rsidR="00414499">
        <w:rPr>
          <w:rFonts w:ascii="Times New Roman" w:eastAsiaTheme="minorEastAsia" w:hAnsi="Times New Roman" w:cs="Times New Roman"/>
        </w:rPr>
        <w:fldChar w:fldCharType="begin"/>
      </w:r>
      <w:r w:rsidR="00414499">
        <w:rPr>
          <w:rFonts w:ascii="Times New Roman" w:eastAsiaTheme="minorEastAsia" w:hAnsi="Times New Roman" w:cs="Times New Roman"/>
        </w:rPr>
        <w:instrText xml:space="preserve"> ADDIN ZOTERO_ITEM CSL_CITATION {"citationID":"LYH43JoH","properties":{"formattedCitation":"(Johnson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414499">
        <w:rPr>
          <w:rFonts w:ascii="Times New Roman" w:eastAsiaTheme="minorEastAsia" w:hAnsi="Times New Roman" w:cs="Times New Roman"/>
        </w:rPr>
        <w:fldChar w:fldCharType="separate"/>
      </w:r>
      <w:r w:rsidR="00414499" w:rsidRPr="00414499">
        <w:rPr>
          <w:rFonts w:ascii="Times New Roman" w:hAnsi="Times New Roman" w:cs="Times New Roman"/>
        </w:rPr>
        <w:t>(Johnson et al. 2015)</w:t>
      </w:r>
      <w:r w:rsidR="00414499">
        <w:rPr>
          <w:rFonts w:ascii="Times New Roman" w:eastAsiaTheme="minorEastAsia" w:hAnsi="Times New Roman" w:cs="Times New Roman"/>
        </w:rPr>
        <w:fldChar w:fldCharType="end"/>
      </w:r>
      <w:r w:rsidR="00414499">
        <w:rPr>
          <w:rFonts w:ascii="Times New Roman" w:eastAsiaTheme="minorEastAsia" w:hAnsi="Times New Roman" w:cs="Times New Roman"/>
        </w:rPr>
        <w:t xml:space="preserve">. </w:t>
      </w:r>
      <w:r w:rsidR="00E055B3">
        <w:rPr>
          <w:rFonts w:ascii="Times New Roman" w:eastAsiaTheme="minorEastAsia" w:hAnsi="Times New Roman" w:cs="Times New Roman"/>
        </w:rPr>
        <w:t>Steepness was taken from the stock assessment</w:t>
      </w:r>
      <w:r w:rsidR="00973729">
        <w:rPr>
          <w:rFonts w:ascii="Times New Roman" w:eastAsiaTheme="minorEastAsia" w:hAnsi="Times New Roman" w:cs="Times New Roman"/>
        </w:rPr>
        <w:t xml:space="preserve"> </w:t>
      </w:r>
      <w:r w:rsidR="00973729">
        <w:rPr>
          <w:rFonts w:ascii="Times New Roman" w:eastAsiaTheme="minorEastAsia" w:hAnsi="Times New Roman" w:cs="Times New Roman"/>
        </w:rPr>
        <w:fldChar w:fldCharType="begin"/>
      </w:r>
      <w:r w:rsidR="00973729">
        <w:rPr>
          <w:rFonts w:ascii="Times New Roman" w:eastAsiaTheme="minorEastAsia" w:hAnsi="Times New Roman" w:cs="Times New Roman"/>
        </w:rPr>
        <w:instrText xml:space="preserve"> ADDIN ZOTERO_ITEM CSL_CITATION {"citationID":"lVve7ULd","properties":{"formattedCitation":"(Johnson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73729">
        <w:rPr>
          <w:rFonts w:ascii="Times New Roman" w:eastAsiaTheme="minorEastAsia" w:hAnsi="Times New Roman" w:cs="Times New Roman"/>
        </w:rPr>
        <w:fldChar w:fldCharType="separate"/>
      </w:r>
      <w:r w:rsidR="00973729" w:rsidRPr="00973729">
        <w:rPr>
          <w:rFonts w:ascii="Times New Roman" w:hAnsi="Times New Roman" w:cs="Times New Roman"/>
        </w:rPr>
        <w:t>(Johnson et al. 2015)</w:t>
      </w:r>
      <w:r w:rsidR="00973729">
        <w:rPr>
          <w:rFonts w:ascii="Times New Roman" w:eastAsiaTheme="minorEastAsia" w:hAnsi="Times New Roman" w:cs="Times New Roman"/>
        </w:rPr>
        <w:fldChar w:fldCharType="end"/>
      </w:r>
      <w:r w:rsidR="00E055B3">
        <w:rPr>
          <w:rFonts w:ascii="Times New Roman" w:eastAsiaTheme="minorEastAsia" w:hAnsi="Times New Roman" w:cs="Times New Roman"/>
        </w:rPr>
        <w:t>. Unfished recruitment was set at 0.5 so that</w:t>
      </w:r>
      <w:r w:rsidR="00051B6F">
        <w:rPr>
          <w:rFonts w:ascii="Times New Roman" w:eastAsiaTheme="minorEastAsia" w:hAnsi="Times New Roman" w:cs="Times New Roman"/>
        </w:rPr>
        <w:t xml:space="preserve"> sustainable catches at 40% of unfished biomass roughly matched those of crab and salmon</w:t>
      </w:r>
      <w:r w:rsidR="00E055B3">
        <w:rPr>
          <w:rFonts w:ascii="Times New Roman" w:eastAsiaTheme="minorEastAsia" w:hAnsi="Times New Roman" w:cs="Times New Roman"/>
        </w:rPr>
        <w:t xml:space="preserve">. </w:t>
      </w:r>
    </w:p>
    <w:p w14:paraId="535424C4" w14:textId="77777777" w:rsidR="00A4366E" w:rsidRDefault="00A4366E" w:rsidP="002C3BCD">
      <w:pPr>
        <w:spacing w:line="480" w:lineRule="auto"/>
        <w:ind w:firstLine="720"/>
        <w:rPr>
          <w:rFonts w:ascii="Times New Roman" w:eastAsiaTheme="minorEastAsia" w:hAnsi="Times New Roman" w:cs="Times New Roman"/>
        </w:rPr>
      </w:pPr>
    </w:p>
    <w:p w14:paraId="5C1ACA3A" w14:textId="6DEDB72D" w:rsidR="0016273B" w:rsidRDefault="0016273B" w:rsidP="002C3BCD">
      <w:pPr>
        <w:spacing w:line="480" w:lineRule="auto"/>
        <w:rPr>
          <w:rFonts w:ascii="Times New Roman" w:eastAsiaTheme="minorEastAsia" w:hAnsi="Times New Roman" w:cs="Times New Roman"/>
          <w:i/>
        </w:rPr>
      </w:pPr>
      <w:r>
        <w:rPr>
          <w:rFonts w:ascii="Times New Roman" w:eastAsiaTheme="minorEastAsia" w:hAnsi="Times New Roman" w:cs="Times New Roman"/>
          <w:i/>
        </w:rPr>
        <w:t>Scenarios</w:t>
      </w:r>
    </w:p>
    <w:p w14:paraId="526D10B8" w14:textId="73D17A58" w:rsidR="00B22065" w:rsidRDefault="00BC4ADA"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We used the model to test how revenue </w:t>
      </w:r>
      <w:r w:rsidR="004817E3">
        <w:rPr>
          <w:rFonts w:ascii="Times New Roman" w:eastAsiaTheme="minorEastAsia" w:hAnsi="Times New Roman" w:cs="Times New Roman"/>
        </w:rPr>
        <w:t xml:space="preserve">and profit </w:t>
      </w:r>
      <w:r>
        <w:rPr>
          <w:rFonts w:ascii="Times New Roman" w:eastAsiaTheme="minorEastAsia" w:hAnsi="Times New Roman" w:cs="Times New Roman"/>
        </w:rPr>
        <w:t xml:space="preserve">patterns changed under different </w:t>
      </w:r>
      <w:r w:rsidR="008754DB">
        <w:rPr>
          <w:rFonts w:ascii="Times New Roman" w:eastAsiaTheme="minorEastAsia" w:hAnsi="Times New Roman" w:cs="Times New Roman"/>
        </w:rPr>
        <w:t>ecological conditi</w:t>
      </w:r>
      <w:r w:rsidR="0078622C">
        <w:rPr>
          <w:rFonts w:ascii="Times New Roman" w:eastAsiaTheme="minorEastAsia" w:hAnsi="Times New Roman" w:cs="Times New Roman"/>
        </w:rPr>
        <w:t xml:space="preserve">ons (synchrony of productivity) and different </w:t>
      </w:r>
      <w:r>
        <w:rPr>
          <w:rFonts w:ascii="Times New Roman" w:eastAsiaTheme="minorEastAsia" w:hAnsi="Times New Roman" w:cs="Times New Roman"/>
        </w:rPr>
        <w:t>management strategies (access</w:t>
      </w:r>
      <w:r w:rsidR="009B7324">
        <w:rPr>
          <w:rFonts w:ascii="Times New Roman" w:eastAsiaTheme="minorEastAsia" w:hAnsi="Times New Roman" w:cs="Times New Roman"/>
        </w:rPr>
        <w:t xml:space="preserve"> of </w:t>
      </w:r>
      <w:r w:rsidR="009B7324">
        <w:rPr>
          <w:rFonts w:ascii="Times New Roman" w:eastAsiaTheme="minorEastAsia" w:hAnsi="Times New Roman" w:cs="Times New Roman"/>
        </w:rPr>
        <w:lastRenderedPageBreak/>
        <w:t>individuals</w:t>
      </w:r>
      <w:r>
        <w:rPr>
          <w:rFonts w:ascii="Times New Roman" w:eastAsiaTheme="minorEastAsia" w:hAnsi="Times New Roman" w:cs="Times New Roman"/>
        </w:rPr>
        <w:t xml:space="preserve"> to diverse fishing portfolios</w:t>
      </w:r>
      <w:r w:rsidR="008754DB">
        <w:rPr>
          <w:rFonts w:ascii="Times New Roman" w:eastAsiaTheme="minorEastAsia" w:hAnsi="Times New Roman" w:cs="Times New Roman"/>
        </w:rPr>
        <w:t xml:space="preserve">). </w:t>
      </w:r>
      <w:r w:rsidR="00B87CBE">
        <w:rPr>
          <w:rFonts w:ascii="Times New Roman" w:eastAsiaTheme="minorEastAsia" w:hAnsi="Times New Roman" w:cs="Times New Roman"/>
        </w:rPr>
        <w:t xml:space="preserve">Although we report these patterns in terms of revenue, similar results were observed for </w:t>
      </w:r>
      <w:commentRangeStart w:id="11"/>
      <w:commentRangeStart w:id="12"/>
      <w:r w:rsidR="00B87CBE">
        <w:rPr>
          <w:rFonts w:ascii="Times New Roman" w:eastAsiaTheme="minorEastAsia" w:hAnsi="Times New Roman" w:cs="Times New Roman"/>
        </w:rPr>
        <w:t>profi</w:t>
      </w:r>
      <w:commentRangeEnd w:id="11"/>
      <w:r w:rsidR="00316E06">
        <w:rPr>
          <w:rStyle w:val="CommentReference"/>
        </w:rPr>
        <w:commentReference w:id="11"/>
      </w:r>
      <w:commentRangeEnd w:id="12"/>
      <w:r w:rsidR="00BC69A6">
        <w:rPr>
          <w:rStyle w:val="CommentReference"/>
        </w:rPr>
        <w:commentReference w:id="12"/>
      </w:r>
      <w:r w:rsidR="00B87CBE">
        <w:rPr>
          <w:rFonts w:ascii="Times New Roman" w:eastAsiaTheme="minorEastAsia" w:hAnsi="Times New Roman" w:cs="Times New Roman"/>
        </w:rPr>
        <w:t>t.</w:t>
      </w:r>
    </w:p>
    <w:p w14:paraId="76CCBFD7" w14:textId="77ACC0DE" w:rsidR="00A142D9" w:rsidRDefault="005662C6" w:rsidP="00BC69A6">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set of scenarios varied the correlation in recruitment deviations among the three </w:t>
      </w:r>
      <w:r w:rsidR="00C47940">
        <w:rPr>
          <w:rFonts w:ascii="Times New Roman" w:eastAsiaTheme="minorEastAsia" w:hAnsi="Times New Roman" w:cs="Times New Roman"/>
        </w:rPr>
        <w:t>species</w:t>
      </w:r>
      <w:r>
        <w:rPr>
          <w:rFonts w:ascii="Times New Roman" w:eastAsiaTheme="minorEastAsia" w:hAnsi="Times New Roman" w:cs="Times New Roman"/>
        </w:rPr>
        <w:t xml:space="preserve">. </w:t>
      </w:r>
      <w:r w:rsidR="00D24C15">
        <w:rPr>
          <w:rFonts w:ascii="Times New Roman" w:eastAsiaTheme="minorEastAsia" w:hAnsi="Times New Roman" w:cs="Times New Roman"/>
        </w:rPr>
        <w:t>When recruitment was correlated</w:t>
      </w:r>
      <w:r w:rsidR="00D57888">
        <w:rPr>
          <w:rFonts w:ascii="Times New Roman" w:eastAsiaTheme="minorEastAsia" w:hAnsi="Times New Roman" w:cs="Times New Roman"/>
        </w:rPr>
        <w:t xml:space="preserve"> among species</w:t>
      </w:r>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 xml:space="preserve">me </w:t>
      </w:r>
      <w:proofErr w:type="spellStart"/>
      <w:r w:rsidR="006D032C">
        <w:rPr>
          <w:rFonts w:ascii="Times New Roman" w:eastAsiaTheme="minorEastAsia" w:hAnsi="Times New Roman" w:cs="Times New Roman"/>
        </w:rPr>
        <w:t>autocorrelated</w:t>
      </w:r>
      <w:proofErr w:type="spellEnd"/>
      <w:r w:rsidR="006D032C">
        <w:rPr>
          <w:rFonts w:ascii="Times New Roman" w:eastAsiaTheme="minorEastAsia" w:hAnsi="Times New Roman" w:cs="Times New Roman"/>
        </w:rPr>
        <w:t xml:space="preserve"> </w:t>
      </w:r>
      <w:r w:rsidRPr="00D6585F">
        <w:rPr>
          <w:rFonts w:ascii="Times New Roman" w:eastAsiaTheme="minorEastAsia" w:hAnsi="Times New Roman" w:cs="Times New Roman"/>
          <w:i/>
        </w:rPr>
        <w:t>multivariate</w:t>
      </w:r>
      <w:r>
        <w:rPr>
          <w:rFonts w:ascii="Times New Roman" w:eastAsiaTheme="minorEastAsia" w:hAnsi="Times New Roman" w:cs="Times New Roman"/>
        </w:rPr>
        <w:t xml:space="preserve"> normal</w:t>
      </w:r>
      <w:r w:rsidR="007A6B5D">
        <w:rPr>
          <w:rFonts w:ascii="Times New Roman" w:eastAsiaTheme="minorEastAsia" w:hAnsi="Times New Roman" w:cs="Times New Roman"/>
        </w:rPr>
        <w:t xml:space="preserve"> random variables:</w:t>
      </w:r>
    </w:p>
    <w:p w14:paraId="1F6BC37B" w14:textId="506B3165" w:rsidR="005662C6" w:rsidRPr="005662C6" w:rsidRDefault="00753C02" w:rsidP="00BC69A6">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m:oMathPara>
    </w:p>
    <w:p w14:paraId="624975A2" w14:textId="0192CB21" w:rsidR="00A142D9" w:rsidRDefault="00D57888"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7A6B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Pr>
          <w:rFonts w:ascii="Times New Roman" w:eastAsiaTheme="minorEastAsia" w:hAnsi="Times New Roman" w:cs="Times New Roman"/>
          <w:b/>
        </w:rPr>
        <w:t xml:space="preserve"> </w:t>
      </w:r>
      <w:r w:rsidR="007A6B5D">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sidR="007A6B5D">
        <w:rPr>
          <w:rFonts w:ascii="Times New Roman" w:eastAsiaTheme="minorEastAsia" w:hAnsi="Times New Roman" w:cs="Times New Roman"/>
        </w:rPr>
        <w:t xml:space="preserve">for each species, and </w:t>
      </w:r>
      <w:r w:rsidR="007A6B5D">
        <w:rPr>
          <w:rFonts w:ascii="Times New Roman" w:eastAsiaTheme="minorEastAsia" w:hAnsi="Times New Roman" w:cs="Times New Roman"/>
        </w:rPr>
        <w:sym w:font="Symbol" w:char="F053"/>
      </w:r>
      <w:r w:rsidR="007A6B5D">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D16E6F" w:rsidRPr="002D26F0">
        <w:rPr>
          <w:rFonts w:ascii="Times New Roman" w:eastAsiaTheme="minorEastAsia" w:hAnsi="Times New Roman" w:cs="Times New Roman"/>
          <w:highlight w:val="yellow"/>
        </w:rPr>
        <w:t>X</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79F356AC" w:rsidR="00D16E6F" w:rsidRPr="007A6B5D" w:rsidRDefault="00753C02" w:rsidP="00BC69A6">
      <w:pPr>
        <w:spacing w:line="480"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sSubSup>
        </m:oMath>
      </m:oMathPara>
    </w:p>
    <w:p w14:paraId="42CB3A62" w14:textId="18F404EE" w:rsidR="00D16E6F" w:rsidRDefault="00D57888"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C9178E">
        <w:rPr>
          <w:rFonts w:ascii="Times New Roman" w:eastAsiaTheme="minorEastAsia" w:hAnsi="Times New Roman" w:cs="Times New Roman"/>
        </w:rPr>
        <w:t xml:space="preserve">here </w:t>
      </w:r>
      <w:r w:rsidR="00C9178E" w:rsidRPr="00D16E6F">
        <w:rPr>
          <w:rFonts w:ascii="Times New Roman" w:eastAsiaTheme="minorEastAsia" w:hAnsi="Times New Roman" w:cs="Times New Roman"/>
          <w:i/>
        </w:rPr>
        <w:sym w:font="Symbol" w:char="F072"/>
      </w:r>
      <w:proofErr w:type="spellStart"/>
      <w:r w:rsidR="00C9178E">
        <w:rPr>
          <w:rFonts w:ascii="Times New Roman" w:eastAsiaTheme="minorEastAsia" w:hAnsi="Times New Roman" w:cs="Times New Roman"/>
          <w:i/>
          <w:vertAlign w:val="subscript"/>
        </w:rPr>
        <w:t>R,i,j</w:t>
      </w:r>
      <w:proofErr w:type="spellEnd"/>
      <w:r w:rsidR="00C9178E">
        <w:rPr>
          <w:rFonts w:ascii="Times New Roman" w:eastAsiaTheme="minorEastAsia" w:hAnsi="Times New Roman" w:cs="Times New Roman"/>
        </w:rPr>
        <w:t xml:space="preserve"> is the correlation in log recruitment deviations between species </w:t>
      </w:r>
      <w:proofErr w:type="spellStart"/>
      <w:r w:rsidR="00C9178E">
        <w:rPr>
          <w:rFonts w:ascii="Times New Roman" w:eastAsiaTheme="minorEastAsia" w:hAnsi="Times New Roman" w:cs="Times New Roman"/>
          <w:i/>
        </w:rPr>
        <w:t>i</w:t>
      </w:r>
      <w:proofErr w:type="spellEnd"/>
      <w:r w:rsidR="00C9178E">
        <w:rPr>
          <w:rFonts w:ascii="Times New Roman" w:eastAsiaTheme="minorEastAsia" w:hAnsi="Times New Roman" w:cs="Times New Roman"/>
        </w:rPr>
        <w:t xml:space="preserve"> and </w:t>
      </w:r>
      <w:r w:rsidR="00C9178E" w:rsidRPr="00C9178E">
        <w:rPr>
          <w:rFonts w:ascii="Times New Roman" w:eastAsiaTheme="minorEastAsia" w:hAnsi="Times New Roman" w:cs="Times New Roman"/>
          <w:i/>
        </w:rPr>
        <w:t>j</w:t>
      </w:r>
      <w:r w:rsidR="00C9178E">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proofErr w:type="spellStart"/>
      <w:r w:rsidR="00D16E6F">
        <w:rPr>
          <w:rFonts w:ascii="Times New Roman" w:eastAsiaTheme="minorEastAsia" w:hAnsi="Times New Roman" w:cs="Times New Roman"/>
          <w:i/>
          <w:vertAlign w:val="subscript"/>
        </w:rPr>
        <w:t>R,i,j</w:t>
      </w:r>
      <w:proofErr w:type="spellEnd"/>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sym w:font="Symbol" w:char="F053"/>
      </w:r>
      <w:proofErr w:type="spellStart"/>
      <w:r w:rsidR="00D16E6F">
        <w:rPr>
          <w:rFonts w:ascii="Times New Roman" w:eastAsiaTheme="minorEastAsia" w:hAnsi="Times New Roman" w:cs="Times New Roman"/>
          <w:i/>
          <w:vertAlign w:val="subscript"/>
        </w:rPr>
        <w:t>i,j</w:t>
      </w:r>
      <w:proofErr w:type="spellEnd"/>
      <w:r w:rsidR="00D16E6F">
        <w:rPr>
          <w:rFonts w:ascii="Times New Roman" w:eastAsiaTheme="minorEastAsia" w:hAnsi="Times New Roman" w:cs="Times New Roman"/>
        </w:rPr>
        <w:t xml:space="preserve"> = 0 for all </w:t>
      </w:r>
      <w:proofErr w:type="spellStart"/>
      <w:r w:rsidR="00D16E6F" w:rsidRPr="00C9178E">
        <w:rPr>
          <w:rFonts w:ascii="Times New Roman" w:eastAsiaTheme="minorEastAsia" w:hAnsi="Times New Roman" w:cs="Times New Roman"/>
          <w:i/>
        </w:rPr>
        <w:t>i</w:t>
      </w:r>
      <w:proofErr w:type="spellEnd"/>
      <w:r w:rsidR="00D16E6F">
        <w:rPr>
          <w:rFonts w:ascii="Times New Roman" w:eastAsiaTheme="minorEastAsia" w:hAnsi="Times New Roman" w:cs="Times New Roman"/>
        </w:rPr>
        <w:t xml:space="preserve"> and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D16E6F" w:rsidRPr="002D26F0">
        <w:rPr>
          <w:rFonts w:ascii="Times New Roman" w:eastAsiaTheme="minorEastAsia" w:hAnsi="Times New Roman" w:cs="Times New Roman"/>
          <w:highlight w:val="yellow"/>
        </w:rPr>
        <w:t>X</w:t>
      </w:r>
      <w:r w:rsidR="00D16E6F">
        <w:rPr>
          <w:rFonts w:ascii="Times New Roman" w:eastAsiaTheme="minorEastAsia" w:hAnsi="Times New Roman" w:cs="Times New Roman"/>
        </w:rPr>
        <w:t xml:space="preserve"> and </w:t>
      </w:r>
      <w:r w:rsidR="00D16E6F" w:rsidRPr="002D26F0">
        <w:rPr>
          <w:rFonts w:ascii="Times New Roman" w:eastAsiaTheme="minorEastAsia" w:hAnsi="Times New Roman" w:cs="Times New Roman"/>
          <w:highlight w:val="yellow"/>
        </w:rPr>
        <w:t>Y</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proofErr w:type="spellStart"/>
      <w:r w:rsidR="005A41D4">
        <w:rPr>
          <w:rFonts w:ascii="Times New Roman" w:eastAsiaTheme="minorEastAsia" w:hAnsi="Times New Roman" w:cs="Times New Roman"/>
          <w:i/>
          <w:vertAlign w:val="subscript"/>
        </w:rPr>
        <w:t>R,i,j</w:t>
      </w:r>
      <w:proofErr w:type="spellEnd"/>
      <w:r w:rsidR="005A41D4">
        <w:rPr>
          <w:rFonts w:ascii="Times New Roman" w:eastAsiaTheme="minorEastAsia" w:hAnsi="Times New Roman" w:cs="Times New Roman"/>
        </w:rPr>
        <w:t xml:space="preserve"> = -0.5, 0, and 0.5, </w:t>
      </w:r>
      <w:r w:rsidR="00C9178E">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sidR="00C9178E">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proofErr w:type="spellStart"/>
      <w:r w:rsidR="00605B1C">
        <w:rPr>
          <w:rFonts w:ascii="Times New Roman" w:eastAsiaTheme="minorEastAsia" w:hAnsi="Times New Roman" w:cs="Times New Roman"/>
          <w:i/>
          <w:vertAlign w:val="subscript"/>
        </w:rPr>
        <w:t>R,i,j</w:t>
      </w:r>
      <w:proofErr w:type="spellEnd"/>
      <w:r w:rsidR="00605B1C">
        <w:rPr>
          <w:rFonts w:ascii="Times New Roman" w:eastAsiaTheme="minorEastAsia" w:hAnsi="Times New Roman" w:cs="Times New Roman"/>
          <w:i/>
          <w:vertAlign w:val="subscript"/>
        </w:rPr>
        <w:t xml:space="preserve">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 We tried using a magnitude greater than 0.5 but it is not mathematically possible to simulate three random variables that all have stronger negative correlations.</w:t>
      </w:r>
      <w:r w:rsidR="0021339F">
        <w:rPr>
          <w:rFonts w:ascii="Times New Roman" w:eastAsiaTheme="minorEastAsia" w:hAnsi="Times New Roman" w:cs="Times New Roman"/>
        </w:rPr>
        <w:t xml:space="preserve"> For these scenarios, we held the number of vessels holding each permit portfolio constant according to the baseline scenario.</w:t>
      </w:r>
    </w:p>
    <w:p w14:paraId="2B5DC4A8" w14:textId="33FA0515" w:rsidR="00DF18E9" w:rsidRDefault="00DF18E9"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fishery</w:t>
      </w:r>
      <w:r w:rsidR="002438F2">
        <w:rPr>
          <w:rFonts w:ascii="Times New Roman" w:eastAsiaTheme="minorEastAsia" w:hAnsi="Times New Roman" w:cs="Times New Roman"/>
        </w:rPr>
        <w:t xml:space="preserve"> </w:t>
      </w:r>
      <w:r w:rsidR="00CD0999">
        <w:rPr>
          <w:rFonts w:ascii="Times New Roman" w:eastAsiaTheme="minorEastAsia" w:hAnsi="Times New Roman" w:cs="Times New Roman"/>
        </w:rPr>
        <w:t>versus multiple fisheries</w:t>
      </w:r>
      <w:r w:rsidR="008F75EA">
        <w:rPr>
          <w:rFonts w:ascii="Times New Roman" w:eastAsiaTheme="minorEastAsia" w:hAnsi="Times New Roman" w:cs="Times New Roman"/>
        </w:rPr>
        <w:t xml:space="preserve"> while keeping the total </w:t>
      </w:r>
      <w:commentRangeStart w:id="13"/>
      <w:commentRangeStart w:id="14"/>
      <w:r w:rsidR="008F75EA">
        <w:rPr>
          <w:rFonts w:ascii="Times New Roman" w:eastAsiaTheme="minorEastAsia" w:hAnsi="Times New Roman" w:cs="Times New Roman"/>
        </w:rPr>
        <w:t>number</w:t>
      </w:r>
      <w:commentRangeEnd w:id="13"/>
      <w:r w:rsidR="004201C1">
        <w:rPr>
          <w:rStyle w:val="CommentReference"/>
        </w:rPr>
        <w:commentReference w:id="13"/>
      </w:r>
      <w:commentRangeEnd w:id="14"/>
      <w:r w:rsidR="00396823">
        <w:rPr>
          <w:rStyle w:val="CommentReference"/>
        </w:rPr>
        <w:commentReference w:id="14"/>
      </w:r>
      <w:r w:rsidR="008F75EA">
        <w:rPr>
          <w:rFonts w:ascii="Times New Roman" w:eastAsiaTheme="minorEastAsia" w:hAnsi="Times New Roman" w:cs="Times New Roman"/>
        </w:rPr>
        <w:t xml:space="preserve"> of vessels constant</w:t>
      </w:r>
      <w:r w:rsidR="002D26F0">
        <w:rPr>
          <w:rFonts w:ascii="Times New Roman" w:eastAsiaTheme="minorEastAsia" w:hAnsi="Times New Roman" w:cs="Times New Roman"/>
        </w:rPr>
        <w:t>. We considered three scenarios: easy, medium, and hard access</w:t>
      </w:r>
      <w:r w:rsidR="008F75EA">
        <w:rPr>
          <w:rFonts w:ascii="Times New Roman" w:eastAsiaTheme="minorEastAsia" w:hAnsi="Times New Roman" w:cs="Times New Roman"/>
        </w:rPr>
        <w:t>, with the number of specialist vessels increasing as access grows more difficult</w:t>
      </w:r>
      <w:r w:rsidR="00076A9F">
        <w:rPr>
          <w:rFonts w:ascii="Times New Roman" w:eastAsiaTheme="minorEastAsia" w:hAnsi="Times New Roman" w:cs="Times New Roman"/>
        </w:rPr>
        <w:t>, and the medium access scenario having an equal number of specialists and generalists</w:t>
      </w:r>
      <w:r w:rsidR="008F75EA">
        <w:rPr>
          <w:rFonts w:ascii="Times New Roman" w:eastAsiaTheme="minorEastAsia" w:hAnsi="Times New Roman" w:cs="Times New Roman"/>
        </w:rPr>
        <w:t xml:space="preserve"> (Table 3)</w:t>
      </w:r>
      <w:r w:rsidR="00CD0999">
        <w:rPr>
          <w:rFonts w:ascii="Times New Roman" w:eastAsiaTheme="minorEastAsia" w:hAnsi="Times New Roman" w:cs="Times New Roman"/>
        </w:rPr>
        <w:t xml:space="preserve">. </w:t>
      </w:r>
      <w:r w:rsidR="00FC3102">
        <w:rPr>
          <w:rFonts w:ascii="Times New Roman" w:eastAsiaTheme="minorEastAsia" w:hAnsi="Times New Roman" w:cs="Times New Roman"/>
        </w:rPr>
        <w:t xml:space="preserve">For these scenarios we held synchrony of recruitment constant at zero. </w:t>
      </w:r>
    </w:p>
    <w:p w14:paraId="24296942" w14:textId="5B2CE8E8" w:rsidR="0021339F" w:rsidRDefault="0021339F" w:rsidP="00BC69A6">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ab/>
        <w:t xml:space="preserve">Finally, we explored a set of scenarios that varied both synchrony and access. For these scenarios, we considered only the endpoint values for the synchrony and access scenarios (i.e., no medium access or independent recruitment).  </w:t>
      </w:r>
    </w:p>
    <w:p w14:paraId="0B929318" w14:textId="77777777" w:rsidR="00CD0999" w:rsidRPr="000751AA" w:rsidRDefault="00CD0999" w:rsidP="00BC69A6">
      <w:pPr>
        <w:spacing w:line="480" w:lineRule="auto"/>
        <w:rPr>
          <w:rFonts w:ascii="Times New Roman" w:hAnsi="Times New Roman" w:cs="Times New Roman"/>
        </w:rPr>
      </w:pPr>
    </w:p>
    <w:p w14:paraId="227F903C" w14:textId="01B5149E" w:rsidR="0016124B" w:rsidRDefault="0016124B" w:rsidP="00BC69A6">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6D70E083" w14:textId="0547CF96" w:rsidR="00C47940" w:rsidRPr="00F40ECA" w:rsidRDefault="003D40DE" w:rsidP="00BC69A6">
      <w:pPr>
        <w:spacing w:line="480" w:lineRule="auto"/>
        <w:rPr>
          <w:rFonts w:ascii="Times New Roman" w:hAnsi="Times New Roman" w:cs="Times New Roman"/>
        </w:rPr>
      </w:pPr>
      <w:r>
        <w:rPr>
          <w:rFonts w:ascii="Times New Roman" w:hAnsi="Times New Roman" w:cs="Times New Roman"/>
          <w:i/>
        </w:rPr>
        <w:t>Synchrony</w:t>
      </w:r>
    </w:p>
    <w:p w14:paraId="3013DA86" w14:textId="583F549B" w:rsidR="00F23034" w:rsidRDefault="00922579" w:rsidP="00BC69A6">
      <w:pPr>
        <w:spacing w:line="480" w:lineRule="auto"/>
        <w:rPr>
          <w:rFonts w:ascii="Times New Roman" w:hAnsi="Times New Roman" w:cs="Times New Roman"/>
        </w:rPr>
      </w:pPr>
      <w:r>
        <w:rPr>
          <w:rFonts w:ascii="Times New Roman" w:hAnsi="Times New Roman" w:cs="Times New Roman"/>
        </w:rPr>
        <w:tab/>
        <w:t xml:space="preserve">Synchrony alone had </w:t>
      </w:r>
      <w:r w:rsidR="00F23034">
        <w:rPr>
          <w:rFonts w:ascii="Times New Roman" w:hAnsi="Times New Roman" w:cs="Times New Roman"/>
        </w:rPr>
        <w:t xml:space="preserve">no influence on </w:t>
      </w:r>
      <w:r w:rsidR="002A7DC5">
        <w:rPr>
          <w:rFonts w:ascii="Times New Roman" w:hAnsi="Times New Roman" w:cs="Times New Roman"/>
        </w:rPr>
        <w:t>mean revenue</w:t>
      </w:r>
      <w:r>
        <w:rPr>
          <w:rFonts w:ascii="Times New Roman" w:hAnsi="Times New Roman" w:cs="Times New Roman"/>
        </w:rPr>
        <w:t>. Average revenue remained constant across the synchrony scenarios when summed across</w:t>
      </w:r>
      <w:r w:rsidR="003E0693">
        <w:rPr>
          <w:rFonts w:ascii="Times New Roman" w:hAnsi="Times New Roman" w:cs="Times New Roman"/>
        </w:rPr>
        <w:t xml:space="preserve"> </w:t>
      </w:r>
      <w:r w:rsidR="002A7DC5">
        <w:rPr>
          <w:rFonts w:ascii="Times New Roman" w:hAnsi="Times New Roman" w:cs="Times New Roman"/>
        </w:rPr>
        <w:t>all vessels</w:t>
      </w:r>
      <w:r w:rsidR="003E0693">
        <w:rPr>
          <w:rFonts w:ascii="Times New Roman" w:hAnsi="Times New Roman" w:cs="Times New Roman"/>
        </w:rPr>
        <w:t xml:space="preserve"> (Table 4</w:t>
      </w:r>
      <w:r>
        <w:rPr>
          <w:rFonts w:ascii="Times New Roman" w:hAnsi="Times New Roman" w:cs="Times New Roman"/>
        </w:rPr>
        <w:t>). This pattern also held for average re</w:t>
      </w:r>
      <w:r w:rsidR="00CC1791">
        <w:rPr>
          <w:rFonts w:ascii="Times New Roman" w:hAnsi="Times New Roman" w:cs="Times New Roman"/>
        </w:rPr>
        <w:t>venue for each species (Figure 1</w:t>
      </w:r>
      <w:r w:rsidR="00B6798E">
        <w:rPr>
          <w:rFonts w:ascii="Times New Roman" w:hAnsi="Times New Roman" w:cs="Times New Roman"/>
        </w:rPr>
        <w:t>, top row</w:t>
      </w:r>
      <w:r>
        <w:rPr>
          <w:rFonts w:ascii="Times New Roman" w:hAnsi="Times New Roman" w:cs="Times New Roman"/>
        </w:rPr>
        <w:t>) and average revenue for individual vessels</w:t>
      </w:r>
      <w:r w:rsidR="00B6798E">
        <w:rPr>
          <w:rFonts w:ascii="Times New Roman" w:hAnsi="Times New Roman" w:cs="Times New Roman"/>
        </w:rPr>
        <w:t xml:space="preserve"> in</w:t>
      </w:r>
      <w:r>
        <w:rPr>
          <w:rFonts w:ascii="Times New Roman" w:hAnsi="Times New Roman" w:cs="Times New Roman"/>
        </w:rPr>
        <w:t xml:space="preserve"> </w:t>
      </w:r>
      <w:r w:rsidR="00B6798E">
        <w:rPr>
          <w:rFonts w:ascii="Times New Roman" w:hAnsi="Times New Roman" w:cs="Times New Roman"/>
        </w:rPr>
        <w:t>each</w:t>
      </w:r>
      <w:r>
        <w:rPr>
          <w:rFonts w:ascii="Times New Roman" w:hAnsi="Times New Roman" w:cs="Times New Roman"/>
        </w:rPr>
        <w:t xml:space="preserve"> permit portfolio (Figure</w:t>
      </w:r>
      <w:r w:rsidR="00CC1791">
        <w:rPr>
          <w:rFonts w:ascii="Times New Roman" w:hAnsi="Times New Roman" w:cs="Times New Roman"/>
        </w:rPr>
        <w:t xml:space="preserve"> 2</w:t>
      </w:r>
      <w:r w:rsidR="00B6798E">
        <w:rPr>
          <w:rFonts w:ascii="Times New Roman" w:hAnsi="Times New Roman" w:cs="Times New Roman"/>
        </w:rPr>
        <w:t>, top row</w:t>
      </w:r>
      <w:r>
        <w:rPr>
          <w:rFonts w:ascii="Times New Roman" w:hAnsi="Times New Roman" w:cs="Times New Roman"/>
        </w:rPr>
        <w:t xml:space="preserve">). </w:t>
      </w:r>
      <w:r w:rsidR="00F23034">
        <w:rPr>
          <w:rFonts w:ascii="Times New Roman" w:hAnsi="Times New Roman" w:cs="Times New Roman"/>
        </w:rPr>
        <w:t>The stability in income across ecological conditions also meant that i</w:t>
      </w:r>
      <w:r>
        <w:rPr>
          <w:rFonts w:ascii="Times New Roman" w:hAnsi="Times New Roman" w:cs="Times New Roman"/>
        </w:rPr>
        <w:t xml:space="preserve">nequality </w:t>
      </w:r>
      <w:r w:rsidR="00B6798E">
        <w:rPr>
          <w:rFonts w:ascii="Times New Roman" w:hAnsi="Times New Roman" w:cs="Times New Roman"/>
        </w:rPr>
        <w:t>in the fishery</w:t>
      </w:r>
      <w:r>
        <w:rPr>
          <w:rFonts w:ascii="Times New Roman" w:hAnsi="Times New Roman" w:cs="Times New Roman"/>
        </w:rPr>
        <w:t xml:space="preserve">, as measured by the Gini Index of </w:t>
      </w:r>
      <w:r w:rsidR="00B6798E">
        <w:rPr>
          <w:rFonts w:ascii="Times New Roman" w:hAnsi="Times New Roman" w:cs="Times New Roman"/>
        </w:rPr>
        <w:t>average revenue, remained constant across the synchrony scenarios</w:t>
      </w:r>
      <w:r>
        <w:rPr>
          <w:rFonts w:ascii="Times New Roman" w:hAnsi="Times New Roman" w:cs="Times New Roman"/>
        </w:rPr>
        <w:t>.</w:t>
      </w:r>
      <w:r w:rsidR="003E0693">
        <w:rPr>
          <w:rFonts w:ascii="Times New Roman" w:hAnsi="Times New Roman" w:cs="Times New Roman"/>
        </w:rPr>
        <w:t xml:space="preserve"> </w:t>
      </w:r>
    </w:p>
    <w:p w14:paraId="0CEB32DA" w14:textId="3E08035F" w:rsidR="00891F92" w:rsidRDefault="00F23034" w:rsidP="00BC69A6">
      <w:pPr>
        <w:spacing w:line="480" w:lineRule="auto"/>
        <w:rPr>
          <w:rFonts w:ascii="Times New Roman" w:hAnsi="Times New Roman" w:cs="Times New Roman"/>
        </w:rPr>
      </w:pPr>
      <w:r>
        <w:rPr>
          <w:rFonts w:ascii="Times New Roman" w:hAnsi="Times New Roman" w:cs="Times New Roman"/>
        </w:rPr>
        <w:tab/>
        <w:t xml:space="preserve">Synchrony </w:t>
      </w:r>
      <w:r w:rsidR="00091417">
        <w:rPr>
          <w:rFonts w:ascii="Times New Roman" w:hAnsi="Times New Roman" w:cs="Times New Roman"/>
        </w:rPr>
        <w:t xml:space="preserve">increased variability of revenue </w:t>
      </w:r>
      <w:r w:rsidR="00C51D84">
        <w:rPr>
          <w:rFonts w:ascii="Times New Roman" w:hAnsi="Times New Roman" w:cs="Times New Roman"/>
        </w:rPr>
        <w:t>at some levels of aggregation and for some individuals</w:t>
      </w:r>
      <w:r>
        <w:rPr>
          <w:rFonts w:ascii="Times New Roman" w:hAnsi="Times New Roman" w:cs="Times New Roman"/>
        </w:rPr>
        <w:t xml:space="preserve">. Variability of total revenue, as measured by the coefficient of variation (CV), increased as productivity of the populations </w:t>
      </w:r>
      <w:r w:rsidR="003E0693">
        <w:rPr>
          <w:rFonts w:ascii="Times New Roman" w:hAnsi="Times New Roman" w:cs="Times New Roman"/>
        </w:rPr>
        <w:t>became more synchronous (Table 4</w:t>
      </w:r>
      <w:r>
        <w:rPr>
          <w:rFonts w:ascii="Times New Roman" w:hAnsi="Times New Roman" w:cs="Times New Roman"/>
        </w:rPr>
        <w:t xml:space="preserve">). </w:t>
      </w:r>
      <w:r w:rsidR="00C51D84">
        <w:rPr>
          <w:rFonts w:ascii="Times New Roman" w:hAnsi="Times New Roman" w:cs="Times New Roman"/>
        </w:rPr>
        <w:t xml:space="preserve">However, variability of revenue for each </w:t>
      </w:r>
      <w:r w:rsidR="00CC1791">
        <w:rPr>
          <w:rFonts w:ascii="Times New Roman" w:hAnsi="Times New Roman" w:cs="Times New Roman"/>
        </w:rPr>
        <w:t>species did not change (Figure 1</w:t>
      </w:r>
      <w:r w:rsidR="00C51D84">
        <w:rPr>
          <w:rFonts w:ascii="Times New Roman" w:hAnsi="Times New Roman" w:cs="Times New Roman"/>
        </w:rPr>
        <w:t xml:space="preserve">, bottom row). </w:t>
      </w:r>
      <w:r w:rsidR="00891F92">
        <w:rPr>
          <w:rFonts w:ascii="Times New Roman" w:hAnsi="Times New Roman" w:cs="Times New Roman"/>
        </w:rPr>
        <w:t>Synchronous populations tend to rise and fall together, so total revenue experiences large peaks and troughs. Conversely, when populations vary asynchronously, a bad year for one species is likely a good year for another, reducing variability in total revenue. However, across all of these scenarios w</w:t>
      </w:r>
      <w:r w:rsidR="00C51D84">
        <w:rPr>
          <w:rFonts w:ascii="Times New Roman" w:hAnsi="Times New Roman" w:cs="Times New Roman"/>
        </w:rPr>
        <w:t xml:space="preserve">e held </w:t>
      </w:r>
      <w:r w:rsidR="00DD1923">
        <w:rPr>
          <w:rFonts w:ascii="Times New Roman" w:hAnsi="Times New Roman" w:cs="Times New Roman"/>
        </w:rPr>
        <w:t xml:space="preserve">the CV of </w:t>
      </w:r>
      <w:r w:rsidR="00891F92">
        <w:rPr>
          <w:rFonts w:ascii="Times New Roman" w:hAnsi="Times New Roman" w:cs="Times New Roman"/>
        </w:rPr>
        <w:t xml:space="preserve">productivity </w:t>
      </w:r>
      <w:r w:rsidR="00C51D84">
        <w:rPr>
          <w:rFonts w:ascii="Times New Roman" w:hAnsi="Times New Roman" w:cs="Times New Roman"/>
        </w:rPr>
        <w:t xml:space="preserve">of each individual </w:t>
      </w:r>
      <w:r w:rsidR="0029163B">
        <w:rPr>
          <w:rFonts w:ascii="Times New Roman" w:hAnsi="Times New Roman" w:cs="Times New Roman"/>
        </w:rPr>
        <w:t>population</w:t>
      </w:r>
      <w:r w:rsidR="00C51D84">
        <w:rPr>
          <w:rFonts w:ascii="Times New Roman" w:hAnsi="Times New Roman" w:cs="Times New Roman"/>
        </w:rPr>
        <w:t xml:space="preserve"> constant</w:t>
      </w:r>
      <w:r w:rsidR="00DD1923">
        <w:rPr>
          <w:rFonts w:ascii="Times New Roman" w:hAnsi="Times New Roman" w:cs="Times New Roman"/>
        </w:rPr>
        <w:t xml:space="preserve"> (diagonal of the variance-covariance matrix</w:t>
      </w:r>
      <w:r w:rsidR="005C1C11">
        <w:rPr>
          <w:rFonts w:ascii="Times New Roman" w:hAnsi="Times New Roman" w:cs="Times New Roman"/>
        </w:rPr>
        <w:t xml:space="preserve"> remained constant</w:t>
      </w:r>
      <w:r w:rsidR="00DD1923">
        <w:rPr>
          <w:rFonts w:ascii="Times New Roman" w:hAnsi="Times New Roman" w:cs="Times New Roman"/>
        </w:rPr>
        <w:t>)</w:t>
      </w:r>
      <w:r w:rsidR="00891F92">
        <w:rPr>
          <w:rFonts w:ascii="Times New Roman" w:hAnsi="Times New Roman" w:cs="Times New Roman"/>
        </w:rPr>
        <w:t>, which translated into minimal changes in revenue variability at the species level</w:t>
      </w:r>
      <w:r w:rsidR="00C51D84">
        <w:rPr>
          <w:rFonts w:ascii="Times New Roman" w:hAnsi="Times New Roman" w:cs="Times New Roman"/>
        </w:rPr>
        <w:t xml:space="preserve">. </w:t>
      </w:r>
    </w:p>
    <w:p w14:paraId="18B334B4" w14:textId="49CBE19A" w:rsidR="00922579" w:rsidRDefault="00891F92" w:rsidP="00BC69A6">
      <w:pPr>
        <w:spacing w:line="480" w:lineRule="auto"/>
        <w:ind w:firstLine="720"/>
        <w:rPr>
          <w:rFonts w:ascii="Times New Roman" w:hAnsi="Times New Roman" w:cs="Times New Roman"/>
        </w:rPr>
      </w:pPr>
      <w:r>
        <w:rPr>
          <w:rFonts w:ascii="Times New Roman" w:hAnsi="Times New Roman" w:cs="Times New Roman"/>
        </w:rPr>
        <w:lastRenderedPageBreak/>
        <w:t>At the individual level, o</w:t>
      </w:r>
      <w:r w:rsidR="00C51D84">
        <w:rPr>
          <w:rFonts w:ascii="Times New Roman" w:hAnsi="Times New Roman" w:cs="Times New Roman"/>
        </w:rPr>
        <w:t xml:space="preserve">nly vessels holding both crab and salmon permits saw </w:t>
      </w:r>
      <w:r w:rsidR="00584361">
        <w:rPr>
          <w:rFonts w:ascii="Times New Roman" w:hAnsi="Times New Roman" w:cs="Times New Roman"/>
        </w:rPr>
        <w:t>increases</w:t>
      </w:r>
      <w:r w:rsidR="00C51D84">
        <w:rPr>
          <w:rFonts w:ascii="Times New Roman" w:hAnsi="Times New Roman" w:cs="Times New Roman"/>
        </w:rPr>
        <w:t xml:space="preserve"> in variability of their revenue</w:t>
      </w:r>
      <w:r w:rsidR="00584361">
        <w:rPr>
          <w:rFonts w:ascii="Times New Roman" w:hAnsi="Times New Roman" w:cs="Times New Roman"/>
        </w:rPr>
        <w:t xml:space="preserve"> with increasing synchrony</w:t>
      </w:r>
      <w:r w:rsidR="00CC1791">
        <w:rPr>
          <w:rFonts w:ascii="Times New Roman" w:hAnsi="Times New Roman" w:cs="Times New Roman"/>
        </w:rPr>
        <w:t xml:space="preserve"> (Fig. 2</w:t>
      </w:r>
      <w:r w:rsidR="00C51D84">
        <w:rPr>
          <w:rFonts w:ascii="Times New Roman" w:hAnsi="Times New Roman" w:cs="Times New Roman"/>
        </w:rPr>
        <w:t xml:space="preserve">, bottom row). </w:t>
      </w:r>
      <w:r w:rsidR="002378D3">
        <w:rPr>
          <w:rFonts w:ascii="Times New Roman" w:hAnsi="Times New Roman" w:cs="Times New Roman"/>
        </w:rPr>
        <w:t>That is, of the vessels with crab permits, those with diversified permit portfolios</w:t>
      </w:r>
      <w:r w:rsidR="00A563C0">
        <w:rPr>
          <w:rFonts w:ascii="Times New Roman" w:hAnsi="Times New Roman" w:cs="Times New Roman"/>
        </w:rPr>
        <w:t xml:space="preserve"> all experienced</w:t>
      </w:r>
      <w:r w:rsidR="002378D3">
        <w:rPr>
          <w:rFonts w:ascii="Times New Roman" w:hAnsi="Times New Roman" w:cs="Times New Roman"/>
        </w:rPr>
        <w:t xml:space="preserve"> less </w:t>
      </w:r>
      <w:r w:rsidR="007E181C">
        <w:rPr>
          <w:rFonts w:ascii="Times New Roman" w:hAnsi="Times New Roman" w:cs="Times New Roman"/>
        </w:rPr>
        <w:t xml:space="preserve">revenue </w:t>
      </w:r>
      <w:r w:rsidR="002378D3">
        <w:rPr>
          <w:rFonts w:ascii="Times New Roman" w:hAnsi="Times New Roman" w:cs="Times New Roman"/>
        </w:rPr>
        <w:t xml:space="preserve">variability than crab specialists; however, synchrony only mediated the extent of that diversification benefit for vessels that fished </w:t>
      </w:r>
      <w:r w:rsidR="00CC1791">
        <w:rPr>
          <w:rFonts w:ascii="Times New Roman" w:hAnsi="Times New Roman" w:cs="Times New Roman"/>
        </w:rPr>
        <w:t>for both crab and salmon (Fig. 3</w:t>
      </w:r>
      <w:r w:rsidR="002378D3">
        <w:rPr>
          <w:rFonts w:ascii="Times New Roman" w:hAnsi="Times New Roman" w:cs="Times New Roman"/>
        </w:rPr>
        <w:t xml:space="preserve">). </w:t>
      </w:r>
      <w:r w:rsidR="00754582">
        <w:rPr>
          <w:rFonts w:ascii="Times New Roman" w:hAnsi="Times New Roman" w:cs="Times New Roman"/>
        </w:rPr>
        <w:t xml:space="preserve">These individuals saw a larger benefit from their </w:t>
      </w:r>
      <w:r w:rsidR="00DD3272">
        <w:rPr>
          <w:rFonts w:ascii="Times New Roman" w:hAnsi="Times New Roman" w:cs="Times New Roman"/>
        </w:rPr>
        <w:t xml:space="preserve">diversified </w:t>
      </w:r>
      <w:r w:rsidR="00754582">
        <w:rPr>
          <w:rFonts w:ascii="Times New Roman" w:hAnsi="Times New Roman" w:cs="Times New Roman"/>
        </w:rPr>
        <w:t xml:space="preserve">permit portfolio, as measured by </w:t>
      </w:r>
      <w:r w:rsidR="00DD3272">
        <w:rPr>
          <w:rFonts w:ascii="Times New Roman" w:hAnsi="Times New Roman" w:cs="Times New Roman"/>
        </w:rPr>
        <w:t xml:space="preserve">a </w:t>
      </w:r>
      <w:r w:rsidR="00754582">
        <w:rPr>
          <w:rFonts w:ascii="Times New Roman" w:hAnsi="Times New Roman" w:cs="Times New Roman"/>
        </w:rPr>
        <w:t>reduction</w:t>
      </w:r>
      <w:r w:rsidR="00DD3272">
        <w:rPr>
          <w:rFonts w:ascii="Times New Roman" w:hAnsi="Times New Roman" w:cs="Times New Roman"/>
        </w:rPr>
        <w:t xml:space="preserve"> in revenue variability and risk</w:t>
      </w:r>
      <w:r w:rsidR="00754582">
        <w:rPr>
          <w:rFonts w:ascii="Times New Roman" w:hAnsi="Times New Roman" w:cs="Times New Roman"/>
        </w:rPr>
        <w:t xml:space="preserve">, when the crab and salmon populations varied asynchronously. </w:t>
      </w:r>
      <w:r>
        <w:rPr>
          <w:rFonts w:ascii="Times New Roman" w:hAnsi="Times New Roman" w:cs="Times New Roman"/>
        </w:rPr>
        <w:t>Specialist</w:t>
      </w:r>
      <w:r w:rsidR="007E13A7">
        <w:rPr>
          <w:rFonts w:ascii="Times New Roman" w:hAnsi="Times New Roman" w:cs="Times New Roman"/>
        </w:rPr>
        <w:t xml:space="preserve"> individual</w:t>
      </w:r>
      <w:r>
        <w:rPr>
          <w:rFonts w:ascii="Times New Roman" w:hAnsi="Times New Roman" w:cs="Times New Roman"/>
        </w:rPr>
        <w:t xml:space="preserve">s </w:t>
      </w:r>
      <w:r w:rsidR="005A0653">
        <w:rPr>
          <w:rFonts w:ascii="Times New Roman" w:hAnsi="Times New Roman" w:cs="Times New Roman"/>
        </w:rPr>
        <w:t xml:space="preserve">holding only one permit </w:t>
      </w:r>
      <w:r>
        <w:rPr>
          <w:rFonts w:ascii="Times New Roman" w:hAnsi="Times New Roman" w:cs="Times New Roman"/>
        </w:rPr>
        <w:t xml:space="preserve">saw no change in variability for the same reasons </w:t>
      </w:r>
      <w:r w:rsidR="007E181C">
        <w:rPr>
          <w:rFonts w:ascii="Times New Roman" w:hAnsi="Times New Roman" w:cs="Times New Roman"/>
        </w:rPr>
        <w:t>there were</w:t>
      </w:r>
      <w:r>
        <w:rPr>
          <w:rFonts w:ascii="Times New Roman" w:hAnsi="Times New Roman" w:cs="Times New Roman"/>
        </w:rPr>
        <w:t xml:space="preserve"> no changes in variability of total revenue at the </w:t>
      </w:r>
      <w:r w:rsidR="005A0653">
        <w:rPr>
          <w:rFonts w:ascii="Times New Roman" w:hAnsi="Times New Roman" w:cs="Times New Roman"/>
        </w:rPr>
        <w:t>species level</w:t>
      </w:r>
      <w:r>
        <w:rPr>
          <w:rFonts w:ascii="Times New Roman" w:hAnsi="Times New Roman" w:cs="Times New Roman"/>
        </w:rPr>
        <w:t xml:space="preserve">. </w:t>
      </w:r>
      <w:r w:rsidR="002378D3">
        <w:rPr>
          <w:rFonts w:ascii="Times New Roman" w:hAnsi="Times New Roman" w:cs="Times New Roman"/>
        </w:rPr>
        <w:t xml:space="preserve">Synchrony also did not influence variability or </w:t>
      </w:r>
      <w:r w:rsidR="00D94087">
        <w:rPr>
          <w:rFonts w:ascii="Times New Roman" w:hAnsi="Times New Roman" w:cs="Times New Roman"/>
        </w:rPr>
        <w:t xml:space="preserve">mediate </w:t>
      </w:r>
      <w:r w:rsidR="002378D3">
        <w:rPr>
          <w:rFonts w:ascii="Times New Roman" w:hAnsi="Times New Roman" w:cs="Times New Roman"/>
        </w:rPr>
        <w:t>portfolio benefits for v</w:t>
      </w:r>
      <w:r w:rsidR="007E13A7">
        <w:rPr>
          <w:rFonts w:ascii="Times New Roman" w:hAnsi="Times New Roman" w:cs="Times New Roman"/>
        </w:rPr>
        <w:t>essels holding a crab-</w:t>
      </w:r>
      <w:proofErr w:type="spellStart"/>
      <w:r w:rsidR="007E13A7">
        <w:rPr>
          <w:rFonts w:ascii="Times New Roman" w:hAnsi="Times New Roman" w:cs="Times New Roman"/>
        </w:rPr>
        <w:t>groundfish</w:t>
      </w:r>
      <w:proofErr w:type="spellEnd"/>
      <w:r w:rsidR="007E13A7">
        <w:rPr>
          <w:rFonts w:ascii="Times New Roman" w:hAnsi="Times New Roman" w:cs="Times New Roman"/>
        </w:rPr>
        <w:t xml:space="preserve"> portfolio</w:t>
      </w:r>
      <w:r w:rsidR="005A0653">
        <w:rPr>
          <w:rFonts w:ascii="Times New Roman" w:hAnsi="Times New Roman" w:cs="Times New Roman"/>
        </w:rPr>
        <w:t xml:space="preserve">. </w:t>
      </w:r>
      <w:r w:rsidR="006607E1">
        <w:rPr>
          <w:rFonts w:ascii="Times New Roman" w:hAnsi="Times New Roman" w:cs="Times New Roman"/>
        </w:rPr>
        <w:t xml:space="preserve">This is because changes in </w:t>
      </w:r>
      <w:r w:rsidR="00A076DE">
        <w:rPr>
          <w:rFonts w:ascii="Times New Roman" w:hAnsi="Times New Roman" w:cs="Times New Roman"/>
        </w:rPr>
        <w:t>recruitment</w:t>
      </w:r>
      <w:r w:rsidR="006607E1">
        <w:rPr>
          <w:rFonts w:ascii="Times New Roman" w:hAnsi="Times New Roman" w:cs="Times New Roman"/>
        </w:rPr>
        <w:t xml:space="preserve"> are </w:t>
      </w:r>
      <w:r w:rsidR="00D94087">
        <w:rPr>
          <w:rFonts w:ascii="Times New Roman" w:hAnsi="Times New Roman" w:cs="Times New Roman"/>
        </w:rPr>
        <w:t>filtered</w:t>
      </w:r>
      <w:r w:rsidR="006607E1">
        <w:rPr>
          <w:rFonts w:ascii="Times New Roman" w:hAnsi="Times New Roman" w:cs="Times New Roman"/>
        </w:rPr>
        <w:t xml:space="preserve"> through a population’s life history</w:t>
      </w:r>
      <w:r w:rsidR="000211F6">
        <w:rPr>
          <w:rFonts w:ascii="Times New Roman" w:hAnsi="Times New Roman" w:cs="Times New Roman"/>
        </w:rPr>
        <w:t xml:space="preserve">. </w:t>
      </w:r>
      <w:proofErr w:type="spellStart"/>
      <w:r w:rsidR="00C5199E">
        <w:rPr>
          <w:rFonts w:ascii="Times New Roman" w:hAnsi="Times New Roman" w:cs="Times New Roman"/>
        </w:rPr>
        <w:t>C</w:t>
      </w:r>
      <w:r w:rsidR="007E181C">
        <w:rPr>
          <w:rFonts w:ascii="Times New Roman" w:hAnsi="Times New Roman" w:cs="Times New Roman"/>
        </w:rPr>
        <w:t>c</w:t>
      </w:r>
      <w:r w:rsidR="00C5199E">
        <w:rPr>
          <w:rFonts w:ascii="Times New Roman" w:hAnsi="Times New Roman" w:cs="Times New Roman"/>
        </w:rPr>
        <w:t>hanges</w:t>
      </w:r>
      <w:proofErr w:type="spellEnd"/>
      <w:r w:rsidR="00C5199E">
        <w:rPr>
          <w:rFonts w:ascii="Times New Roman" w:hAnsi="Times New Roman" w:cs="Times New Roman"/>
        </w:rPr>
        <w:t xml:space="preserve"> </w:t>
      </w:r>
      <w:r w:rsidR="00505F95">
        <w:rPr>
          <w:rFonts w:ascii="Times New Roman" w:hAnsi="Times New Roman" w:cs="Times New Roman"/>
        </w:rPr>
        <w:t xml:space="preserve">in </w:t>
      </w:r>
      <w:proofErr w:type="spellStart"/>
      <w:r w:rsidR="00C5199E">
        <w:rPr>
          <w:rFonts w:ascii="Times New Roman" w:hAnsi="Times New Roman" w:cs="Times New Roman"/>
        </w:rPr>
        <w:t>groundfish</w:t>
      </w:r>
      <w:proofErr w:type="spellEnd"/>
      <w:r w:rsidR="00C5199E">
        <w:rPr>
          <w:rFonts w:ascii="Times New Roman" w:hAnsi="Times New Roman" w:cs="Times New Roman"/>
        </w:rPr>
        <w:t xml:space="preserve"> </w:t>
      </w:r>
      <w:r w:rsidR="00505F95">
        <w:rPr>
          <w:rFonts w:ascii="Times New Roman" w:hAnsi="Times New Roman" w:cs="Times New Roman"/>
        </w:rPr>
        <w:t>recruitment have relatively less of an impact on the biomass that is available to the fishery</w:t>
      </w:r>
      <w:r w:rsidR="00B12BA4">
        <w:rPr>
          <w:rFonts w:ascii="Times New Roman" w:hAnsi="Times New Roman" w:cs="Times New Roman"/>
        </w:rPr>
        <w:t>, which also depends on growth and survival of older cohorts. This means the available biomass</w:t>
      </w:r>
      <w:r w:rsidR="00C5199E">
        <w:rPr>
          <w:rFonts w:ascii="Times New Roman" w:hAnsi="Times New Roman" w:cs="Times New Roman"/>
        </w:rPr>
        <w:t>es</w:t>
      </w:r>
      <w:r w:rsidR="00B12BA4">
        <w:rPr>
          <w:rFonts w:ascii="Times New Roman" w:hAnsi="Times New Roman" w:cs="Times New Roman"/>
        </w:rPr>
        <w:t xml:space="preserve"> of crab and </w:t>
      </w:r>
      <w:proofErr w:type="spellStart"/>
      <w:r w:rsidR="00B12BA4">
        <w:rPr>
          <w:rFonts w:ascii="Times New Roman" w:hAnsi="Times New Roman" w:cs="Times New Roman"/>
        </w:rPr>
        <w:t>groundfish</w:t>
      </w:r>
      <w:proofErr w:type="spellEnd"/>
      <w:r w:rsidR="00C5199E">
        <w:rPr>
          <w:rFonts w:ascii="Times New Roman" w:hAnsi="Times New Roman" w:cs="Times New Roman"/>
        </w:rPr>
        <w:t>, and thus the revenue those populations</w:t>
      </w:r>
      <w:ins w:id="15" w:author="Punt, Andre (O&amp;A, Hobart)" w:date="2020-03-21T15:46:00Z">
        <w:r w:rsidR="007E181C">
          <w:rPr>
            <w:rFonts w:ascii="Times New Roman" w:hAnsi="Times New Roman" w:cs="Times New Roman"/>
          </w:rPr>
          <w:t xml:space="preserve"> </w:t>
        </w:r>
        <w:commentRangeStart w:id="16"/>
        <w:commentRangeStart w:id="17"/>
        <w:del w:id="18" w:author="kiva.oken kiva.oken" w:date="2020-03-23T15:22:00Z">
          <w:r w:rsidR="007E181C" w:rsidDel="00BC69A6">
            <w:rPr>
              <w:rFonts w:ascii="Times New Roman" w:hAnsi="Times New Roman" w:cs="Times New Roman"/>
            </w:rPr>
            <w:delText>sablefish</w:delText>
          </w:r>
          <w:commentRangeEnd w:id="16"/>
          <w:r w:rsidR="007E181C" w:rsidDel="00BC69A6">
            <w:rPr>
              <w:rStyle w:val="CommentReference"/>
            </w:rPr>
            <w:commentReference w:id="16"/>
          </w:r>
        </w:del>
      </w:ins>
      <w:commentRangeEnd w:id="17"/>
      <w:del w:id="19" w:author="kiva.oken kiva.oken" w:date="2020-03-23T15:22:00Z">
        <w:r w:rsidR="00BC69A6" w:rsidDel="00BC69A6">
          <w:rPr>
            <w:rStyle w:val="CommentReference"/>
          </w:rPr>
          <w:commentReference w:id="17"/>
        </w:r>
        <w:r w:rsidR="00C5199E" w:rsidDel="00BC69A6">
          <w:rPr>
            <w:rFonts w:ascii="Times New Roman" w:hAnsi="Times New Roman" w:cs="Times New Roman"/>
          </w:rPr>
          <w:delText xml:space="preserve"> </w:delText>
        </w:r>
      </w:del>
      <w:r w:rsidR="00C5199E">
        <w:rPr>
          <w:rFonts w:ascii="Times New Roman" w:hAnsi="Times New Roman" w:cs="Times New Roman"/>
        </w:rPr>
        <w:t>generate,</w:t>
      </w:r>
      <w:r w:rsidR="00B12BA4">
        <w:rPr>
          <w:rFonts w:ascii="Times New Roman" w:hAnsi="Times New Roman" w:cs="Times New Roman"/>
        </w:rPr>
        <w:t xml:space="preserve"> do not strongly </w:t>
      </w:r>
      <w:proofErr w:type="spellStart"/>
      <w:r w:rsidR="00B12BA4">
        <w:rPr>
          <w:rFonts w:ascii="Times New Roman" w:hAnsi="Times New Roman" w:cs="Times New Roman"/>
        </w:rPr>
        <w:t>covary</w:t>
      </w:r>
      <w:proofErr w:type="spellEnd"/>
      <w:r w:rsidR="00B12BA4">
        <w:rPr>
          <w:rFonts w:ascii="Times New Roman" w:hAnsi="Times New Roman" w:cs="Times New Roman"/>
        </w:rPr>
        <w:t xml:space="preserve"> even when recruitment does.</w:t>
      </w:r>
    </w:p>
    <w:p w14:paraId="677EE308" w14:textId="77777777" w:rsidR="003D40DE" w:rsidRDefault="003D40DE" w:rsidP="00BC69A6">
      <w:pPr>
        <w:spacing w:line="480" w:lineRule="auto"/>
        <w:ind w:firstLine="720"/>
        <w:rPr>
          <w:rFonts w:ascii="Times New Roman" w:hAnsi="Times New Roman" w:cs="Times New Roman"/>
        </w:rPr>
      </w:pPr>
    </w:p>
    <w:p w14:paraId="2DF7612A" w14:textId="38A19F51" w:rsidR="00AA51CB" w:rsidRPr="003D40DE" w:rsidRDefault="003D40DE" w:rsidP="00BC69A6">
      <w:pPr>
        <w:spacing w:line="480" w:lineRule="auto"/>
        <w:rPr>
          <w:rFonts w:ascii="Times New Roman" w:hAnsi="Times New Roman" w:cs="Times New Roman"/>
          <w:i/>
        </w:rPr>
      </w:pPr>
      <w:r>
        <w:rPr>
          <w:rFonts w:ascii="Times New Roman" w:hAnsi="Times New Roman" w:cs="Times New Roman"/>
          <w:i/>
        </w:rPr>
        <w:t>Access</w:t>
      </w:r>
    </w:p>
    <w:p w14:paraId="6A0125D0" w14:textId="33690142" w:rsidR="00EA23C1" w:rsidRDefault="00092B29" w:rsidP="00E40BC7">
      <w:pPr>
        <w:spacing w:line="480" w:lineRule="auto"/>
        <w:ind w:firstLine="720"/>
        <w:rPr>
          <w:rFonts w:ascii="Times New Roman" w:hAnsi="Times New Roman" w:cs="Times New Roman"/>
        </w:rPr>
      </w:pPr>
      <w:r>
        <w:rPr>
          <w:rFonts w:ascii="Times New Roman" w:hAnsi="Times New Roman" w:cs="Times New Roman"/>
        </w:rPr>
        <w:t xml:space="preserve">Increasing access of vessels to diversified permit portfolios had </w:t>
      </w:r>
      <w:r w:rsidR="007E1C11">
        <w:rPr>
          <w:rFonts w:ascii="Times New Roman" w:hAnsi="Times New Roman" w:cs="Times New Roman"/>
        </w:rPr>
        <w:t>mixed</w:t>
      </w:r>
      <w:r>
        <w:rPr>
          <w:rFonts w:ascii="Times New Roman" w:hAnsi="Times New Roman" w:cs="Times New Roman"/>
        </w:rPr>
        <w:t xml:space="preserve"> impacts on average revenue aggregated </w:t>
      </w:r>
      <w:r w:rsidR="00BE5B0C">
        <w:rPr>
          <w:rFonts w:ascii="Times New Roman" w:hAnsi="Times New Roman" w:cs="Times New Roman"/>
        </w:rPr>
        <w:t>at</w:t>
      </w:r>
      <w:r>
        <w:rPr>
          <w:rFonts w:ascii="Times New Roman" w:hAnsi="Times New Roman" w:cs="Times New Roman"/>
        </w:rPr>
        <w:t xml:space="preserve"> the fleet and species level. </w:t>
      </w:r>
      <w:r w:rsidR="00D91E89">
        <w:rPr>
          <w:rFonts w:ascii="Times New Roman" w:hAnsi="Times New Roman" w:cs="Times New Roman"/>
        </w:rPr>
        <w:t>Increasing access led to less total revenue in</w:t>
      </w:r>
      <w:r w:rsidR="003E0693">
        <w:rPr>
          <w:rFonts w:ascii="Times New Roman" w:hAnsi="Times New Roman" w:cs="Times New Roman"/>
        </w:rPr>
        <w:t xml:space="preserve"> the fishery on average (Table 4</w:t>
      </w:r>
      <w:r w:rsidR="00D91E89">
        <w:rPr>
          <w:rFonts w:ascii="Times New Roman" w:hAnsi="Times New Roman" w:cs="Times New Roman"/>
        </w:rPr>
        <w:t xml:space="preserve">). The </w:t>
      </w:r>
      <w:r w:rsidR="00287BFD">
        <w:rPr>
          <w:rFonts w:ascii="Times New Roman" w:hAnsi="Times New Roman" w:cs="Times New Roman"/>
        </w:rPr>
        <w:t xml:space="preserve">drop </w:t>
      </w:r>
      <w:r w:rsidR="00D91E89">
        <w:rPr>
          <w:rFonts w:ascii="Times New Roman" w:hAnsi="Times New Roman" w:cs="Times New Roman"/>
        </w:rPr>
        <w:t xml:space="preserve">in revenue </w:t>
      </w:r>
      <w:r w:rsidR="00B44DF7">
        <w:rPr>
          <w:rFonts w:ascii="Times New Roman" w:hAnsi="Times New Roman" w:cs="Times New Roman"/>
        </w:rPr>
        <w:t xml:space="preserve">from hard to even access was </w:t>
      </w:r>
      <w:r w:rsidR="00D91E89">
        <w:rPr>
          <w:rFonts w:ascii="Times New Roman" w:hAnsi="Times New Roman" w:cs="Times New Roman"/>
        </w:rPr>
        <w:t xml:space="preserve">much greater than </w:t>
      </w:r>
      <w:r w:rsidR="00287BFD">
        <w:rPr>
          <w:rFonts w:ascii="Times New Roman" w:hAnsi="Times New Roman" w:cs="Times New Roman"/>
        </w:rPr>
        <w:t xml:space="preserve">that </w:t>
      </w:r>
      <w:r w:rsidR="00D91E89">
        <w:rPr>
          <w:rFonts w:ascii="Times New Roman" w:hAnsi="Times New Roman" w:cs="Times New Roman"/>
        </w:rPr>
        <w:t xml:space="preserve">from even to easy access. This was surprising </w:t>
      </w:r>
      <w:r w:rsidR="00287BFD">
        <w:rPr>
          <w:rFonts w:ascii="Times New Roman" w:hAnsi="Times New Roman" w:cs="Times New Roman"/>
        </w:rPr>
        <w:t xml:space="preserve">because </w:t>
      </w:r>
      <w:r w:rsidR="00D91E89">
        <w:rPr>
          <w:rFonts w:ascii="Times New Roman" w:hAnsi="Times New Roman" w:cs="Times New Roman"/>
        </w:rPr>
        <w:t xml:space="preserve">the easy access scenario </w:t>
      </w:r>
      <w:commentRangeStart w:id="20"/>
      <w:commentRangeStart w:id="21"/>
      <w:r w:rsidR="00D91E89">
        <w:rPr>
          <w:rFonts w:ascii="Times New Roman" w:hAnsi="Times New Roman" w:cs="Times New Roman"/>
        </w:rPr>
        <w:t>ha</w:t>
      </w:r>
      <w:r w:rsidR="00B44DF7">
        <w:rPr>
          <w:rFonts w:ascii="Times New Roman" w:hAnsi="Times New Roman" w:cs="Times New Roman"/>
        </w:rPr>
        <w:t>d</w:t>
      </w:r>
      <w:r w:rsidR="00D91E89">
        <w:rPr>
          <w:rFonts w:ascii="Times New Roman" w:hAnsi="Times New Roman" w:cs="Times New Roman"/>
        </w:rPr>
        <w:t xml:space="preserve"> the most permits </w:t>
      </w:r>
      <w:commentRangeEnd w:id="20"/>
      <w:r w:rsidR="00287BFD">
        <w:rPr>
          <w:rStyle w:val="CommentReference"/>
        </w:rPr>
        <w:commentReference w:id="20"/>
      </w:r>
      <w:commentRangeEnd w:id="21"/>
      <w:r w:rsidR="002A7DC5">
        <w:rPr>
          <w:rFonts w:ascii="Times New Roman" w:hAnsi="Times New Roman" w:cs="Times New Roman"/>
        </w:rPr>
        <w:t xml:space="preserve">available </w:t>
      </w:r>
      <w:r w:rsidR="00BC69A6">
        <w:rPr>
          <w:rStyle w:val="CommentReference"/>
        </w:rPr>
        <w:commentReference w:id="21"/>
      </w:r>
      <w:r w:rsidR="00D91E89">
        <w:rPr>
          <w:rFonts w:ascii="Times New Roman" w:hAnsi="Times New Roman" w:cs="Times New Roman"/>
        </w:rPr>
        <w:t xml:space="preserve">so should yield </w:t>
      </w:r>
      <w:r w:rsidR="004715B1">
        <w:rPr>
          <w:rFonts w:ascii="Times New Roman" w:hAnsi="Times New Roman" w:cs="Times New Roman"/>
        </w:rPr>
        <w:t xml:space="preserve">the most </w:t>
      </w:r>
      <w:r w:rsidR="00D91E89">
        <w:rPr>
          <w:rFonts w:ascii="Times New Roman" w:hAnsi="Times New Roman" w:cs="Times New Roman"/>
        </w:rPr>
        <w:t>landings</w:t>
      </w:r>
      <w:r w:rsidR="00EA23C1">
        <w:rPr>
          <w:rFonts w:ascii="Times New Roman" w:hAnsi="Times New Roman" w:cs="Times New Roman"/>
        </w:rPr>
        <w:t>, and thus revenue</w:t>
      </w:r>
      <w:r w:rsidR="00D91E89">
        <w:rPr>
          <w:rFonts w:ascii="Times New Roman" w:hAnsi="Times New Roman" w:cs="Times New Roman"/>
        </w:rPr>
        <w:t xml:space="preserve">. </w:t>
      </w:r>
      <w:r w:rsidR="00287BFD">
        <w:rPr>
          <w:rFonts w:ascii="Times New Roman" w:hAnsi="Times New Roman" w:cs="Times New Roman"/>
        </w:rPr>
        <w:t xml:space="preserve">While salmon and </w:t>
      </w:r>
      <w:proofErr w:type="spellStart"/>
      <w:r w:rsidR="00287BFD">
        <w:rPr>
          <w:rFonts w:ascii="Times New Roman" w:hAnsi="Times New Roman" w:cs="Times New Roman"/>
        </w:rPr>
        <w:t>groundfish</w:t>
      </w:r>
      <w:proofErr w:type="spellEnd"/>
      <w:r w:rsidR="00287BFD">
        <w:rPr>
          <w:rFonts w:ascii="Times New Roman" w:hAnsi="Times New Roman" w:cs="Times New Roman"/>
        </w:rPr>
        <w:t xml:space="preserve"> revenue increased with increasing permit access, as initially </w:t>
      </w:r>
      <w:r w:rsidR="00287BFD">
        <w:rPr>
          <w:rFonts w:ascii="Times New Roman" w:hAnsi="Times New Roman" w:cs="Times New Roman"/>
        </w:rPr>
        <w:lastRenderedPageBreak/>
        <w:t xml:space="preserve">expected, there was an unexpected decline </w:t>
      </w:r>
      <w:r w:rsidR="005A3A6E">
        <w:rPr>
          <w:rFonts w:ascii="Times New Roman" w:hAnsi="Times New Roman" w:cs="Times New Roman"/>
        </w:rPr>
        <w:t xml:space="preserve">in </w:t>
      </w:r>
      <w:r w:rsidR="00D91E89">
        <w:rPr>
          <w:rFonts w:ascii="Times New Roman" w:hAnsi="Times New Roman" w:cs="Times New Roman"/>
        </w:rPr>
        <w:t>crab revenue</w:t>
      </w:r>
      <w:r w:rsidR="00CC1791">
        <w:rPr>
          <w:rFonts w:ascii="Times New Roman" w:hAnsi="Times New Roman" w:cs="Times New Roman"/>
        </w:rPr>
        <w:t xml:space="preserve"> (Fig. 4</w:t>
      </w:r>
      <w:r w:rsidR="007E1C11">
        <w:rPr>
          <w:rFonts w:ascii="Times New Roman" w:hAnsi="Times New Roman" w:cs="Times New Roman"/>
        </w:rPr>
        <w:t>, top row)</w:t>
      </w:r>
      <w:r w:rsidR="00D91E89">
        <w:rPr>
          <w:rFonts w:ascii="Times New Roman" w:hAnsi="Times New Roman" w:cs="Times New Roman"/>
        </w:rPr>
        <w:t>.</w:t>
      </w:r>
      <w:r w:rsidR="00EA23C1">
        <w:rPr>
          <w:rFonts w:ascii="Times New Roman" w:hAnsi="Times New Roman" w:cs="Times New Roman"/>
        </w:rPr>
        <w:t xml:space="preserve"> </w:t>
      </w:r>
      <w:r w:rsidR="00287BFD">
        <w:rPr>
          <w:rFonts w:ascii="Times New Roman" w:hAnsi="Times New Roman" w:cs="Times New Roman"/>
        </w:rPr>
        <w:t>The patterns for total revenue mirror those of crab</w:t>
      </w:r>
      <w:r w:rsidR="00287BFD" w:rsidRPr="00287BFD">
        <w:rPr>
          <w:rFonts w:ascii="Times New Roman" w:hAnsi="Times New Roman" w:cs="Times New Roman"/>
        </w:rPr>
        <w:t xml:space="preserve"> </w:t>
      </w:r>
      <w:r w:rsidR="00287BFD">
        <w:rPr>
          <w:rFonts w:ascii="Times New Roman" w:hAnsi="Times New Roman" w:cs="Times New Roman"/>
        </w:rPr>
        <w:t xml:space="preserve">because crab generate more revenue than salmon or </w:t>
      </w:r>
      <w:proofErr w:type="spellStart"/>
      <w:r w:rsidR="00287BFD">
        <w:rPr>
          <w:rFonts w:ascii="Times New Roman" w:hAnsi="Times New Roman" w:cs="Times New Roman"/>
        </w:rPr>
        <w:t>groundfish</w:t>
      </w:r>
      <w:proofErr w:type="spellEnd"/>
      <w:r w:rsidR="00287BFD">
        <w:rPr>
          <w:rFonts w:ascii="Times New Roman" w:hAnsi="Times New Roman" w:cs="Times New Roman"/>
        </w:rPr>
        <w:t>. The reason for the unexpected result is that w</w:t>
      </w:r>
      <w:r w:rsidR="004715B1">
        <w:rPr>
          <w:rFonts w:ascii="Times New Roman" w:hAnsi="Times New Roman" w:cs="Times New Roman"/>
        </w:rPr>
        <w:t>hile</w:t>
      </w:r>
      <w:r w:rsidR="00EA23C1">
        <w:rPr>
          <w:rFonts w:ascii="Times New Roman" w:hAnsi="Times New Roman" w:cs="Times New Roman"/>
        </w:rPr>
        <w:t xml:space="preserve"> </w:t>
      </w:r>
      <w:r w:rsidR="00287BFD">
        <w:rPr>
          <w:rFonts w:ascii="Times New Roman" w:hAnsi="Times New Roman" w:cs="Times New Roman"/>
        </w:rPr>
        <w:t xml:space="preserve">the catch of crab was higher </w:t>
      </w:r>
      <w:r w:rsidR="00EA23C1">
        <w:rPr>
          <w:rFonts w:ascii="Times New Roman" w:hAnsi="Times New Roman" w:cs="Times New Roman"/>
        </w:rPr>
        <w:t>when mo</w:t>
      </w:r>
      <w:r w:rsidR="009B08E6">
        <w:rPr>
          <w:rFonts w:ascii="Times New Roman" w:hAnsi="Times New Roman" w:cs="Times New Roman"/>
        </w:rPr>
        <w:t>re crab permits were available</w:t>
      </w:r>
      <w:r w:rsidR="00EA23C1">
        <w:rPr>
          <w:rFonts w:ascii="Times New Roman" w:hAnsi="Times New Roman" w:cs="Times New Roman"/>
        </w:rPr>
        <w:t>, the large number of vessels participating in the fishery flooded the market</w:t>
      </w:r>
      <w:r w:rsidR="007E1C11">
        <w:rPr>
          <w:rFonts w:ascii="Times New Roman" w:hAnsi="Times New Roman" w:cs="Times New Roman"/>
        </w:rPr>
        <w:t xml:space="preserve"> early in the season</w:t>
      </w:r>
      <w:r w:rsidR="00EA23C1">
        <w:rPr>
          <w:rFonts w:ascii="Times New Roman" w:hAnsi="Times New Roman" w:cs="Times New Roman"/>
        </w:rPr>
        <w:t xml:space="preserve"> and caused more crab to be caught at the lower prices that occur when</w:t>
      </w:r>
      <w:r w:rsidR="007128ED">
        <w:rPr>
          <w:rFonts w:ascii="Times New Roman" w:hAnsi="Times New Roman" w:cs="Times New Roman"/>
        </w:rPr>
        <w:t xml:space="preserve"> weekly catches are </w:t>
      </w:r>
      <w:commentRangeStart w:id="22"/>
      <w:commentRangeStart w:id="23"/>
      <w:r w:rsidR="007128ED">
        <w:rPr>
          <w:rFonts w:ascii="Times New Roman" w:hAnsi="Times New Roman" w:cs="Times New Roman"/>
        </w:rPr>
        <w:t>high</w:t>
      </w:r>
      <w:commentRangeEnd w:id="22"/>
      <w:r w:rsidR="00287BFD">
        <w:rPr>
          <w:rStyle w:val="CommentReference"/>
        </w:rPr>
        <w:commentReference w:id="22"/>
      </w:r>
      <w:commentRangeEnd w:id="23"/>
      <w:r w:rsidR="00B65DC2">
        <w:rPr>
          <w:rStyle w:val="CommentReference"/>
        </w:rPr>
        <w:commentReference w:id="23"/>
      </w:r>
      <w:r w:rsidR="00B44DF7">
        <w:rPr>
          <w:rFonts w:ascii="Times New Roman" w:hAnsi="Times New Roman" w:cs="Times New Roman"/>
        </w:rPr>
        <w:t>.</w:t>
      </w:r>
    </w:p>
    <w:p w14:paraId="1F96FE96" w14:textId="7FD41EDC" w:rsidR="008F576A" w:rsidRDefault="007128ED" w:rsidP="00BC69A6">
      <w:pPr>
        <w:spacing w:line="480" w:lineRule="auto"/>
        <w:rPr>
          <w:rFonts w:ascii="Times New Roman" w:hAnsi="Times New Roman" w:cs="Times New Roman"/>
        </w:rPr>
      </w:pPr>
      <w:r>
        <w:rPr>
          <w:rFonts w:ascii="Times New Roman" w:hAnsi="Times New Roman" w:cs="Times New Roman"/>
        </w:rPr>
        <w:tab/>
      </w:r>
      <w:r w:rsidR="008F576A">
        <w:rPr>
          <w:rFonts w:ascii="Times New Roman" w:hAnsi="Times New Roman" w:cs="Times New Roman"/>
        </w:rPr>
        <w:t xml:space="preserve">Increasing permit access decreased the average revenue an individual could expect to earn from a given permit portfolio, but also decreased </w:t>
      </w:r>
      <w:r w:rsidR="00312E0F">
        <w:rPr>
          <w:rFonts w:ascii="Times New Roman" w:hAnsi="Times New Roman" w:cs="Times New Roman"/>
        </w:rPr>
        <w:t xml:space="preserve">revenue </w:t>
      </w:r>
      <w:r w:rsidR="008F576A">
        <w:rPr>
          <w:rFonts w:ascii="Times New Roman" w:hAnsi="Times New Roman" w:cs="Times New Roman"/>
        </w:rPr>
        <w:t xml:space="preserve">inequality within the fleet. </w:t>
      </w:r>
      <w:r>
        <w:rPr>
          <w:rFonts w:ascii="Times New Roman" w:hAnsi="Times New Roman" w:cs="Times New Roman"/>
        </w:rPr>
        <w:t>Average revenue declined with increasing permit access for vessels holding both specialist and diver</w:t>
      </w:r>
      <w:r w:rsidR="00CC1791">
        <w:rPr>
          <w:rFonts w:ascii="Times New Roman" w:hAnsi="Times New Roman" w:cs="Times New Roman"/>
        </w:rPr>
        <w:t>sified permit portfolios (Fig. 5</w:t>
      </w:r>
      <w:r>
        <w:rPr>
          <w:rFonts w:ascii="Times New Roman" w:hAnsi="Times New Roman" w:cs="Times New Roman"/>
        </w:rPr>
        <w:t xml:space="preserve">, top </w:t>
      </w:r>
      <w:commentRangeStart w:id="24"/>
      <w:commentRangeStart w:id="25"/>
      <w:r>
        <w:rPr>
          <w:rFonts w:ascii="Times New Roman" w:hAnsi="Times New Roman" w:cs="Times New Roman"/>
        </w:rPr>
        <w:t>row</w:t>
      </w:r>
      <w:commentRangeEnd w:id="24"/>
      <w:r w:rsidR="00312E0F">
        <w:rPr>
          <w:rStyle w:val="CommentReference"/>
        </w:rPr>
        <w:commentReference w:id="24"/>
      </w:r>
      <w:commentRangeEnd w:id="25"/>
      <w:r w:rsidR="008B0B50">
        <w:rPr>
          <w:rStyle w:val="CommentReference"/>
        </w:rPr>
        <w:commentReference w:id="25"/>
      </w:r>
      <w:r>
        <w:rPr>
          <w:rFonts w:ascii="Times New Roman" w:hAnsi="Times New Roman" w:cs="Times New Roman"/>
        </w:rPr>
        <w:t xml:space="preserve">). This is because although vessels catch more total biomass when managers increase access to permits, vessels are forced to compete more with one another </w:t>
      </w:r>
      <w:r w:rsidR="00B44DF7">
        <w:rPr>
          <w:rFonts w:ascii="Times New Roman" w:hAnsi="Times New Roman" w:cs="Times New Roman"/>
        </w:rPr>
        <w:t>and less biomass is caught per individual</w:t>
      </w:r>
      <w:r>
        <w:rPr>
          <w:rFonts w:ascii="Times New Roman" w:hAnsi="Times New Roman" w:cs="Times New Roman"/>
        </w:rPr>
        <w:t>.</w:t>
      </w:r>
      <w:r w:rsidR="004969A3">
        <w:rPr>
          <w:rFonts w:ascii="Times New Roman" w:hAnsi="Times New Roman" w:cs="Times New Roman"/>
        </w:rPr>
        <w:t xml:space="preserve"> </w:t>
      </w:r>
      <w:r w:rsidR="00B65DC2">
        <w:rPr>
          <w:rFonts w:ascii="Times New Roman" w:hAnsi="Times New Roman" w:cs="Times New Roman"/>
        </w:rPr>
        <w:t>The capacity for a fishery to expand while maintaining profitable catch rates determines the extent of this decrease (</w:t>
      </w:r>
      <w:r w:rsidR="00D41675">
        <w:rPr>
          <w:rFonts w:ascii="Times New Roman" w:hAnsi="Times New Roman" w:cs="Times New Roman"/>
        </w:rPr>
        <w:t xml:space="preserve">e.g., </w:t>
      </w:r>
      <w:r w:rsidR="00B65DC2">
        <w:rPr>
          <w:rFonts w:ascii="Times New Roman" w:hAnsi="Times New Roman" w:cs="Times New Roman"/>
        </w:rPr>
        <w:t xml:space="preserve">large </w:t>
      </w:r>
      <w:r w:rsidR="00D41675">
        <w:rPr>
          <w:rFonts w:ascii="Times New Roman" w:hAnsi="Times New Roman" w:cs="Times New Roman"/>
        </w:rPr>
        <w:t>decrease</w:t>
      </w:r>
      <w:r w:rsidR="00B65DC2">
        <w:rPr>
          <w:rFonts w:ascii="Times New Roman" w:hAnsi="Times New Roman" w:cs="Times New Roman"/>
        </w:rPr>
        <w:t xml:space="preserve"> for portfolios including crab, barely visible for salmon specialists</w:t>
      </w:r>
      <w:r w:rsidR="00D41675">
        <w:rPr>
          <w:rFonts w:ascii="Times New Roman" w:hAnsi="Times New Roman" w:cs="Times New Roman"/>
        </w:rPr>
        <w:t xml:space="preserve">). </w:t>
      </w:r>
      <w:r w:rsidR="008F576A">
        <w:rPr>
          <w:rFonts w:ascii="Times New Roman" w:hAnsi="Times New Roman" w:cs="Times New Roman"/>
        </w:rPr>
        <w:t xml:space="preserve">However, </w:t>
      </w:r>
      <w:r w:rsidR="0001082A">
        <w:rPr>
          <w:rFonts w:ascii="Times New Roman" w:hAnsi="Times New Roman" w:cs="Times New Roman"/>
        </w:rPr>
        <w:t xml:space="preserve">while </w:t>
      </w:r>
      <w:r w:rsidR="008F576A">
        <w:rPr>
          <w:rFonts w:ascii="Times New Roman" w:hAnsi="Times New Roman" w:cs="Times New Roman"/>
        </w:rPr>
        <w:t xml:space="preserve">access decreases </w:t>
      </w:r>
      <w:r w:rsidR="0001082A">
        <w:rPr>
          <w:rFonts w:ascii="Times New Roman" w:hAnsi="Times New Roman" w:cs="Times New Roman"/>
        </w:rPr>
        <w:t>average revenue</w:t>
      </w:r>
      <w:r w:rsidR="008F576A">
        <w:rPr>
          <w:rFonts w:ascii="Times New Roman" w:hAnsi="Times New Roman" w:cs="Times New Roman"/>
        </w:rPr>
        <w:t>, it also decreases inequality in the fleet</w:t>
      </w:r>
      <w:r w:rsidR="00294306">
        <w:rPr>
          <w:rFonts w:ascii="Times New Roman" w:hAnsi="Times New Roman" w:cs="Times New Roman"/>
        </w:rPr>
        <w:t>, as measured by the Gini index</w:t>
      </w:r>
      <w:r w:rsidR="003E0693">
        <w:rPr>
          <w:rFonts w:ascii="Times New Roman" w:hAnsi="Times New Roman" w:cs="Times New Roman"/>
        </w:rPr>
        <w:t xml:space="preserve"> (Table 4</w:t>
      </w:r>
      <w:r w:rsidR="008F576A">
        <w:rPr>
          <w:rFonts w:ascii="Times New Roman" w:hAnsi="Times New Roman" w:cs="Times New Roman"/>
        </w:rPr>
        <w:t>).</w:t>
      </w:r>
      <w:r w:rsidR="00294306">
        <w:rPr>
          <w:rFonts w:ascii="Times New Roman" w:hAnsi="Times New Roman" w:cs="Times New Roman"/>
        </w:rPr>
        <w:t xml:space="preserve"> </w:t>
      </w:r>
    </w:p>
    <w:p w14:paraId="49F8AB02" w14:textId="419CEC16" w:rsidR="006F7524" w:rsidRDefault="007128ED" w:rsidP="004C4960">
      <w:pPr>
        <w:spacing w:line="480" w:lineRule="auto"/>
        <w:rPr>
          <w:rFonts w:ascii="Times New Roman" w:hAnsi="Times New Roman" w:cs="Times New Roman"/>
        </w:rPr>
      </w:pPr>
      <w:r>
        <w:rPr>
          <w:rFonts w:ascii="Times New Roman" w:hAnsi="Times New Roman" w:cs="Times New Roman"/>
        </w:rPr>
        <w:tab/>
      </w:r>
      <w:r w:rsidR="006F7524">
        <w:rPr>
          <w:rFonts w:ascii="Times New Roman" w:hAnsi="Times New Roman" w:cs="Times New Roman"/>
        </w:rPr>
        <w:t>Increasing</w:t>
      </w:r>
      <w:r w:rsidR="008B373A">
        <w:rPr>
          <w:rFonts w:ascii="Times New Roman" w:hAnsi="Times New Roman" w:cs="Times New Roman"/>
        </w:rPr>
        <w:t xml:space="preserve"> </w:t>
      </w:r>
      <w:r w:rsidR="006F7524">
        <w:rPr>
          <w:rFonts w:ascii="Times New Roman" w:hAnsi="Times New Roman" w:cs="Times New Roman"/>
        </w:rPr>
        <w:t>access led</w:t>
      </w:r>
      <w:r w:rsidR="008B373A">
        <w:rPr>
          <w:rFonts w:ascii="Times New Roman" w:hAnsi="Times New Roman" w:cs="Times New Roman"/>
        </w:rPr>
        <w:t xml:space="preserve"> to </w:t>
      </w:r>
      <w:r w:rsidR="0087018C">
        <w:rPr>
          <w:rFonts w:ascii="Times New Roman" w:hAnsi="Times New Roman" w:cs="Times New Roman"/>
        </w:rPr>
        <w:t xml:space="preserve">slightly </w:t>
      </w:r>
      <w:r w:rsidR="008B373A">
        <w:rPr>
          <w:rFonts w:ascii="Times New Roman" w:hAnsi="Times New Roman" w:cs="Times New Roman"/>
        </w:rPr>
        <w:t>greater variability of revenue from each population</w:t>
      </w:r>
      <w:r w:rsidR="0078622C">
        <w:rPr>
          <w:rFonts w:ascii="Times New Roman" w:hAnsi="Times New Roman" w:cs="Times New Roman"/>
        </w:rPr>
        <w:t xml:space="preserve"> </w:t>
      </w:r>
      <w:r w:rsidR="00CC1791">
        <w:rPr>
          <w:rFonts w:ascii="Times New Roman" w:hAnsi="Times New Roman" w:cs="Times New Roman"/>
        </w:rPr>
        <w:t>(Fig. 4</w:t>
      </w:r>
      <w:r w:rsidR="008B373A">
        <w:rPr>
          <w:rFonts w:ascii="Times New Roman" w:hAnsi="Times New Roman" w:cs="Times New Roman"/>
        </w:rPr>
        <w:t>, bottom row).</w:t>
      </w:r>
      <w:r w:rsidR="00F54DD9">
        <w:rPr>
          <w:rFonts w:ascii="Times New Roman" w:hAnsi="Times New Roman" w:cs="Times New Roman"/>
        </w:rPr>
        <w:t xml:space="preserve"> </w:t>
      </w:r>
      <w:r w:rsidR="004C4960">
        <w:rPr>
          <w:rFonts w:ascii="Times New Roman" w:hAnsi="Times New Roman" w:cs="Times New Roman"/>
        </w:rPr>
        <w:t xml:space="preserve">There are two different mechanisms for this increased variability. </w:t>
      </w:r>
      <w:r w:rsidR="00CA0451">
        <w:rPr>
          <w:rFonts w:ascii="Times New Roman" w:hAnsi="Times New Roman" w:cs="Times New Roman"/>
        </w:rPr>
        <w:t>F</w:t>
      </w:r>
      <w:r w:rsidR="004C4960">
        <w:rPr>
          <w:rFonts w:ascii="Times New Roman" w:hAnsi="Times New Roman" w:cs="Times New Roman"/>
        </w:rPr>
        <w:t>or crab and salmon</w:t>
      </w:r>
      <w:r w:rsidR="00CA0451">
        <w:rPr>
          <w:rFonts w:ascii="Times New Roman" w:hAnsi="Times New Roman" w:cs="Times New Roman"/>
        </w:rPr>
        <w:t>,</w:t>
      </w:r>
      <w:r w:rsidR="004C4960">
        <w:rPr>
          <w:rFonts w:ascii="Times New Roman" w:hAnsi="Times New Roman" w:cs="Times New Roman"/>
        </w:rPr>
        <w:t xml:space="preserve"> </w:t>
      </w:r>
      <w:r w:rsidR="00796F8B">
        <w:rPr>
          <w:rFonts w:ascii="Times New Roman" w:hAnsi="Times New Roman" w:cs="Times New Roman"/>
        </w:rPr>
        <w:t>as individuals gain</w:t>
      </w:r>
      <w:r w:rsidR="00CA0451">
        <w:rPr>
          <w:rFonts w:ascii="Times New Roman" w:hAnsi="Times New Roman" w:cs="Times New Roman"/>
        </w:rPr>
        <w:t>ed</w:t>
      </w:r>
      <w:r w:rsidR="00796F8B">
        <w:rPr>
          <w:rFonts w:ascii="Times New Roman" w:hAnsi="Times New Roman" w:cs="Times New Roman"/>
        </w:rPr>
        <w:t xml:space="preserve"> access to more fishing options, more vessels </w:t>
      </w:r>
      <w:r w:rsidR="00CA0451">
        <w:rPr>
          <w:rFonts w:ascii="Times New Roman" w:hAnsi="Times New Roman" w:cs="Times New Roman"/>
        </w:rPr>
        <w:t>were</w:t>
      </w:r>
      <w:r w:rsidR="00796F8B">
        <w:rPr>
          <w:rFonts w:ascii="Times New Roman" w:hAnsi="Times New Roman" w:cs="Times New Roman"/>
        </w:rPr>
        <w:t xml:space="preserve"> able to capitalize on high abundances, leading to more revenue in good years. </w:t>
      </w:r>
      <w:r w:rsidR="004C4960">
        <w:rPr>
          <w:rFonts w:ascii="Times New Roman" w:hAnsi="Times New Roman" w:cs="Times New Roman"/>
        </w:rPr>
        <w:t xml:space="preserve">Conversely, </w:t>
      </w:r>
      <w:r w:rsidR="00796F8B">
        <w:rPr>
          <w:rFonts w:ascii="Times New Roman" w:hAnsi="Times New Roman" w:cs="Times New Roman"/>
        </w:rPr>
        <w:t xml:space="preserve">they </w:t>
      </w:r>
      <w:r w:rsidR="00CA0451">
        <w:rPr>
          <w:rFonts w:ascii="Times New Roman" w:hAnsi="Times New Roman" w:cs="Times New Roman"/>
        </w:rPr>
        <w:t>were</w:t>
      </w:r>
      <w:r w:rsidR="00796F8B">
        <w:rPr>
          <w:rFonts w:ascii="Times New Roman" w:hAnsi="Times New Roman" w:cs="Times New Roman"/>
        </w:rPr>
        <w:t xml:space="preserve"> </w:t>
      </w:r>
      <w:r w:rsidR="0087018C">
        <w:rPr>
          <w:rFonts w:ascii="Times New Roman" w:hAnsi="Times New Roman" w:cs="Times New Roman"/>
        </w:rPr>
        <w:t xml:space="preserve">also </w:t>
      </w:r>
      <w:r w:rsidR="00796F8B">
        <w:rPr>
          <w:rFonts w:ascii="Times New Roman" w:hAnsi="Times New Roman" w:cs="Times New Roman"/>
        </w:rPr>
        <w:t xml:space="preserve">more likely to exit a poorly performing fishery early or elect not to participate at all, leading to less revenue from a given </w:t>
      </w:r>
      <w:r w:rsidR="00901D99">
        <w:rPr>
          <w:rFonts w:ascii="Times New Roman" w:hAnsi="Times New Roman" w:cs="Times New Roman"/>
        </w:rPr>
        <w:t xml:space="preserve">species </w:t>
      </w:r>
      <w:r w:rsidR="00796F8B">
        <w:rPr>
          <w:rFonts w:ascii="Times New Roman" w:hAnsi="Times New Roman" w:cs="Times New Roman"/>
        </w:rPr>
        <w:t>in bad years</w:t>
      </w:r>
      <w:r w:rsidR="008B373A">
        <w:rPr>
          <w:rFonts w:ascii="Times New Roman" w:hAnsi="Times New Roman" w:cs="Times New Roman"/>
        </w:rPr>
        <w:t>.</w:t>
      </w:r>
      <w:r w:rsidR="00796F8B">
        <w:rPr>
          <w:rFonts w:ascii="Times New Roman" w:hAnsi="Times New Roman" w:cs="Times New Roman"/>
        </w:rPr>
        <w:t xml:space="preserve"> These two processes magnify variability of revenue from each </w:t>
      </w:r>
      <w:r w:rsidR="00901D99">
        <w:rPr>
          <w:rFonts w:ascii="Times New Roman" w:hAnsi="Times New Roman" w:cs="Times New Roman"/>
        </w:rPr>
        <w:t xml:space="preserve">species </w:t>
      </w:r>
      <w:r w:rsidR="00796F8B">
        <w:rPr>
          <w:rFonts w:ascii="Times New Roman" w:hAnsi="Times New Roman" w:cs="Times New Roman"/>
        </w:rPr>
        <w:t xml:space="preserve">as </w:t>
      </w:r>
      <w:r w:rsidR="0087018C">
        <w:rPr>
          <w:rFonts w:ascii="Times New Roman" w:hAnsi="Times New Roman" w:cs="Times New Roman"/>
        </w:rPr>
        <w:t xml:space="preserve">permit </w:t>
      </w:r>
      <w:r w:rsidR="00796F8B">
        <w:rPr>
          <w:rFonts w:ascii="Times New Roman" w:hAnsi="Times New Roman" w:cs="Times New Roman"/>
        </w:rPr>
        <w:t>access increases</w:t>
      </w:r>
      <w:r w:rsidR="00CC1791">
        <w:rPr>
          <w:rFonts w:ascii="Times New Roman" w:hAnsi="Times New Roman" w:cs="Times New Roman"/>
        </w:rPr>
        <w:t xml:space="preserve"> (Fig. 6, first and third rows)</w:t>
      </w:r>
      <w:r w:rsidR="004C4960">
        <w:rPr>
          <w:rFonts w:ascii="Times New Roman" w:hAnsi="Times New Roman" w:cs="Times New Roman"/>
        </w:rPr>
        <w:t xml:space="preserve">. Variability in </w:t>
      </w:r>
      <w:proofErr w:type="spellStart"/>
      <w:r w:rsidR="004C4960">
        <w:rPr>
          <w:rFonts w:ascii="Times New Roman" w:hAnsi="Times New Roman" w:cs="Times New Roman"/>
        </w:rPr>
        <w:lastRenderedPageBreak/>
        <w:t>groundfish</w:t>
      </w:r>
      <w:proofErr w:type="spellEnd"/>
      <w:r w:rsidR="004C4960">
        <w:rPr>
          <w:rFonts w:ascii="Times New Roman" w:hAnsi="Times New Roman" w:cs="Times New Roman"/>
        </w:rPr>
        <w:t xml:space="preserve"> revenue is driven less by </w:t>
      </w:r>
      <w:proofErr w:type="spellStart"/>
      <w:r w:rsidR="004C4960">
        <w:rPr>
          <w:rFonts w:ascii="Times New Roman" w:hAnsi="Times New Roman" w:cs="Times New Roman"/>
        </w:rPr>
        <w:t>interannual</w:t>
      </w:r>
      <w:proofErr w:type="spellEnd"/>
      <w:r w:rsidR="004C4960">
        <w:rPr>
          <w:rFonts w:ascii="Times New Roman" w:hAnsi="Times New Roman" w:cs="Times New Roman"/>
        </w:rPr>
        <w:t xml:space="preserve"> variability in </w:t>
      </w:r>
      <w:proofErr w:type="spellStart"/>
      <w:r w:rsidR="004C4960">
        <w:rPr>
          <w:rFonts w:ascii="Times New Roman" w:hAnsi="Times New Roman" w:cs="Times New Roman"/>
        </w:rPr>
        <w:t>groundfish</w:t>
      </w:r>
      <w:proofErr w:type="spellEnd"/>
      <w:r w:rsidR="004C4960">
        <w:rPr>
          <w:rFonts w:ascii="Times New Roman" w:hAnsi="Times New Roman" w:cs="Times New Roman"/>
        </w:rPr>
        <w:t xml:space="preserve"> biomass and more by cross-participation decisions of vessels with multiple permits</w:t>
      </w:r>
      <w:r w:rsidR="00CC1791">
        <w:rPr>
          <w:rFonts w:ascii="Times New Roman" w:hAnsi="Times New Roman" w:cs="Times New Roman"/>
        </w:rPr>
        <w:t xml:space="preserve"> (Fig. 6)</w:t>
      </w:r>
      <w:r w:rsidR="004C4960">
        <w:rPr>
          <w:rFonts w:ascii="Times New Roman" w:hAnsi="Times New Roman" w:cs="Times New Roman"/>
        </w:rPr>
        <w:t xml:space="preserve">. When most of the vessels with </w:t>
      </w:r>
      <w:proofErr w:type="spellStart"/>
      <w:r w:rsidR="004C4960">
        <w:rPr>
          <w:rFonts w:ascii="Times New Roman" w:hAnsi="Times New Roman" w:cs="Times New Roman"/>
        </w:rPr>
        <w:t>groundfish</w:t>
      </w:r>
      <w:proofErr w:type="spellEnd"/>
      <w:r w:rsidR="004C4960">
        <w:rPr>
          <w:rFonts w:ascii="Times New Roman" w:hAnsi="Times New Roman" w:cs="Times New Roman"/>
        </w:rPr>
        <w:t xml:space="preserve"> permits </w:t>
      </w:r>
      <w:r w:rsidR="004949D3">
        <w:rPr>
          <w:rFonts w:ascii="Times New Roman" w:hAnsi="Times New Roman" w:cs="Times New Roman"/>
        </w:rPr>
        <w:t>were</w:t>
      </w:r>
      <w:r w:rsidR="004C4960">
        <w:rPr>
          <w:rFonts w:ascii="Times New Roman" w:hAnsi="Times New Roman" w:cs="Times New Roman"/>
        </w:rPr>
        <w:t xml:space="preserve"> specialists</w:t>
      </w:r>
      <w:r w:rsidR="00C37503">
        <w:rPr>
          <w:rFonts w:ascii="Times New Roman" w:hAnsi="Times New Roman" w:cs="Times New Roman"/>
        </w:rPr>
        <w:t xml:space="preserve"> (i.e., hard access)</w:t>
      </w:r>
      <w:r w:rsidR="004C4960">
        <w:rPr>
          <w:rFonts w:ascii="Times New Roman" w:hAnsi="Times New Roman" w:cs="Times New Roman"/>
        </w:rPr>
        <w:t>, they spen</w:t>
      </w:r>
      <w:r w:rsidR="004949D3">
        <w:rPr>
          <w:rFonts w:ascii="Times New Roman" w:hAnsi="Times New Roman" w:cs="Times New Roman"/>
        </w:rPr>
        <w:t>t</w:t>
      </w:r>
      <w:r w:rsidR="004C4960">
        <w:rPr>
          <w:rFonts w:ascii="Times New Roman" w:hAnsi="Times New Roman" w:cs="Times New Roman"/>
        </w:rPr>
        <w:t xml:space="preserve"> all year participating in the fishery and earn</w:t>
      </w:r>
      <w:r w:rsidR="004949D3">
        <w:rPr>
          <w:rFonts w:ascii="Times New Roman" w:hAnsi="Times New Roman" w:cs="Times New Roman"/>
        </w:rPr>
        <w:t>ed</w:t>
      </w:r>
      <w:r w:rsidR="004C4960">
        <w:rPr>
          <w:rFonts w:ascii="Times New Roman" w:hAnsi="Times New Roman" w:cs="Times New Roman"/>
        </w:rPr>
        <w:t xml:space="preserve"> </w:t>
      </w:r>
      <w:r w:rsidR="003D7013">
        <w:rPr>
          <w:rFonts w:ascii="Times New Roman" w:hAnsi="Times New Roman" w:cs="Times New Roman"/>
        </w:rPr>
        <w:t xml:space="preserve">a relatively </w:t>
      </w:r>
      <w:r w:rsidR="00CA0451">
        <w:rPr>
          <w:rFonts w:ascii="Times New Roman" w:hAnsi="Times New Roman" w:cs="Times New Roman"/>
        </w:rPr>
        <w:t xml:space="preserve">stable income </w:t>
      </w:r>
      <w:r w:rsidR="003D7013">
        <w:rPr>
          <w:rFonts w:ascii="Times New Roman" w:hAnsi="Times New Roman" w:cs="Times New Roman"/>
        </w:rPr>
        <w:t xml:space="preserve">each year. However, </w:t>
      </w:r>
      <w:r w:rsidR="00CA0451">
        <w:rPr>
          <w:rFonts w:ascii="Times New Roman" w:hAnsi="Times New Roman" w:cs="Times New Roman"/>
        </w:rPr>
        <w:t>if</w:t>
      </w:r>
      <w:r w:rsidR="003D7013">
        <w:rPr>
          <w:rFonts w:ascii="Times New Roman" w:hAnsi="Times New Roman" w:cs="Times New Roman"/>
        </w:rPr>
        <w:t xml:space="preserve"> most of the vessels </w:t>
      </w:r>
      <w:r w:rsidR="004949D3">
        <w:rPr>
          <w:rFonts w:ascii="Times New Roman" w:hAnsi="Times New Roman" w:cs="Times New Roman"/>
        </w:rPr>
        <w:t>also he</w:t>
      </w:r>
      <w:r w:rsidR="003D7013">
        <w:rPr>
          <w:rFonts w:ascii="Times New Roman" w:hAnsi="Times New Roman" w:cs="Times New Roman"/>
        </w:rPr>
        <w:t xml:space="preserve">ld other permits, when </w:t>
      </w:r>
      <w:r w:rsidR="00CA0451">
        <w:rPr>
          <w:rFonts w:ascii="Times New Roman" w:hAnsi="Times New Roman" w:cs="Times New Roman"/>
        </w:rPr>
        <w:t>other</w:t>
      </w:r>
      <w:r w:rsidR="003D7013">
        <w:rPr>
          <w:rFonts w:ascii="Times New Roman" w:hAnsi="Times New Roman" w:cs="Times New Roman"/>
        </w:rPr>
        <w:t xml:space="preserve"> </w:t>
      </w:r>
      <w:r w:rsidR="00CA0451">
        <w:rPr>
          <w:rFonts w:ascii="Times New Roman" w:hAnsi="Times New Roman" w:cs="Times New Roman"/>
        </w:rPr>
        <w:t xml:space="preserve">species </w:t>
      </w:r>
      <w:r w:rsidR="004949D3">
        <w:rPr>
          <w:rFonts w:ascii="Times New Roman" w:hAnsi="Times New Roman" w:cs="Times New Roman"/>
        </w:rPr>
        <w:t>were</w:t>
      </w:r>
      <w:r w:rsidR="003D7013">
        <w:rPr>
          <w:rFonts w:ascii="Times New Roman" w:hAnsi="Times New Roman" w:cs="Times New Roman"/>
        </w:rPr>
        <w:t xml:space="preserve"> doing well, </w:t>
      </w:r>
      <w:r w:rsidR="00CA0451">
        <w:rPr>
          <w:rFonts w:ascii="Times New Roman" w:hAnsi="Times New Roman" w:cs="Times New Roman"/>
        </w:rPr>
        <w:t xml:space="preserve">vessels </w:t>
      </w:r>
      <w:r w:rsidR="004949D3">
        <w:rPr>
          <w:rFonts w:ascii="Times New Roman" w:hAnsi="Times New Roman" w:cs="Times New Roman"/>
        </w:rPr>
        <w:t>forwent</w:t>
      </w:r>
      <w:r w:rsidR="003D7013">
        <w:rPr>
          <w:rFonts w:ascii="Times New Roman" w:hAnsi="Times New Roman" w:cs="Times New Roman"/>
        </w:rPr>
        <w:t xml:space="preserve"> </w:t>
      </w:r>
      <w:proofErr w:type="spellStart"/>
      <w:r w:rsidR="003D7013">
        <w:rPr>
          <w:rFonts w:ascii="Times New Roman" w:hAnsi="Times New Roman" w:cs="Times New Roman"/>
        </w:rPr>
        <w:t>groundfish</w:t>
      </w:r>
      <w:proofErr w:type="spellEnd"/>
      <w:r w:rsidR="003D7013">
        <w:rPr>
          <w:rFonts w:ascii="Times New Roman" w:hAnsi="Times New Roman" w:cs="Times New Roman"/>
        </w:rPr>
        <w:t xml:space="preserve"> </w:t>
      </w:r>
      <w:r w:rsidR="00CA0451">
        <w:rPr>
          <w:rFonts w:ascii="Times New Roman" w:hAnsi="Times New Roman" w:cs="Times New Roman"/>
        </w:rPr>
        <w:t>or enter</w:t>
      </w:r>
      <w:r w:rsidR="004949D3">
        <w:rPr>
          <w:rFonts w:ascii="Times New Roman" w:hAnsi="Times New Roman" w:cs="Times New Roman"/>
        </w:rPr>
        <w:t>ed</w:t>
      </w:r>
      <w:r w:rsidR="00CA0451">
        <w:rPr>
          <w:rFonts w:ascii="Times New Roman" w:hAnsi="Times New Roman" w:cs="Times New Roman"/>
        </w:rPr>
        <w:t xml:space="preserve"> later in the year. When other species</w:t>
      </w:r>
      <w:r w:rsidR="003D7013">
        <w:rPr>
          <w:rFonts w:ascii="Times New Roman" w:hAnsi="Times New Roman" w:cs="Times New Roman"/>
        </w:rPr>
        <w:t xml:space="preserve"> </w:t>
      </w:r>
      <w:r w:rsidR="004949D3">
        <w:rPr>
          <w:rFonts w:ascii="Times New Roman" w:hAnsi="Times New Roman" w:cs="Times New Roman"/>
        </w:rPr>
        <w:t xml:space="preserve">were </w:t>
      </w:r>
      <w:r w:rsidR="003D7013">
        <w:rPr>
          <w:rFonts w:ascii="Times New Roman" w:hAnsi="Times New Roman" w:cs="Times New Roman"/>
        </w:rPr>
        <w:t xml:space="preserve">doing poorly, </w:t>
      </w:r>
      <w:r w:rsidR="00CA0451">
        <w:rPr>
          <w:rFonts w:ascii="Times New Roman" w:hAnsi="Times New Roman" w:cs="Times New Roman"/>
        </w:rPr>
        <w:t>vessels</w:t>
      </w:r>
      <w:r w:rsidR="003D7013">
        <w:rPr>
          <w:rFonts w:ascii="Times New Roman" w:hAnsi="Times New Roman" w:cs="Times New Roman"/>
        </w:rPr>
        <w:t xml:space="preserve"> focus</w:t>
      </w:r>
      <w:r w:rsidR="004949D3">
        <w:rPr>
          <w:rFonts w:ascii="Times New Roman" w:hAnsi="Times New Roman" w:cs="Times New Roman"/>
        </w:rPr>
        <w:t>ed</w:t>
      </w:r>
      <w:r w:rsidR="003D7013">
        <w:rPr>
          <w:rFonts w:ascii="Times New Roman" w:hAnsi="Times New Roman" w:cs="Times New Roman"/>
        </w:rPr>
        <w:t xml:space="preserve"> more of their fishing effort on </w:t>
      </w:r>
      <w:proofErr w:type="spellStart"/>
      <w:r w:rsidR="003D7013">
        <w:rPr>
          <w:rFonts w:ascii="Times New Roman" w:hAnsi="Times New Roman" w:cs="Times New Roman"/>
        </w:rPr>
        <w:t>groundfish</w:t>
      </w:r>
      <w:proofErr w:type="spellEnd"/>
      <w:r w:rsidR="003D7013">
        <w:rPr>
          <w:rFonts w:ascii="Times New Roman" w:hAnsi="Times New Roman" w:cs="Times New Roman"/>
        </w:rPr>
        <w:t xml:space="preserve">. </w:t>
      </w:r>
      <w:r w:rsidR="00732916">
        <w:rPr>
          <w:rFonts w:ascii="Times New Roman" w:hAnsi="Times New Roman" w:cs="Times New Roman"/>
        </w:rPr>
        <w:t xml:space="preserve">This mechanism relies on fisheries being substitutes for one another within the fishing season. </w:t>
      </w:r>
    </w:p>
    <w:p w14:paraId="10C5C311" w14:textId="7D0D8508" w:rsidR="003D7013" w:rsidRDefault="006F7524" w:rsidP="006F7524">
      <w:pPr>
        <w:spacing w:line="480" w:lineRule="auto"/>
        <w:ind w:firstLine="720"/>
        <w:rPr>
          <w:rFonts w:ascii="Times New Roman" w:hAnsi="Times New Roman" w:cs="Times New Roman"/>
        </w:rPr>
      </w:pPr>
      <w:r>
        <w:rPr>
          <w:rFonts w:ascii="Times New Roman" w:hAnsi="Times New Roman" w:cs="Times New Roman"/>
        </w:rPr>
        <w:t xml:space="preserve">Access to permits had no impact on variability of revenue of the fleet in total when recruitment was independent as in the access only scenarios, but in the scenarios where we varied both synchrony and access, non-independent recruitment induced a slight impact of access on this variability (Table 4).  </w:t>
      </w:r>
      <w:r w:rsidR="00C37503">
        <w:rPr>
          <w:rFonts w:ascii="Times New Roman" w:hAnsi="Times New Roman" w:cs="Times New Roman"/>
        </w:rPr>
        <w:t>When species</w:t>
      </w:r>
      <w:r w:rsidR="004C2AF4">
        <w:rPr>
          <w:rFonts w:ascii="Times New Roman" w:hAnsi="Times New Roman" w:cs="Times New Roman"/>
        </w:rPr>
        <w:t xml:space="preserve"> varied</w:t>
      </w:r>
      <w:r w:rsidR="00C37503">
        <w:rPr>
          <w:rFonts w:ascii="Times New Roman" w:hAnsi="Times New Roman" w:cs="Times New Roman"/>
        </w:rPr>
        <w:t xml:space="preserve"> synchronous</w:t>
      </w:r>
      <w:r w:rsidR="004C2AF4">
        <w:rPr>
          <w:rFonts w:ascii="Times New Roman" w:hAnsi="Times New Roman" w:cs="Times New Roman"/>
        </w:rPr>
        <w:t>ly</w:t>
      </w:r>
      <w:r w:rsidR="00C37503">
        <w:rPr>
          <w:rFonts w:ascii="Times New Roman" w:hAnsi="Times New Roman" w:cs="Times New Roman"/>
        </w:rPr>
        <w:t xml:space="preserve">, overall </w:t>
      </w:r>
      <w:r w:rsidR="004C2AF4">
        <w:rPr>
          <w:rFonts w:ascii="Times New Roman" w:hAnsi="Times New Roman" w:cs="Times New Roman"/>
        </w:rPr>
        <w:t xml:space="preserve">revenue </w:t>
      </w:r>
      <w:r w:rsidR="00C37503">
        <w:rPr>
          <w:rFonts w:ascii="Times New Roman" w:hAnsi="Times New Roman" w:cs="Times New Roman"/>
        </w:rPr>
        <w:t xml:space="preserve">variability </w:t>
      </w:r>
      <w:r w:rsidR="00073678">
        <w:rPr>
          <w:rFonts w:ascii="Times New Roman" w:hAnsi="Times New Roman" w:cs="Times New Roman"/>
        </w:rPr>
        <w:t>was</w:t>
      </w:r>
      <w:r w:rsidR="00C37503">
        <w:rPr>
          <w:rFonts w:ascii="Times New Roman" w:hAnsi="Times New Roman" w:cs="Times New Roman"/>
        </w:rPr>
        <w:t xml:space="preserve"> higher, but increasing access slightly </w:t>
      </w:r>
      <w:r w:rsidR="00073678">
        <w:rPr>
          <w:rFonts w:ascii="Times New Roman" w:hAnsi="Times New Roman" w:cs="Times New Roman"/>
        </w:rPr>
        <w:t>increased</w:t>
      </w:r>
      <w:r w:rsidR="00C37503">
        <w:rPr>
          <w:rFonts w:ascii="Times New Roman" w:hAnsi="Times New Roman" w:cs="Times New Roman"/>
        </w:rPr>
        <w:t xml:space="preserve"> the variability further. </w:t>
      </w:r>
      <w:r w:rsidR="004C2AF4">
        <w:rPr>
          <w:rFonts w:ascii="Times New Roman" w:hAnsi="Times New Roman" w:cs="Times New Roman"/>
        </w:rPr>
        <w:t>T</w:t>
      </w:r>
      <w:r w:rsidR="00C37503">
        <w:rPr>
          <w:rFonts w:ascii="Times New Roman" w:hAnsi="Times New Roman" w:cs="Times New Roman"/>
        </w:rPr>
        <w:t xml:space="preserve">he ability of more vessels </w:t>
      </w:r>
      <w:r w:rsidR="004C2AF4">
        <w:rPr>
          <w:rFonts w:ascii="Times New Roman" w:hAnsi="Times New Roman" w:cs="Times New Roman"/>
        </w:rPr>
        <w:t xml:space="preserve">under easy access </w:t>
      </w:r>
      <w:r w:rsidR="00C37503">
        <w:rPr>
          <w:rFonts w:ascii="Times New Roman" w:hAnsi="Times New Roman" w:cs="Times New Roman"/>
        </w:rPr>
        <w:t xml:space="preserve">to capitalize on </w:t>
      </w:r>
      <w:r w:rsidR="004C2AF4">
        <w:rPr>
          <w:rFonts w:ascii="Times New Roman" w:hAnsi="Times New Roman" w:cs="Times New Roman"/>
        </w:rPr>
        <w:t xml:space="preserve">synchronously </w:t>
      </w:r>
      <w:r w:rsidR="00C37503">
        <w:rPr>
          <w:rFonts w:ascii="Times New Roman" w:hAnsi="Times New Roman" w:cs="Times New Roman"/>
        </w:rPr>
        <w:t xml:space="preserve">good years </w:t>
      </w:r>
      <w:r w:rsidR="004C2AF4">
        <w:rPr>
          <w:rFonts w:ascii="Times New Roman" w:hAnsi="Times New Roman" w:cs="Times New Roman"/>
        </w:rPr>
        <w:t xml:space="preserve">across populations </w:t>
      </w:r>
      <w:r w:rsidR="006E3E09">
        <w:rPr>
          <w:rFonts w:ascii="Times New Roman" w:hAnsi="Times New Roman" w:cs="Times New Roman"/>
        </w:rPr>
        <w:t>exacerbate</w:t>
      </w:r>
      <w:r w:rsidR="00073678">
        <w:rPr>
          <w:rFonts w:ascii="Times New Roman" w:hAnsi="Times New Roman" w:cs="Times New Roman"/>
        </w:rPr>
        <w:t>d</w:t>
      </w:r>
      <w:r w:rsidR="006E3E09">
        <w:rPr>
          <w:rFonts w:ascii="Times New Roman" w:hAnsi="Times New Roman" w:cs="Times New Roman"/>
        </w:rPr>
        <w:t xml:space="preserve"> the difference between revenue in </w:t>
      </w:r>
      <w:r w:rsidR="004C2AF4">
        <w:rPr>
          <w:rFonts w:ascii="Times New Roman" w:hAnsi="Times New Roman" w:cs="Times New Roman"/>
        </w:rPr>
        <w:t xml:space="preserve">strong </w:t>
      </w:r>
      <w:r w:rsidR="006E3E09">
        <w:rPr>
          <w:rFonts w:ascii="Times New Roman" w:hAnsi="Times New Roman" w:cs="Times New Roman"/>
        </w:rPr>
        <w:t xml:space="preserve">and </w:t>
      </w:r>
      <w:r w:rsidR="004C2AF4">
        <w:rPr>
          <w:rFonts w:ascii="Times New Roman" w:hAnsi="Times New Roman" w:cs="Times New Roman"/>
        </w:rPr>
        <w:t xml:space="preserve">weak </w:t>
      </w:r>
      <w:r w:rsidR="006E3E09">
        <w:rPr>
          <w:rFonts w:ascii="Times New Roman" w:hAnsi="Times New Roman" w:cs="Times New Roman"/>
        </w:rPr>
        <w:t>years</w:t>
      </w:r>
      <w:r w:rsidR="00C37503">
        <w:rPr>
          <w:rFonts w:ascii="Times New Roman" w:hAnsi="Times New Roman" w:cs="Times New Roman"/>
        </w:rPr>
        <w:t xml:space="preserve">. </w:t>
      </w:r>
      <w:r w:rsidR="00073678">
        <w:rPr>
          <w:rFonts w:ascii="Times New Roman" w:hAnsi="Times New Roman" w:cs="Times New Roman"/>
        </w:rPr>
        <w:t xml:space="preserve">When species were asynchronous, overall variability was lower, </w:t>
      </w:r>
      <w:r w:rsidR="004949D3">
        <w:rPr>
          <w:rFonts w:ascii="Times New Roman" w:hAnsi="Times New Roman" w:cs="Times New Roman"/>
        </w:rPr>
        <w:t>but</w:t>
      </w:r>
      <w:r w:rsidR="00073678">
        <w:rPr>
          <w:rFonts w:ascii="Times New Roman" w:hAnsi="Times New Roman" w:cs="Times New Roman"/>
        </w:rPr>
        <w:t xml:space="preserve"> increasing access slightly decreased the variability further. </w:t>
      </w:r>
      <w:r w:rsidR="004C2AF4">
        <w:rPr>
          <w:rFonts w:ascii="Times New Roman" w:hAnsi="Times New Roman" w:cs="Times New Roman"/>
        </w:rPr>
        <w:t xml:space="preserve">Although the ability for more vessels to substitute </w:t>
      </w:r>
      <w:proofErr w:type="spellStart"/>
      <w:r w:rsidR="004C2AF4">
        <w:rPr>
          <w:rFonts w:ascii="Times New Roman" w:hAnsi="Times New Roman" w:cs="Times New Roman"/>
        </w:rPr>
        <w:t>groundfish</w:t>
      </w:r>
      <w:proofErr w:type="spellEnd"/>
      <w:r w:rsidR="004C2AF4">
        <w:rPr>
          <w:rFonts w:ascii="Times New Roman" w:hAnsi="Times New Roman" w:cs="Times New Roman"/>
        </w:rPr>
        <w:t xml:space="preserve"> in weak salmon or crab years increased revenue variability for </w:t>
      </w:r>
      <w:proofErr w:type="spellStart"/>
      <w:r w:rsidR="004C2AF4">
        <w:rPr>
          <w:rFonts w:ascii="Times New Roman" w:hAnsi="Times New Roman" w:cs="Times New Roman"/>
        </w:rPr>
        <w:t>groundfish</w:t>
      </w:r>
      <w:proofErr w:type="spellEnd"/>
      <w:r w:rsidR="004C2AF4">
        <w:rPr>
          <w:rFonts w:ascii="Times New Roman" w:hAnsi="Times New Roman" w:cs="Times New Roman"/>
        </w:rPr>
        <w:t xml:space="preserve">, the same mechanism </w:t>
      </w:r>
      <w:r w:rsidR="004949D3">
        <w:rPr>
          <w:rFonts w:ascii="Times New Roman" w:hAnsi="Times New Roman" w:cs="Times New Roman"/>
        </w:rPr>
        <w:t>acts</w:t>
      </w:r>
      <w:r w:rsidR="00A135E1">
        <w:rPr>
          <w:rFonts w:ascii="Times New Roman" w:hAnsi="Times New Roman" w:cs="Times New Roman"/>
        </w:rPr>
        <w:t xml:space="preserve"> to </w:t>
      </w:r>
      <w:r w:rsidR="004C2AF4">
        <w:rPr>
          <w:rFonts w:ascii="Times New Roman" w:hAnsi="Times New Roman" w:cs="Times New Roman"/>
        </w:rPr>
        <w:t>decrease variability of revenue for the fleet at large.</w:t>
      </w:r>
      <w:r w:rsidR="00A135E1">
        <w:rPr>
          <w:rFonts w:ascii="Times New Roman" w:hAnsi="Times New Roman" w:cs="Times New Roman"/>
        </w:rPr>
        <w:t xml:space="preserve"> Under asynchronous recruitment, this substitution mechanism outweighed the mechanism whereby the fleet more fully capitalized on strong years, because strong years no longer tended to be shared across species. </w:t>
      </w:r>
      <w:r w:rsidR="006E3E09">
        <w:rPr>
          <w:rFonts w:ascii="Times New Roman" w:hAnsi="Times New Roman" w:cs="Times New Roman"/>
        </w:rPr>
        <w:t xml:space="preserve">Note that over the range of synchrony and access scenarios that we tested, synchrony was an order of magnitude more important than access in driving variability of revenue of the fleet at large. </w:t>
      </w:r>
    </w:p>
    <w:p w14:paraId="097F925D" w14:textId="2AF09583" w:rsidR="008B373A" w:rsidRDefault="008B373A" w:rsidP="00BC69A6">
      <w:pPr>
        <w:spacing w:line="480" w:lineRule="auto"/>
        <w:rPr>
          <w:rFonts w:ascii="Times New Roman" w:hAnsi="Times New Roman" w:cs="Times New Roman"/>
        </w:rPr>
      </w:pPr>
      <w:r>
        <w:rPr>
          <w:rFonts w:ascii="Times New Roman" w:hAnsi="Times New Roman" w:cs="Times New Roman"/>
        </w:rPr>
        <w:lastRenderedPageBreak/>
        <w:tab/>
      </w:r>
      <w:r w:rsidR="007F2B56">
        <w:rPr>
          <w:rFonts w:ascii="Times New Roman" w:hAnsi="Times New Roman" w:cs="Times New Roman"/>
        </w:rPr>
        <w:t xml:space="preserve">Vessels holding a given permit portfolio experienced </w:t>
      </w:r>
      <w:r w:rsidR="000A594B">
        <w:rPr>
          <w:rFonts w:ascii="Times New Roman" w:hAnsi="Times New Roman" w:cs="Times New Roman"/>
        </w:rPr>
        <w:t>minimal</w:t>
      </w:r>
      <w:r w:rsidR="007F2B56">
        <w:rPr>
          <w:rFonts w:ascii="Times New Roman" w:hAnsi="Times New Roman" w:cs="Times New Roman"/>
        </w:rPr>
        <w:t xml:space="preserve"> change</w:t>
      </w:r>
      <w:r w:rsidR="000A594B">
        <w:rPr>
          <w:rFonts w:ascii="Times New Roman" w:hAnsi="Times New Roman" w:cs="Times New Roman"/>
        </w:rPr>
        <w:t>s</w:t>
      </w:r>
      <w:r w:rsidR="007F2B56">
        <w:rPr>
          <w:rFonts w:ascii="Times New Roman" w:hAnsi="Times New Roman" w:cs="Times New Roman"/>
        </w:rPr>
        <w:t xml:space="preserve"> in variability across levels of permit access</w:t>
      </w:r>
      <w:r w:rsidR="00CC1791">
        <w:rPr>
          <w:rFonts w:ascii="Times New Roman" w:hAnsi="Times New Roman" w:cs="Times New Roman"/>
        </w:rPr>
        <w:t xml:space="preserve"> (Fig. 5</w:t>
      </w:r>
      <w:r w:rsidR="007E130E">
        <w:rPr>
          <w:rFonts w:ascii="Times New Roman" w:hAnsi="Times New Roman" w:cs="Times New Roman"/>
        </w:rPr>
        <w:t xml:space="preserve">, bottom row). However, this masks changes in revenue variability </w:t>
      </w:r>
      <w:r w:rsidR="00AB1FED">
        <w:rPr>
          <w:rFonts w:ascii="Times New Roman" w:hAnsi="Times New Roman" w:cs="Times New Roman"/>
        </w:rPr>
        <w:t xml:space="preserve">as </w:t>
      </w:r>
      <w:r w:rsidR="007E130E">
        <w:rPr>
          <w:rFonts w:ascii="Times New Roman" w:hAnsi="Times New Roman" w:cs="Times New Roman"/>
        </w:rPr>
        <w:t>individuals gain</w:t>
      </w:r>
      <w:r w:rsidR="00B44DF7">
        <w:rPr>
          <w:rFonts w:ascii="Times New Roman" w:hAnsi="Times New Roman" w:cs="Times New Roman"/>
        </w:rPr>
        <w:t>ed</w:t>
      </w:r>
      <w:r w:rsidR="007E130E">
        <w:rPr>
          <w:rFonts w:ascii="Times New Roman" w:hAnsi="Times New Roman" w:cs="Times New Roman"/>
        </w:rPr>
        <w:t xml:space="preserve"> access to more diverse permit portfolios.</w:t>
      </w:r>
      <w:r w:rsidR="0075505E">
        <w:rPr>
          <w:rFonts w:ascii="Times New Roman" w:hAnsi="Times New Roman" w:cs="Times New Roman"/>
        </w:rPr>
        <w:t xml:space="preserve"> Individual-level variability across all possible permit portfolios </w:t>
      </w:r>
      <w:r w:rsidR="00AB1FED">
        <w:rPr>
          <w:rFonts w:ascii="Times New Roman" w:hAnsi="Times New Roman" w:cs="Times New Roman"/>
        </w:rPr>
        <w:t xml:space="preserve">generally </w:t>
      </w:r>
      <w:r w:rsidR="00A135E1">
        <w:rPr>
          <w:rFonts w:ascii="Times New Roman" w:hAnsi="Times New Roman" w:cs="Times New Roman"/>
        </w:rPr>
        <w:t>declined</w:t>
      </w:r>
      <w:r w:rsidR="0075505E">
        <w:rPr>
          <w:rFonts w:ascii="Times New Roman" w:hAnsi="Times New Roman" w:cs="Times New Roman"/>
        </w:rPr>
        <w:t xml:space="preserve"> as access to div</w:t>
      </w:r>
      <w:r w:rsidR="00A135E1">
        <w:rPr>
          <w:rFonts w:ascii="Times New Roman" w:hAnsi="Times New Roman" w:cs="Times New Roman"/>
        </w:rPr>
        <w:t xml:space="preserve">erse permit portfolios increased </w:t>
      </w:r>
      <w:r w:rsidR="00AB1FED">
        <w:rPr>
          <w:rFonts w:ascii="Times New Roman" w:hAnsi="Times New Roman" w:cs="Times New Roman"/>
        </w:rPr>
        <w:t xml:space="preserve">and more vessels </w:t>
      </w:r>
      <w:r w:rsidR="00A135E1">
        <w:rPr>
          <w:rFonts w:ascii="Times New Roman" w:hAnsi="Times New Roman" w:cs="Times New Roman"/>
        </w:rPr>
        <w:t xml:space="preserve">took </w:t>
      </w:r>
      <w:r w:rsidR="00AB1FED">
        <w:rPr>
          <w:rFonts w:ascii="Times New Roman" w:hAnsi="Times New Roman" w:cs="Times New Roman"/>
        </w:rPr>
        <w:t>advantage of risk reduction benefits that portfolios offer</w:t>
      </w:r>
      <w:r w:rsidR="00144046">
        <w:rPr>
          <w:rFonts w:ascii="Times New Roman" w:hAnsi="Times New Roman" w:cs="Times New Roman"/>
        </w:rPr>
        <w:t xml:space="preserve"> (Fig. 7</w:t>
      </w:r>
      <w:r w:rsidR="00791E52">
        <w:rPr>
          <w:rFonts w:ascii="Times New Roman" w:hAnsi="Times New Roman" w:cs="Times New Roman"/>
        </w:rPr>
        <w:t>)</w:t>
      </w:r>
      <w:r w:rsidR="00AB1FED">
        <w:rPr>
          <w:rFonts w:ascii="Times New Roman" w:hAnsi="Times New Roman" w:cs="Times New Roman"/>
        </w:rPr>
        <w:t xml:space="preserve">. </w:t>
      </w:r>
      <w:r w:rsidR="00791E52">
        <w:rPr>
          <w:rFonts w:ascii="Times New Roman" w:hAnsi="Times New Roman" w:cs="Times New Roman"/>
        </w:rPr>
        <w:t>However, b</w:t>
      </w:r>
      <w:r w:rsidR="00AB1FED">
        <w:rPr>
          <w:rFonts w:ascii="Times New Roman" w:hAnsi="Times New Roman" w:cs="Times New Roman"/>
        </w:rPr>
        <w:t xml:space="preserve">ecause </w:t>
      </w:r>
      <w:proofErr w:type="spellStart"/>
      <w:r w:rsidR="00AB1FED">
        <w:rPr>
          <w:rFonts w:ascii="Times New Roman" w:hAnsi="Times New Roman" w:cs="Times New Roman"/>
        </w:rPr>
        <w:t>groundfish</w:t>
      </w:r>
      <w:proofErr w:type="spellEnd"/>
      <w:r w:rsidR="00AB1FED">
        <w:rPr>
          <w:rFonts w:ascii="Times New Roman" w:hAnsi="Times New Roman" w:cs="Times New Roman"/>
        </w:rPr>
        <w:t xml:space="preserve"> revenue </w:t>
      </w:r>
      <w:r w:rsidR="00A135E1">
        <w:rPr>
          <w:rFonts w:ascii="Times New Roman" w:hAnsi="Times New Roman" w:cs="Times New Roman"/>
        </w:rPr>
        <w:t>was</w:t>
      </w:r>
      <w:r w:rsidR="00AB1FED">
        <w:rPr>
          <w:rFonts w:ascii="Times New Roman" w:hAnsi="Times New Roman" w:cs="Times New Roman"/>
        </w:rPr>
        <w:t xml:space="preserve"> extremely stable over time due to</w:t>
      </w:r>
      <w:r w:rsidR="00791E52">
        <w:rPr>
          <w:rFonts w:ascii="Times New Roman" w:hAnsi="Times New Roman" w:cs="Times New Roman"/>
        </w:rPr>
        <w:t xml:space="preserve"> the low inter</w:t>
      </w:r>
      <w:r w:rsidR="00BA6A09">
        <w:rPr>
          <w:rFonts w:ascii="Times New Roman" w:hAnsi="Times New Roman" w:cs="Times New Roman"/>
        </w:rPr>
        <w:t>-</w:t>
      </w:r>
      <w:r w:rsidR="00791E52">
        <w:rPr>
          <w:rFonts w:ascii="Times New Roman" w:hAnsi="Times New Roman" w:cs="Times New Roman"/>
        </w:rPr>
        <w:t>annual variability of biomass</w:t>
      </w:r>
      <w:r w:rsidR="00BF6B7D">
        <w:rPr>
          <w:rFonts w:ascii="Times New Roman" w:hAnsi="Times New Roman" w:cs="Times New Roman"/>
        </w:rPr>
        <w:t xml:space="preserve">, </w:t>
      </w:r>
      <w:proofErr w:type="spellStart"/>
      <w:r w:rsidR="00BF6B7D">
        <w:rPr>
          <w:rFonts w:ascii="Times New Roman" w:hAnsi="Times New Roman" w:cs="Times New Roman"/>
        </w:rPr>
        <w:t>groundfish</w:t>
      </w:r>
      <w:proofErr w:type="spellEnd"/>
      <w:r w:rsidR="00BF6B7D">
        <w:rPr>
          <w:rFonts w:ascii="Times New Roman" w:hAnsi="Times New Roman" w:cs="Times New Roman"/>
        </w:rPr>
        <w:t xml:space="preserve"> specialists experience</w:t>
      </w:r>
      <w:r w:rsidR="00A135E1">
        <w:rPr>
          <w:rFonts w:ascii="Times New Roman" w:hAnsi="Times New Roman" w:cs="Times New Roman"/>
        </w:rPr>
        <w:t>d</w:t>
      </w:r>
      <w:r w:rsidR="00BF6B7D">
        <w:rPr>
          <w:rFonts w:ascii="Times New Roman" w:hAnsi="Times New Roman" w:cs="Times New Roman"/>
        </w:rPr>
        <w:t xml:space="preserve"> the least revenue variability of any possible permit portfolio</w:t>
      </w:r>
      <w:r w:rsidR="00B44DF7">
        <w:rPr>
          <w:rFonts w:ascii="Times New Roman" w:hAnsi="Times New Roman" w:cs="Times New Roman"/>
        </w:rPr>
        <w:t xml:space="preserve">. </w:t>
      </w:r>
      <w:r w:rsidR="00A135E1">
        <w:rPr>
          <w:rFonts w:ascii="Times New Roman" w:hAnsi="Times New Roman" w:cs="Times New Roman"/>
        </w:rPr>
        <w:t>Increasing access decreased</w:t>
      </w:r>
      <w:r w:rsidR="00BF6B7D">
        <w:rPr>
          <w:rFonts w:ascii="Times New Roman" w:hAnsi="Times New Roman" w:cs="Times New Roman"/>
        </w:rPr>
        <w:t xml:space="preserve"> the number of </w:t>
      </w:r>
      <w:proofErr w:type="spellStart"/>
      <w:r w:rsidR="00BF6B7D">
        <w:rPr>
          <w:rFonts w:ascii="Times New Roman" w:hAnsi="Times New Roman" w:cs="Times New Roman"/>
        </w:rPr>
        <w:t>groundfish</w:t>
      </w:r>
      <w:proofErr w:type="spellEnd"/>
      <w:r w:rsidR="00BF6B7D">
        <w:rPr>
          <w:rFonts w:ascii="Times New Roman" w:hAnsi="Times New Roman" w:cs="Times New Roman"/>
        </w:rPr>
        <w:t xml:space="preserve"> specialists</w:t>
      </w:r>
      <w:r w:rsidR="00791E52">
        <w:rPr>
          <w:rFonts w:ascii="Times New Roman" w:hAnsi="Times New Roman" w:cs="Times New Roman"/>
        </w:rPr>
        <w:t xml:space="preserve">, so the magnitude of the low variability </w:t>
      </w:r>
      <w:r w:rsidR="00700FE6">
        <w:rPr>
          <w:rFonts w:ascii="Times New Roman" w:hAnsi="Times New Roman" w:cs="Times New Roman"/>
        </w:rPr>
        <w:t>mode</w:t>
      </w:r>
      <w:r w:rsidR="00791E52">
        <w:rPr>
          <w:rFonts w:ascii="Times New Roman" w:hAnsi="Times New Roman" w:cs="Times New Roman"/>
        </w:rPr>
        <w:t xml:space="preserve"> generated by </w:t>
      </w:r>
      <w:proofErr w:type="spellStart"/>
      <w:r w:rsidR="00791E52">
        <w:rPr>
          <w:rFonts w:ascii="Times New Roman" w:hAnsi="Times New Roman" w:cs="Times New Roman"/>
        </w:rPr>
        <w:t>groundfish</w:t>
      </w:r>
      <w:proofErr w:type="spellEnd"/>
      <w:r w:rsidR="00791E52">
        <w:rPr>
          <w:rFonts w:ascii="Times New Roman" w:hAnsi="Times New Roman" w:cs="Times New Roman"/>
        </w:rPr>
        <w:t xml:space="preserve"> specialists decline</w:t>
      </w:r>
      <w:r w:rsidR="00B44DF7">
        <w:rPr>
          <w:rFonts w:ascii="Times New Roman" w:hAnsi="Times New Roman" w:cs="Times New Roman"/>
        </w:rPr>
        <w:t>d</w:t>
      </w:r>
      <w:r w:rsidR="00791E52">
        <w:rPr>
          <w:rFonts w:ascii="Times New Roman" w:hAnsi="Times New Roman" w:cs="Times New Roman"/>
        </w:rPr>
        <w:t xml:space="preserve"> with increasing permit access.</w:t>
      </w:r>
    </w:p>
    <w:p w14:paraId="1AE1F1DF" w14:textId="77777777" w:rsidR="0015446F" w:rsidRDefault="0015446F" w:rsidP="00BC69A6">
      <w:pPr>
        <w:spacing w:line="480" w:lineRule="auto"/>
        <w:rPr>
          <w:rFonts w:ascii="Times New Roman" w:hAnsi="Times New Roman" w:cs="Times New Roman"/>
          <w:i/>
        </w:rPr>
      </w:pPr>
    </w:p>
    <w:p w14:paraId="66731445" w14:textId="5DEE528E" w:rsidR="0015446F" w:rsidRPr="0015446F" w:rsidRDefault="0015446F" w:rsidP="00BC69A6">
      <w:pPr>
        <w:spacing w:line="480" w:lineRule="auto"/>
        <w:rPr>
          <w:rFonts w:ascii="Times New Roman" w:hAnsi="Times New Roman" w:cs="Times New Roman"/>
          <w:i/>
        </w:rPr>
      </w:pPr>
      <w:r>
        <w:rPr>
          <w:rFonts w:ascii="Times New Roman" w:hAnsi="Times New Roman" w:cs="Times New Roman"/>
          <w:i/>
        </w:rPr>
        <w:t>Synchrony and access</w:t>
      </w:r>
    </w:p>
    <w:p w14:paraId="1BE5709F" w14:textId="66CBA517" w:rsidR="00D820EB" w:rsidRDefault="00930269" w:rsidP="00B120CA">
      <w:pPr>
        <w:spacing w:line="480" w:lineRule="auto"/>
        <w:ind w:firstLine="720"/>
        <w:rPr>
          <w:rFonts w:ascii="Times New Roman" w:hAnsi="Times New Roman" w:cs="Times New Roman"/>
        </w:rPr>
      </w:pPr>
      <w:r>
        <w:rPr>
          <w:rFonts w:ascii="Times New Roman" w:hAnsi="Times New Roman" w:cs="Times New Roman"/>
        </w:rPr>
        <w:t>R</w:t>
      </w:r>
      <w:r w:rsidR="0015446F">
        <w:rPr>
          <w:rFonts w:ascii="Times New Roman" w:hAnsi="Times New Roman" w:cs="Times New Roman"/>
        </w:rPr>
        <w:t xml:space="preserve">esults from simultaneously adjusting permit access and population synchrony </w:t>
      </w:r>
      <w:r>
        <w:rPr>
          <w:rFonts w:ascii="Times New Roman" w:hAnsi="Times New Roman" w:cs="Times New Roman"/>
        </w:rPr>
        <w:t xml:space="preserve">generally </w:t>
      </w:r>
      <w:r w:rsidR="0015446F">
        <w:rPr>
          <w:rFonts w:ascii="Times New Roman" w:hAnsi="Times New Roman" w:cs="Times New Roman"/>
        </w:rPr>
        <w:t>led to results that could be predicted from adjusting each process separately</w:t>
      </w:r>
      <w:r>
        <w:rPr>
          <w:rFonts w:ascii="Times New Roman" w:hAnsi="Times New Roman" w:cs="Times New Roman"/>
        </w:rPr>
        <w:t>, except as noted above</w:t>
      </w:r>
      <w:r w:rsidR="003E0693">
        <w:rPr>
          <w:rFonts w:ascii="Times New Roman" w:hAnsi="Times New Roman" w:cs="Times New Roman"/>
        </w:rPr>
        <w:t xml:space="preserve"> (Fig. S2, S3</w:t>
      </w:r>
      <w:r w:rsidR="00B120CA">
        <w:rPr>
          <w:rFonts w:ascii="Times New Roman" w:hAnsi="Times New Roman" w:cs="Times New Roman"/>
        </w:rPr>
        <w:t>)</w:t>
      </w:r>
      <w:r w:rsidR="0015446F">
        <w:rPr>
          <w:rFonts w:ascii="Times New Roman" w:hAnsi="Times New Roman" w:cs="Times New Roman"/>
        </w:rPr>
        <w:t xml:space="preserve">. That is, the effect of synchrony </w:t>
      </w:r>
      <w:r w:rsidR="0078622C">
        <w:rPr>
          <w:rFonts w:ascii="Times New Roman" w:hAnsi="Times New Roman" w:cs="Times New Roman"/>
        </w:rPr>
        <w:t>is</w:t>
      </w:r>
      <w:r w:rsidR="00CC1791">
        <w:rPr>
          <w:rFonts w:ascii="Times New Roman" w:hAnsi="Times New Roman" w:cs="Times New Roman"/>
        </w:rPr>
        <w:t xml:space="preserve"> largely</w:t>
      </w:r>
      <w:r w:rsidR="0078622C">
        <w:rPr>
          <w:rFonts w:ascii="Times New Roman" w:hAnsi="Times New Roman" w:cs="Times New Roman"/>
        </w:rPr>
        <w:t xml:space="preserve"> similar</w:t>
      </w:r>
      <w:r w:rsidR="0015446F">
        <w:rPr>
          <w:rFonts w:ascii="Times New Roman" w:hAnsi="Times New Roman" w:cs="Times New Roman"/>
        </w:rPr>
        <w:t xml:space="preserve"> </w:t>
      </w:r>
      <w:r w:rsidR="009E55CF">
        <w:rPr>
          <w:rFonts w:ascii="Times New Roman" w:hAnsi="Times New Roman" w:cs="Times New Roman"/>
        </w:rPr>
        <w:t xml:space="preserve">at easy and hard </w:t>
      </w:r>
      <w:r w:rsidR="0015446F">
        <w:rPr>
          <w:rFonts w:ascii="Times New Roman" w:hAnsi="Times New Roman" w:cs="Times New Roman"/>
        </w:rPr>
        <w:t xml:space="preserve">permit access, and the effect of permit access is </w:t>
      </w:r>
      <w:r w:rsidR="0078622C">
        <w:rPr>
          <w:rFonts w:ascii="Times New Roman" w:hAnsi="Times New Roman" w:cs="Times New Roman"/>
        </w:rPr>
        <w:t xml:space="preserve">similar </w:t>
      </w:r>
      <w:r w:rsidR="009E55CF">
        <w:rPr>
          <w:rFonts w:ascii="Times New Roman" w:hAnsi="Times New Roman" w:cs="Times New Roman"/>
        </w:rPr>
        <w:t>for synchronous and asynchronous populations</w:t>
      </w:r>
      <w:r w:rsidR="0015446F">
        <w:rPr>
          <w:rFonts w:ascii="Times New Roman" w:hAnsi="Times New Roman" w:cs="Times New Roman"/>
        </w:rPr>
        <w:t>.</w:t>
      </w:r>
    </w:p>
    <w:p w14:paraId="4FAC586A" w14:textId="51E7D5F8" w:rsidR="0059125C" w:rsidRPr="000751AA" w:rsidRDefault="0059125C" w:rsidP="00BA6A09">
      <w:pPr>
        <w:spacing w:line="480" w:lineRule="auto"/>
        <w:rPr>
          <w:rFonts w:ascii="Times New Roman" w:hAnsi="Times New Roman" w:cs="Times New Roman"/>
        </w:rPr>
      </w:pPr>
    </w:p>
    <w:p w14:paraId="032215F5" w14:textId="5534095C" w:rsidR="0016124B" w:rsidRDefault="000751AA" w:rsidP="00BA6A09">
      <w:pPr>
        <w:spacing w:line="480" w:lineRule="auto"/>
        <w:rPr>
          <w:rFonts w:ascii="Times New Roman" w:hAnsi="Times New Roman" w:cs="Times New Roman"/>
          <w:u w:val="single"/>
        </w:rPr>
      </w:pPr>
      <w:r>
        <w:rPr>
          <w:rFonts w:ascii="Times New Roman" w:hAnsi="Times New Roman" w:cs="Times New Roman"/>
          <w:u w:val="single"/>
        </w:rPr>
        <w:t>Discussion</w:t>
      </w:r>
    </w:p>
    <w:p w14:paraId="4857E4BD" w14:textId="3D7505DB" w:rsidR="00CD7C79" w:rsidRDefault="003F10A2" w:rsidP="00BA6A09">
      <w:pPr>
        <w:spacing w:line="480" w:lineRule="auto"/>
        <w:rPr>
          <w:rFonts w:ascii="Times New Roman" w:hAnsi="Times New Roman" w:cs="Times New Roman"/>
        </w:rPr>
      </w:pPr>
      <w:r>
        <w:rPr>
          <w:rFonts w:ascii="Times New Roman" w:hAnsi="Times New Roman" w:cs="Times New Roman"/>
        </w:rPr>
        <w:t>M</w:t>
      </w:r>
      <w:r w:rsidR="00CD7C79">
        <w:rPr>
          <w:rFonts w:ascii="Times New Roman" w:hAnsi="Times New Roman" w:cs="Times New Roman"/>
        </w:rPr>
        <w:t xml:space="preserve">anagers can choose </w:t>
      </w:r>
      <w:r w:rsidR="00292B66">
        <w:rPr>
          <w:rFonts w:ascii="Times New Roman" w:hAnsi="Times New Roman" w:cs="Times New Roman"/>
        </w:rPr>
        <w:t xml:space="preserve">a more or less restrictive permitting structure, </w:t>
      </w:r>
      <w:r>
        <w:rPr>
          <w:rFonts w:ascii="Times New Roman" w:hAnsi="Times New Roman" w:cs="Times New Roman"/>
        </w:rPr>
        <w:t xml:space="preserve">but </w:t>
      </w:r>
      <w:r w:rsidR="00D602F2">
        <w:rPr>
          <w:rFonts w:ascii="Times New Roman" w:hAnsi="Times New Roman" w:cs="Times New Roman"/>
        </w:rPr>
        <w:t xml:space="preserve">they face these decisions under </w:t>
      </w:r>
      <w:r>
        <w:rPr>
          <w:rFonts w:ascii="Times New Roman" w:hAnsi="Times New Roman" w:cs="Times New Roman"/>
        </w:rPr>
        <w:t>preexisting</w:t>
      </w:r>
      <w:r w:rsidR="00BA6A09">
        <w:rPr>
          <w:rFonts w:ascii="Times New Roman" w:hAnsi="Times New Roman" w:cs="Times New Roman"/>
        </w:rPr>
        <w:t xml:space="preserve"> ecological dynamics</w:t>
      </w:r>
      <w:r w:rsidR="00EA2E04">
        <w:rPr>
          <w:rFonts w:ascii="Times New Roman" w:hAnsi="Times New Roman" w:cs="Times New Roman"/>
        </w:rPr>
        <w:t xml:space="preserve">. </w:t>
      </w:r>
      <w:r w:rsidR="00876276">
        <w:rPr>
          <w:rFonts w:ascii="Times New Roman" w:hAnsi="Times New Roman" w:cs="Times New Roman"/>
        </w:rPr>
        <w:t xml:space="preserve">Managers presented with asynchronous populations can </w:t>
      </w:r>
      <w:r w:rsidR="00E41C30">
        <w:rPr>
          <w:rFonts w:ascii="Times New Roman" w:hAnsi="Times New Roman" w:cs="Times New Roman"/>
        </w:rPr>
        <w:t>increase</w:t>
      </w:r>
      <w:r w:rsidR="00876276">
        <w:rPr>
          <w:rFonts w:ascii="Times New Roman" w:hAnsi="Times New Roman" w:cs="Times New Roman"/>
        </w:rPr>
        <w:t xml:space="preserve"> fishers’ revenue </w:t>
      </w:r>
      <w:r w:rsidR="00E41C30">
        <w:rPr>
          <w:rFonts w:ascii="Times New Roman" w:hAnsi="Times New Roman" w:cs="Times New Roman"/>
        </w:rPr>
        <w:t>stability</w:t>
      </w:r>
      <w:r w:rsidR="00876276">
        <w:rPr>
          <w:rFonts w:ascii="Times New Roman" w:hAnsi="Times New Roman" w:cs="Times New Roman"/>
        </w:rPr>
        <w:t xml:space="preserve"> by choosing permitting policies that enable fishers to build diverse permit portfolios</w:t>
      </w:r>
      <w:r w:rsidR="005D1E64">
        <w:rPr>
          <w:rFonts w:ascii="Times New Roman" w:hAnsi="Times New Roman" w:cs="Times New Roman"/>
        </w:rPr>
        <w:t xml:space="preserve"> across all fisheries</w:t>
      </w:r>
      <w:r w:rsidR="00876276">
        <w:rPr>
          <w:rFonts w:ascii="Times New Roman" w:hAnsi="Times New Roman" w:cs="Times New Roman"/>
        </w:rPr>
        <w:t xml:space="preserve">. Managers presented with </w:t>
      </w:r>
      <w:r w:rsidR="00CB77BA">
        <w:rPr>
          <w:rFonts w:ascii="Times New Roman" w:hAnsi="Times New Roman" w:cs="Times New Roman"/>
        </w:rPr>
        <w:t xml:space="preserve">more </w:t>
      </w:r>
      <w:r w:rsidR="00876276">
        <w:rPr>
          <w:rFonts w:ascii="Times New Roman" w:hAnsi="Times New Roman" w:cs="Times New Roman"/>
        </w:rPr>
        <w:t>synchronous populations can still help fishe</w:t>
      </w:r>
      <w:r w:rsidR="001A0AFF">
        <w:rPr>
          <w:rFonts w:ascii="Times New Roman" w:hAnsi="Times New Roman" w:cs="Times New Roman"/>
        </w:rPr>
        <w:t xml:space="preserve">rs to </w:t>
      </w:r>
      <w:r w:rsidR="00E41C30">
        <w:rPr>
          <w:rFonts w:ascii="Times New Roman" w:hAnsi="Times New Roman" w:cs="Times New Roman"/>
        </w:rPr>
        <w:t>increase</w:t>
      </w:r>
      <w:r w:rsidR="001A0AFF">
        <w:rPr>
          <w:rFonts w:ascii="Times New Roman" w:hAnsi="Times New Roman" w:cs="Times New Roman"/>
        </w:rPr>
        <w:t xml:space="preserve"> revenue </w:t>
      </w:r>
      <w:r w:rsidR="00E41C30">
        <w:rPr>
          <w:rFonts w:ascii="Times New Roman" w:hAnsi="Times New Roman" w:cs="Times New Roman"/>
        </w:rPr>
        <w:t>stability</w:t>
      </w:r>
      <w:r w:rsidR="001A0AFF">
        <w:rPr>
          <w:rFonts w:ascii="Times New Roman" w:hAnsi="Times New Roman" w:cs="Times New Roman"/>
        </w:rPr>
        <w:t xml:space="preserve"> </w:t>
      </w:r>
      <w:r w:rsidR="00876276">
        <w:rPr>
          <w:rFonts w:ascii="Times New Roman" w:hAnsi="Times New Roman" w:cs="Times New Roman"/>
        </w:rPr>
        <w:t xml:space="preserve">by enabling portfolios that include </w:t>
      </w:r>
      <w:r w:rsidR="001A0AFF">
        <w:rPr>
          <w:rFonts w:ascii="Times New Roman" w:hAnsi="Times New Roman" w:cs="Times New Roman"/>
        </w:rPr>
        <w:lastRenderedPageBreak/>
        <w:t xml:space="preserve">stable </w:t>
      </w:r>
      <w:r w:rsidR="00876276">
        <w:rPr>
          <w:rFonts w:ascii="Times New Roman" w:hAnsi="Times New Roman" w:cs="Times New Roman"/>
        </w:rPr>
        <w:t>longer-lived populations</w:t>
      </w:r>
      <w:r w:rsidR="001A0AFF">
        <w:rPr>
          <w:rFonts w:ascii="Times New Roman" w:hAnsi="Times New Roman" w:cs="Times New Roman"/>
        </w:rPr>
        <w:t xml:space="preserve"> in addition to highly variable ones</w:t>
      </w:r>
      <w:r w:rsidR="00876276">
        <w:rPr>
          <w:rFonts w:ascii="Times New Roman" w:hAnsi="Times New Roman" w:cs="Times New Roman"/>
        </w:rPr>
        <w:t xml:space="preserve">. </w:t>
      </w:r>
      <w:r w:rsidR="00CB77BA">
        <w:rPr>
          <w:rFonts w:ascii="Times New Roman" w:hAnsi="Times New Roman" w:cs="Times New Roman"/>
        </w:rPr>
        <w:t>However, these decisions to increase or restrict permit access impact</w:t>
      </w:r>
      <w:r w:rsidR="000447D9">
        <w:rPr>
          <w:rFonts w:ascii="Times New Roman" w:hAnsi="Times New Roman" w:cs="Times New Roman"/>
        </w:rPr>
        <w:t xml:space="preserve"> other</w:t>
      </w:r>
      <w:r w:rsidR="00CB77BA">
        <w:rPr>
          <w:rFonts w:ascii="Times New Roman" w:hAnsi="Times New Roman" w:cs="Times New Roman"/>
        </w:rPr>
        <w:t xml:space="preserve"> </w:t>
      </w:r>
      <w:r w:rsidR="00320C2C">
        <w:rPr>
          <w:rFonts w:ascii="Times New Roman" w:hAnsi="Times New Roman" w:cs="Times New Roman"/>
        </w:rPr>
        <w:t xml:space="preserve">socioeconomic </w:t>
      </w:r>
      <w:r w:rsidR="002C731C">
        <w:rPr>
          <w:rFonts w:ascii="Times New Roman" w:hAnsi="Times New Roman" w:cs="Times New Roman"/>
        </w:rPr>
        <w:t>indicators</w:t>
      </w:r>
      <w:r w:rsidR="00CB77BA">
        <w:rPr>
          <w:rFonts w:ascii="Times New Roman" w:hAnsi="Times New Roman" w:cs="Times New Roman"/>
        </w:rPr>
        <w:t xml:space="preserve"> </w:t>
      </w:r>
      <w:r w:rsidR="00320C2C">
        <w:rPr>
          <w:rFonts w:ascii="Times New Roman" w:hAnsi="Times New Roman" w:cs="Times New Roman"/>
        </w:rPr>
        <w:t xml:space="preserve">of fishery success </w:t>
      </w:r>
      <w:r w:rsidR="005D1E64">
        <w:rPr>
          <w:rFonts w:ascii="Times New Roman" w:hAnsi="Times New Roman" w:cs="Times New Roman"/>
        </w:rPr>
        <w:t>in addition to</w:t>
      </w:r>
      <w:r w:rsidR="00CB77BA">
        <w:rPr>
          <w:rFonts w:ascii="Times New Roman" w:hAnsi="Times New Roman" w:cs="Times New Roman"/>
        </w:rPr>
        <w:t xml:space="preserve"> variability</w:t>
      </w:r>
      <w:r w:rsidR="002D541E">
        <w:rPr>
          <w:rFonts w:ascii="Times New Roman" w:hAnsi="Times New Roman" w:cs="Times New Roman"/>
        </w:rPr>
        <w:t xml:space="preserve">. Increasing access </w:t>
      </w:r>
      <w:r w:rsidR="000447D9">
        <w:rPr>
          <w:rFonts w:ascii="Times New Roman" w:hAnsi="Times New Roman" w:cs="Times New Roman"/>
        </w:rPr>
        <w:t xml:space="preserve">to fishing permits </w:t>
      </w:r>
      <w:r w:rsidR="002D541E">
        <w:rPr>
          <w:rFonts w:ascii="Times New Roman" w:hAnsi="Times New Roman" w:cs="Times New Roman"/>
        </w:rPr>
        <w:t xml:space="preserve">generally decreases inequality in the fleet, particularly as access to </w:t>
      </w:r>
      <w:r w:rsidR="001B4062">
        <w:rPr>
          <w:rFonts w:ascii="Times New Roman" w:hAnsi="Times New Roman" w:cs="Times New Roman"/>
        </w:rPr>
        <w:t>high value fisheries increases, but also decreases the total revenue individuals can expect to earn from a given portfolio.</w:t>
      </w:r>
      <w:r w:rsidR="00085321">
        <w:rPr>
          <w:rFonts w:ascii="Times New Roman" w:hAnsi="Times New Roman" w:cs="Times New Roman"/>
        </w:rPr>
        <w:t xml:space="preserve"> Increasing access might also exacerbate a race to fish that undermines economic value. In our simulations revenues declined somewhat as participation in crab increased due to the increased concentration of catch early in the season leading to lower prices.</w:t>
      </w:r>
    </w:p>
    <w:p w14:paraId="3E97327C" w14:textId="3B67092F" w:rsidR="003F10A2" w:rsidRDefault="003F10A2" w:rsidP="00BA6A09">
      <w:pPr>
        <w:spacing w:line="480" w:lineRule="auto"/>
        <w:ind w:firstLine="720"/>
        <w:rPr>
          <w:rFonts w:ascii="Times New Roman" w:hAnsi="Times New Roman" w:cs="Times New Roman"/>
        </w:rPr>
      </w:pPr>
      <w:r>
        <w:rPr>
          <w:rFonts w:ascii="Times New Roman" w:hAnsi="Times New Roman" w:cs="Times New Roman"/>
        </w:rPr>
        <w:t xml:space="preserve">While synchrony increased variability of total revenue, as expected, its impact on revenue variability of a given permit portfolio depended on the life history of the </w:t>
      </w:r>
      <w:r w:rsidR="00F925F8">
        <w:rPr>
          <w:rFonts w:ascii="Times New Roman" w:hAnsi="Times New Roman" w:cs="Times New Roman"/>
        </w:rPr>
        <w:t xml:space="preserve">species </w:t>
      </w:r>
      <w:r>
        <w:rPr>
          <w:rFonts w:ascii="Times New Roman" w:hAnsi="Times New Roman" w:cs="Times New Roman"/>
        </w:rPr>
        <w:t xml:space="preserve">targeted. Specifically, we only modeled synchrony in recruitment, and </w:t>
      </w:r>
      <w:proofErr w:type="spellStart"/>
      <w:r>
        <w:rPr>
          <w:rFonts w:ascii="Times New Roman" w:hAnsi="Times New Roman" w:cs="Times New Roman"/>
        </w:rPr>
        <w:t>groundfish</w:t>
      </w:r>
      <w:proofErr w:type="spellEnd"/>
      <w:r>
        <w:rPr>
          <w:rFonts w:ascii="Times New Roman" w:hAnsi="Times New Roman" w:cs="Times New Roman"/>
        </w:rPr>
        <w:t xml:space="preserve"> have a protracted age-structure </w:t>
      </w:r>
      <w:r w:rsidR="00E41C30">
        <w:rPr>
          <w:rFonts w:ascii="Times New Roman" w:hAnsi="Times New Roman" w:cs="Times New Roman"/>
        </w:rPr>
        <w:t>where annual recruitment represents only a fraction of fishable biomass, and growth and mortality serve</w:t>
      </w:r>
      <w:r>
        <w:rPr>
          <w:rFonts w:ascii="Times New Roman" w:hAnsi="Times New Roman" w:cs="Times New Roman"/>
        </w:rPr>
        <w:t xml:space="preserve"> as major contributors to productivity</w:t>
      </w:r>
      <w:r w:rsidR="00E41C30">
        <w:rPr>
          <w:rFonts w:ascii="Times New Roman" w:hAnsi="Times New Roman" w:cs="Times New Roman"/>
        </w:rPr>
        <w:t>. Thus</w:t>
      </w:r>
      <w:r w:rsidR="002A4736">
        <w:rPr>
          <w:rFonts w:ascii="Times New Roman" w:hAnsi="Times New Roman" w:cs="Times New Roman"/>
        </w:rPr>
        <w:t xml:space="preserve"> synchrony between crab </w:t>
      </w:r>
      <w:r>
        <w:rPr>
          <w:rFonts w:ascii="Times New Roman" w:hAnsi="Times New Roman" w:cs="Times New Roman"/>
        </w:rPr>
        <w:t xml:space="preserve">and </w:t>
      </w:r>
      <w:proofErr w:type="spellStart"/>
      <w:r>
        <w:rPr>
          <w:rFonts w:ascii="Times New Roman" w:hAnsi="Times New Roman" w:cs="Times New Roman"/>
        </w:rPr>
        <w:t>groundfish</w:t>
      </w:r>
      <w:proofErr w:type="spellEnd"/>
      <w:r>
        <w:rPr>
          <w:rFonts w:ascii="Times New Roman" w:hAnsi="Times New Roman" w:cs="Times New Roman"/>
        </w:rPr>
        <w:t xml:space="preserve"> recruitment did not influence revenue stability</w:t>
      </w:r>
      <w:r w:rsidR="002C731C">
        <w:rPr>
          <w:rFonts w:ascii="Times New Roman" w:hAnsi="Times New Roman" w:cs="Times New Roman"/>
        </w:rPr>
        <w:t xml:space="preserve"> or the benefits of diversifying a permit portfolio</w:t>
      </w:r>
      <w:r>
        <w:rPr>
          <w:rFonts w:ascii="Times New Roman" w:hAnsi="Times New Roman" w:cs="Times New Roman"/>
        </w:rPr>
        <w:t>. A rich literature</w:t>
      </w:r>
      <w:r w:rsidR="00ED2AD4">
        <w:rPr>
          <w:rFonts w:ascii="Times New Roman" w:hAnsi="Times New Roman" w:cs="Times New Roman"/>
        </w:rPr>
        <w:t xml:space="preserve"> describes</w:t>
      </w:r>
      <w:r>
        <w:rPr>
          <w:rFonts w:ascii="Times New Roman" w:hAnsi="Times New Roman" w:cs="Times New Roman"/>
        </w:rPr>
        <w:t xml:space="preserve"> how a population’s age structure influences how it filters environmental variability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{"citationID":"uQYcKwgI","properties":{"formattedCitation":"(Bj\\uc0\\u248{}rnstad et al. 2004, Anderson et al. 2008, Bj\\uc0\\u248{}rkvoll et al. 2012, Botsford et al. 2014)","plainCitation":"(Bjørnstad et al. 2004, Anderson et al. 2008, Bjørkvoll et al. 2012, Botsford et al. 2014)","noteIndex":0},"citationItems":[{"id":1855,"uris":["http://zotero.org/users/783258/items/9TWZ3E32"],"uri":["http://zotero.org/users/783258/items/9TWZ3E32"],"itemData":{"id":1855,"type":"article-journal","abstract":"Summary 1 Trends and fluctuations in populations are determined by complex interactions between extrinsic forcing and intrinsic dynamics. As an example, the dynamics of many marine fish are characterized by age-structured dynamics forced by stochastic recruitment. 2 In this study we develop stochastic age-structured models for two case studies, the Atlantic bluefin tuna and the Atlantic cod. The former exemplifies intracohort interactions and density-dependent reproduction, the latter exemplifies density-dependent survival and intercohort interactions. 3 We use transfer functions and delay-coordinate models to study how the combination of age-structured interactions and stochastic recruitment can induce low-frequency variability. ?Cohort resonance?, as we dub this effect, can induce apparent trends in abundance and may be common in age-structured populations. 4 Our study complements the theory of structured populations that focuses on cycles and chaos (high-frequency dynamics). 5 The innate low-frequency fluctuations we describe can potentially mimic or cloak critical variation in abundance linked to environmental change, over-exploitation or other types of anthropogenic forcing. 6 From a management and conservation viewpoint, it will be important to find ways to separate anthropogenic forcing from cohort resonant effects and/or to understand the way they interact.","container-title":"Journal of Animal Ecology","DOI":"10.1111/j.0021-8790.2004.00888.x","ISSN":"0021-8790","issue":"6","journalAbbreviation":"Journal of Animal Ecology","page":"1157-1167","source":"besjournals.onlinelibrary.wiley.com (Atypon)","title":"Trends and cohort resonant effects in age-structured populations","volume":"73","author":[{"family":"Bjørnstad","given":"Ottar N."},{"family":"Nisbet","given":"Roger M."},{"family":"Fromentin","given":"Jean-Marc"}],"issued":{"date-parts":[["2004",11,1]]}}},{"id":498,"uris":["http://zotero.org/users/783258/items/N9V5XBCJ"],"uri":["http://zotero.org/users/783258/items/N9V5XBCJ"],"itemData":{"id":498,"type":"article-journal","abstract":"It is now clear that fished populations can fluctuate more than unharvested stocks. However, it is not clear why. Here we distinguish among three major competing mechanisms for this phenomenon, by using the 50- year California Cooperative Oceanic Fisheries Investigations ( CalCOFI) larval fish record. First, variable fishing pressure directly increases variability in exploited populations. Second, commercial fishing can decrease the average body size and age of a stock, causing the truncated population to track environmental fluctuations directly. Third, age- truncated or juvenescent populations have increasingly unstable population dynamics because of changing demographic parameters such as intrinsic growth rates. We find no evidence for the first hypothesis, limited evidence for the second and strong evidence for the third. Therefore, in California Current fisheries, increased temporal variability in the population does not arise from variable exploitation, nor does it reflect direct environmental tracking. More fundamentally, it arises from increased instability in dynamics. This finding has implications for resource management as an empirical example of how selective harvesting can alter the basic dynamics of exploited populations, and lead to unstable booms and busts that can precede systematic declines in stock levels.","container-title":"Nature","DOI":"10.1038/nature06851","ISSN":"0028-0836","issue":"7189","journalAbbreviation":"Nature","language":"English","note":"WOS:000255026000040","page":"835-839","source":"ISI Web of Knowledge","title":"Why fishing magnifies fluctuations in fish abundance","volume":"452","author":[{"family":"Anderson","given":"Christian N. K."},{"family":"Hsieh","given":"Chih-Hao"},{"family":"Sandin","given":"Stuart A."},{"family":"Hewitt","given":"Roger"},{"family":"Hollowed","given":"Anne"},{"family":"Beddington","given":"John"},{"family":"May","given":"Robert M."},{"family":"Sugihara","given":"George"}],"issued":{"date-parts":[["2008",4,17]]}}},{"id":618,"uris":["http://zotero.org/users/783258/items/X27Q8FJR"],"uri":["http://zotero.org/users/783258/items/X27Q8FJR"],"itemData":{"id":618,"type":"article-journal","abstract":"Abstract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id":473,"uris":["http://zotero.org/users/783258/items/KKUKNA2R"],"uri":["http://zotero.org/users/783258/items/KKUKNA2R"],"itemData":{"id":473,"type":"article-journal","abstract":"Hjort (1914. Fluctuations in the great fisheries of northern Europe. Rapport et Procès-Verbaux des Réunions du Conseil Permanent International pour l'exploration de la Mer, XX: 1–228) identified two important aspects of the early life of fish as being important determinants of fluctuations in year-class strength: changes in nutrition and transport. He dismissed a third possible influence, changes in the abundance of the reproductive stock. Here, we describe how a recently discovered characteristic behaviour of age-structured populations termed cohort resonance, which does involve changes in adult abundance, can have a substantial effect on fluctuations in fished populations. Cohort resonance involves selectively greater sensitivity of age-structured populations to generational frequencies and to very low frequencies in the environmental signal influencing a population. This frequency-dependent selectivity has been shown to increase with fishing, as do the total amounts of variability in recruitment, egg production, and catch. Cohort resonance differs from other recent model mechanisms proposed to explain the observed increase in variability with fishing in that it does not require over-compensatory density-dependence. It stems from the compensatory ascending limb of the egg–recruit relationship, and is a characteristic of a stable population driven by a random environment. We demonstrate the differences in frequency selectivity and increases in variability with fishing among three different Pacific coast species with different longevity: coho salmon (Oncorhynchus kisutch; </w:instrText>
      </w:r>
      <w:r w:rsidR="009869BD">
        <w:rPr>
          <w:rFonts w:ascii="Cambria Math" w:hAnsi="Cambria Math" w:cs="Cambria Math"/>
        </w:rPr>
        <w:instrText>∼</w:instrText>
      </w:r>
      <w:r w:rsidR="009869BD">
        <w:rPr>
          <w:rFonts w:ascii="Times New Roman" w:hAnsi="Times New Roman" w:cs="Times New Roman"/>
        </w:rPr>
        <w:instrText xml:space="preserve">3 years), Pacific hake (Merluccius productus; </w:instrText>
      </w:r>
      <w:r w:rsidR="009869BD">
        <w:rPr>
          <w:rFonts w:ascii="Cambria Math" w:hAnsi="Cambria Math" w:cs="Cambria Math"/>
        </w:rPr>
        <w:instrText>∼</w:instrText>
      </w:r>
      <w:r w:rsidR="009869BD">
        <w:rPr>
          <w:rFonts w:ascii="Times New Roman" w:hAnsi="Times New Roman" w:cs="Times New Roman"/>
        </w:rPr>
        <w:instrText xml:space="preserve">25 years), and Pacific Ocean perch (Sebastes alutus; </w:instrText>
      </w:r>
      <w:r w:rsidR="009869BD">
        <w:rPr>
          <w:rFonts w:ascii="Cambria Math" w:hAnsi="Cambria Math" w:cs="Cambria Math"/>
        </w:rPr>
        <w:instrText>∼</w:instrText>
      </w:r>
      <w:r w:rsidR="009869BD">
        <w:rPr>
          <w:rFonts w:ascii="Times New Roman" w:hAnsi="Times New Roman" w:cs="Times New Roman"/>
        </w:rPr>
        <w:instrText xml:space="preserve">90 years). The shortest lived, coho salmon is the most sensitive to environmental variability, but variability in egg production and catch both increase more rapidly with fishing in the longer-lived species. Understanding cohort resonance will aid in anticipation of predicted potential changes in the frequency content of the physical environment with changing climate (e.g. more frequent El Niños), and it provides a warning regarding the possible confounding of increasing sensitivity to slow change due to fishing with actual slow change of population parameters due to climate change. Our understanding of the role of cohort resonance in population variability will be enhanced by further identification of empirical examples. We describe some of the challenges in this effort.","container-title":"ICES Journal of Marine Science: Journal du Conseil","DOI":"10.1093/icesjms/fsu063","ISSN":"1054-3139, 1095-9289","journalAbbreviation":"ICES J. Mar. Sci.","language":"en","page":"fsu063","source":"icesjms.oxfordjournals.org","title":"Cohort resonance: a significant component of fluctuations in recruitment, egg production, and catch of fished populations","title-short":"Cohort resonance","author":[{"family":"Botsford","given":"Louis W."},{"family":"Holland","given":"Matthew D."},{"family":"Field","given":"John C."},{"family":"Hastings","given":"Alan"}],"issued":{"date-parts":[["2014",4,24]]}}}],"schema":"https://github.com/citation-style-language/schema/raw/master/csl-citation.json"} </w:instrText>
      </w:r>
      <w:r>
        <w:rPr>
          <w:rFonts w:ascii="Times New Roman" w:hAnsi="Times New Roman" w:cs="Times New Roman"/>
        </w:rPr>
        <w:fldChar w:fldCharType="separate"/>
      </w:r>
      <w:r w:rsidRPr="00AF37CD">
        <w:rPr>
          <w:rFonts w:ascii="Times New Roman" w:hAnsi="Times New Roman" w:cs="Times New Roman"/>
        </w:rPr>
        <w:t>(Bjørnstad et al. 2004, Anderson et al. 2008, Bjørkvoll et al. 2012, Botsford et al. 2014)</w:t>
      </w:r>
      <w:r>
        <w:rPr>
          <w:rFonts w:ascii="Times New Roman" w:hAnsi="Times New Roman" w:cs="Times New Roman"/>
        </w:rPr>
        <w:fldChar w:fldCharType="end"/>
      </w:r>
      <w:r w:rsidR="00E41C30">
        <w:rPr>
          <w:rFonts w:ascii="Times New Roman" w:hAnsi="Times New Roman" w:cs="Times New Roman"/>
        </w:rPr>
        <w:t>. A</w:t>
      </w:r>
      <w:r>
        <w:rPr>
          <w:rFonts w:ascii="Times New Roman" w:hAnsi="Times New Roman" w:cs="Times New Roman"/>
        </w:rPr>
        <w:t xml:space="preserve"> similarly rich</w:t>
      </w:r>
      <w:r w:rsidR="00E41C30">
        <w:rPr>
          <w:rFonts w:ascii="Times New Roman" w:hAnsi="Times New Roman" w:cs="Times New Roman"/>
        </w:rPr>
        <w:t xml:space="preserve"> literature</w:t>
      </w:r>
      <w:r>
        <w:rPr>
          <w:rFonts w:ascii="Times New Roman" w:hAnsi="Times New Roman" w:cs="Times New Roman"/>
        </w:rPr>
        <w:t xml:space="preserve"> </w:t>
      </w:r>
      <w:r w:rsidR="00E41C30">
        <w:rPr>
          <w:rFonts w:ascii="Times New Roman" w:hAnsi="Times New Roman" w:cs="Times New Roman"/>
        </w:rPr>
        <w:t xml:space="preserve">details </w:t>
      </w:r>
      <w:r>
        <w:rPr>
          <w:rFonts w:ascii="Times New Roman" w:hAnsi="Times New Roman" w:cs="Times New Roman"/>
        </w:rPr>
        <w:t xml:space="preserve">how diverse portfolios of </w:t>
      </w:r>
      <w:r w:rsidR="00F925F8">
        <w:rPr>
          <w:rFonts w:ascii="Times New Roman" w:hAnsi="Times New Roman" w:cs="Times New Roman"/>
        </w:rPr>
        <w:t xml:space="preserve">species (or populations within a species) </w:t>
      </w:r>
      <w:r>
        <w:rPr>
          <w:rFonts w:ascii="Times New Roman" w:hAnsi="Times New Roman" w:cs="Times New Roman"/>
        </w:rPr>
        <w:t xml:space="preserve">can dampen variability of both ecological (abundance, biomass) and economic (revenue, profits) </w:t>
      </w:r>
      <w:r w:rsidR="002C731C">
        <w:rPr>
          <w:rFonts w:ascii="Times New Roman" w:hAnsi="Times New Roman" w:cs="Times New Roman"/>
        </w:rPr>
        <w:t>indicators</w:t>
      </w:r>
      <w:r>
        <w:rPr>
          <w:rFonts w:ascii="Times New Roman" w:hAnsi="Times New Roman" w:cs="Times New Roman"/>
        </w:rPr>
        <w:t xml:space="preserve"> </w:t>
      </w:r>
      <w:r w:rsidR="009869B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{"citationID":"aDU3o7lX","properties":{"formattedCitation":"(Hilborn et al. 2003, Schindler et al. 2010, Loreau and Mazancourt 2013, Anderson et al. 2017)","plainCitation":"(Hilborn et al. 2003, Schindler et al. 2010, Loreau and Mazancourt 2013, Anderson et al. 2017)","noteIndex":0},"citationItems":[{"id":504,"uris":["http://zotero.org/users/783258/items/NUX75QAB"],"uri":["http://zotero.org/users/783258/items/NUX75QAB"],"itemData":{"id":504,"type":"article-journal","container-title":"Proceedings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9869BD">
        <w:rPr>
          <w:rFonts w:ascii="Times New Roman" w:hAnsi="Times New Roman" w:cs="Times New Roman"/>
        </w:rPr>
        <w:fldChar w:fldCharType="separate"/>
      </w:r>
      <w:r w:rsidR="009869BD" w:rsidRPr="009869BD">
        <w:rPr>
          <w:rFonts w:ascii="Times New Roman" w:hAnsi="Times New Roman" w:cs="Times New Roman"/>
        </w:rPr>
        <w:t>(Hilborn et al. 2003, Schindler et al. 2010, Loreau and Mazancourt 2013, Anderson et al. 2017)</w:t>
      </w:r>
      <w:r w:rsidR="009869BD">
        <w:rPr>
          <w:rFonts w:ascii="Times New Roman" w:hAnsi="Times New Roman" w:cs="Times New Roman"/>
        </w:rPr>
        <w:fldChar w:fldCharType="end"/>
      </w:r>
      <w:r>
        <w:rPr>
          <w:rFonts w:ascii="Times New Roman" w:hAnsi="Times New Roman" w:cs="Times New Roman"/>
        </w:rPr>
        <w:t xml:space="preserve">. </w:t>
      </w:r>
      <w:r w:rsidR="009869BD">
        <w:rPr>
          <w:rFonts w:ascii="Times New Roman" w:hAnsi="Times New Roman" w:cs="Times New Roman"/>
        </w:rPr>
        <w:t>W</w:t>
      </w:r>
      <w:r>
        <w:rPr>
          <w:rFonts w:ascii="Times New Roman" w:hAnsi="Times New Roman" w:cs="Times New Roman"/>
        </w:rPr>
        <w:t xml:space="preserve">e show here that </w:t>
      </w:r>
      <w:r w:rsidR="00C9458A">
        <w:rPr>
          <w:rFonts w:ascii="Times New Roman" w:hAnsi="Times New Roman" w:cs="Times New Roman"/>
        </w:rPr>
        <w:t xml:space="preserve">the different ways that </w:t>
      </w:r>
      <w:r>
        <w:rPr>
          <w:rFonts w:ascii="Times New Roman" w:hAnsi="Times New Roman" w:cs="Times New Roman"/>
        </w:rPr>
        <w:t xml:space="preserve">individual populations </w:t>
      </w:r>
      <w:r w:rsidR="008A7EA5">
        <w:rPr>
          <w:rFonts w:ascii="Times New Roman" w:hAnsi="Times New Roman" w:cs="Times New Roman"/>
        </w:rPr>
        <w:t xml:space="preserve">filter the environment </w:t>
      </w:r>
      <w:r>
        <w:rPr>
          <w:rFonts w:ascii="Times New Roman" w:hAnsi="Times New Roman" w:cs="Times New Roman"/>
        </w:rPr>
        <w:t>can</w:t>
      </w:r>
      <w:r w:rsidR="00C9458A">
        <w:rPr>
          <w:rFonts w:ascii="Times New Roman" w:hAnsi="Times New Roman" w:cs="Times New Roman"/>
        </w:rPr>
        <w:t xml:space="preserve"> have impacts beyond single species dynamics</w:t>
      </w:r>
      <w:r w:rsidR="002C731C">
        <w:rPr>
          <w:rFonts w:ascii="Times New Roman" w:hAnsi="Times New Roman" w:cs="Times New Roman"/>
        </w:rPr>
        <w:t>,</w:t>
      </w:r>
      <w:r w:rsidR="00C9458A">
        <w:rPr>
          <w:rFonts w:ascii="Times New Roman" w:hAnsi="Times New Roman" w:cs="Times New Roman"/>
        </w:rPr>
        <w:t xml:space="preserve"> and can </w:t>
      </w:r>
      <w:r>
        <w:rPr>
          <w:rFonts w:ascii="Times New Roman" w:hAnsi="Times New Roman" w:cs="Times New Roman"/>
        </w:rPr>
        <w:t>influence how</w:t>
      </w:r>
      <w:r w:rsidR="00E41C30">
        <w:rPr>
          <w:rFonts w:ascii="Times New Roman" w:hAnsi="Times New Roman" w:cs="Times New Roman"/>
        </w:rPr>
        <w:t xml:space="preserve"> </w:t>
      </w:r>
      <w:r w:rsidR="00C9458A">
        <w:rPr>
          <w:rFonts w:ascii="Times New Roman" w:hAnsi="Times New Roman" w:cs="Times New Roman"/>
        </w:rPr>
        <w:t xml:space="preserve">populations </w:t>
      </w:r>
      <w:r>
        <w:rPr>
          <w:rFonts w:ascii="Times New Roman" w:hAnsi="Times New Roman" w:cs="Times New Roman"/>
        </w:rPr>
        <w:t xml:space="preserve">relate to </w:t>
      </w:r>
      <w:r w:rsidR="00C9458A">
        <w:rPr>
          <w:rFonts w:ascii="Times New Roman" w:hAnsi="Times New Roman" w:cs="Times New Roman"/>
        </w:rPr>
        <w:t>on</w:t>
      </w:r>
      <w:r w:rsidR="00976FCA">
        <w:rPr>
          <w:rFonts w:ascii="Times New Roman" w:hAnsi="Times New Roman" w:cs="Times New Roman"/>
        </w:rPr>
        <w:t>e</w:t>
      </w:r>
      <w:r w:rsidR="00C9458A">
        <w:rPr>
          <w:rFonts w:ascii="Times New Roman" w:hAnsi="Times New Roman" w:cs="Times New Roman"/>
        </w:rPr>
        <w:t xml:space="preserve"> another </w:t>
      </w:r>
      <w:r w:rsidR="009869BD">
        <w:rPr>
          <w:rFonts w:ascii="Times New Roman" w:hAnsi="Times New Roman" w:cs="Times New Roman"/>
        </w:rPr>
        <w:t xml:space="preserve">in the community </w:t>
      </w:r>
      <w:r>
        <w:rPr>
          <w:rFonts w:ascii="Times New Roman" w:hAnsi="Times New Roman" w:cs="Times New Roman"/>
        </w:rPr>
        <w:t xml:space="preserve">and the type of portfolio benefits </w:t>
      </w:r>
      <w:r w:rsidR="009869BD">
        <w:rPr>
          <w:rFonts w:ascii="Times New Roman" w:hAnsi="Times New Roman" w:cs="Times New Roman"/>
        </w:rPr>
        <w:t xml:space="preserve">that </w:t>
      </w:r>
      <w:r w:rsidR="00E41C30">
        <w:rPr>
          <w:rFonts w:ascii="Times New Roman" w:hAnsi="Times New Roman" w:cs="Times New Roman"/>
        </w:rPr>
        <w:t>the assemblage</w:t>
      </w:r>
      <w:r>
        <w:rPr>
          <w:rFonts w:ascii="Times New Roman" w:hAnsi="Times New Roman" w:cs="Times New Roman"/>
        </w:rPr>
        <w:t xml:space="preserve"> provide</w:t>
      </w:r>
      <w:r w:rsidR="00E41C30">
        <w:rPr>
          <w:rFonts w:ascii="Times New Roman" w:hAnsi="Times New Roman" w:cs="Times New Roman"/>
        </w:rPr>
        <w:t>s</w:t>
      </w:r>
      <w:r>
        <w:rPr>
          <w:rFonts w:ascii="Times New Roman" w:hAnsi="Times New Roman" w:cs="Times New Roman"/>
        </w:rPr>
        <w:t>.</w:t>
      </w:r>
    </w:p>
    <w:p w14:paraId="6E1EA484" w14:textId="6C47B4EF" w:rsidR="005D1E64" w:rsidRDefault="00F173F0" w:rsidP="006760EE">
      <w:pPr>
        <w:spacing w:line="480" w:lineRule="auto"/>
        <w:ind w:firstLine="720"/>
        <w:rPr>
          <w:rFonts w:ascii="Times New Roman" w:hAnsi="Times New Roman" w:cs="Times New Roman"/>
        </w:rPr>
      </w:pPr>
      <w:r>
        <w:rPr>
          <w:rFonts w:ascii="Times New Roman" w:hAnsi="Times New Roman" w:cs="Times New Roman"/>
        </w:rPr>
        <w:lastRenderedPageBreak/>
        <w:t xml:space="preserve">Fisheries within a </w:t>
      </w:r>
      <w:r w:rsidR="004010E4">
        <w:rPr>
          <w:rFonts w:ascii="Times New Roman" w:hAnsi="Times New Roman" w:cs="Times New Roman"/>
        </w:rPr>
        <w:t xml:space="preserve">permit </w:t>
      </w:r>
      <w:r w:rsidR="00262274">
        <w:rPr>
          <w:rFonts w:ascii="Times New Roman" w:hAnsi="Times New Roman" w:cs="Times New Roman"/>
        </w:rPr>
        <w:t>portfolio can</w:t>
      </w:r>
      <w:r>
        <w:rPr>
          <w:rFonts w:ascii="Times New Roman" w:hAnsi="Times New Roman" w:cs="Times New Roman"/>
        </w:rPr>
        <w:t xml:space="preserve"> be substitutes or complements of one another, and this impacts revenue patterns at different levels of aggregation.</w:t>
      </w:r>
      <w:r w:rsidR="00AB18C6">
        <w:rPr>
          <w:rFonts w:ascii="Times New Roman" w:hAnsi="Times New Roman" w:cs="Times New Roman"/>
        </w:rPr>
        <w:t xml:space="preserve"> Crab and salmon are complements of one another. This means that in a poor crab year fishers may benefit from the salmon season later in the year, and vice versa, though the extent of this depends on the synchrony between the populations. However, </w:t>
      </w:r>
      <w:r w:rsidR="00F67845">
        <w:rPr>
          <w:rFonts w:ascii="Times New Roman" w:hAnsi="Times New Roman" w:cs="Times New Roman"/>
        </w:rPr>
        <w:t>the</w:t>
      </w:r>
      <w:r w:rsidR="00AB18C6">
        <w:rPr>
          <w:rFonts w:ascii="Times New Roman" w:hAnsi="Times New Roman" w:cs="Times New Roman"/>
        </w:rPr>
        <w:t xml:space="preserve"> only alternative to participating in </w:t>
      </w:r>
      <w:r w:rsidR="00EB00FE">
        <w:rPr>
          <w:rFonts w:ascii="Times New Roman" w:hAnsi="Times New Roman" w:cs="Times New Roman"/>
        </w:rPr>
        <w:t xml:space="preserve">a weak </w:t>
      </w:r>
      <w:r w:rsidR="00AB18C6">
        <w:rPr>
          <w:rFonts w:ascii="Times New Roman" w:hAnsi="Times New Roman" w:cs="Times New Roman"/>
        </w:rPr>
        <w:t xml:space="preserve">fishery is </w:t>
      </w:r>
      <w:r w:rsidR="00262274">
        <w:rPr>
          <w:rFonts w:ascii="Times New Roman" w:hAnsi="Times New Roman" w:cs="Times New Roman"/>
        </w:rPr>
        <w:t xml:space="preserve">not </w:t>
      </w:r>
      <w:r w:rsidR="00AB18C6">
        <w:rPr>
          <w:rFonts w:ascii="Times New Roman" w:hAnsi="Times New Roman" w:cs="Times New Roman"/>
        </w:rPr>
        <w:t xml:space="preserve">to fish. Because the </w:t>
      </w:r>
      <w:proofErr w:type="spellStart"/>
      <w:r w:rsidR="00AB18C6">
        <w:rPr>
          <w:rFonts w:ascii="Times New Roman" w:hAnsi="Times New Roman" w:cs="Times New Roman"/>
        </w:rPr>
        <w:t>groundfish</w:t>
      </w:r>
      <w:proofErr w:type="spellEnd"/>
      <w:r w:rsidR="00AB18C6">
        <w:rPr>
          <w:rFonts w:ascii="Times New Roman" w:hAnsi="Times New Roman" w:cs="Times New Roman"/>
        </w:rPr>
        <w:t xml:space="preserve"> fishery operates year-round, it can act as both a complement and a substitute. This means that more access to </w:t>
      </w:r>
      <w:proofErr w:type="spellStart"/>
      <w:r w:rsidR="00AB18C6">
        <w:rPr>
          <w:rFonts w:ascii="Times New Roman" w:hAnsi="Times New Roman" w:cs="Times New Roman"/>
        </w:rPr>
        <w:t>groundfish</w:t>
      </w:r>
      <w:proofErr w:type="spellEnd"/>
      <w:r w:rsidR="00AB18C6">
        <w:rPr>
          <w:rFonts w:ascii="Times New Roman" w:hAnsi="Times New Roman" w:cs="Times New Roman"/>
        </w:rPr>
        <w:t xml:space="preserve"> increases variability of </w:t>
      </w:r>
      <w:proofErr w:type="spellStart"/>
      <w:r w:rsidR="00AB18C6">
        <w:rPr>
          <w:rFonts w:ascii="Times New Roman" w:hAnsi="Times New Roman" w:cs="Times New Roman"/>
        </w:rPr>
        <w:t>groundfish</w:t>
      </w:r>
      <w:proofErr w:type="spellEnd"/>
      <w:r w:rsidR="00AB18C6">
        <w:rPr>
          <w:rFonts w:ascii="Times New Roman" w:hAnsi="Times New Roman" w:cs="Times New Roman"/>
        </w:rPr>
        <w:t xml:space="preserve"> revenue, </w:t>
      </w:r>
      <w:r w:rsidR="0016449C">
        <w:rPr>
          <w:rFonts w:ascii="Times New Roman" w:hAnsi="Times New Roman" w:cs="Times New Roman"/>
        </w:rPr>
        <w:t>because it is more heavily utilized in poor salmon and crab years</w:t>
      </w:r>
      <w:r w:rsidR="00272678">
        <w:rPr>
          <w:rFonts w:ascii="Times New Roman" w:hAnsi="Times New Roman" w:cs="Times New Roman"/>
        </w:rPr>
        <w:t xml:space="preserve"> in our model</w:t>
      </w:r>
      <w:r w:rsidR="0016449C">
        <w:rPr>
          <w:rFonts w:ascii="Times New Roman" w:hAnsi="Times New Roman" w:cs="Times New Roman"/>
        </w:rPr>
        <w:t xml:space="preserve">, </w:t>
      </w:r>
      <w:r w:rsidR="00AB18C6">
        <w:rPr>
          <w:rFonts w:ascii="Times New Roman" w:hAnsi="Times New Roman" w:cs="Times New Roman"/>
        </w:rPr>
        <w:t xml:space="preserve">but the same mechanism stabilizes revenue </w:t>
      </w:r>
      <w:r w:rsidR="0016449C">
        <w:rPr>
          <w:rFonts w:ascii="Times New Roman" w:hAnsi="Times New Roman" w:cs="Times New Roman"/>
        </w:rPr>
        <w:t xml:space="preserve">across the fleet. </w:t>
      </w:r>
      <w:r w:rsidR="00D51027">
        <w:rPr>
          <w:rFonts w:ascii="Times New Roman" w:hAnsi="Times New Roman" w:cs="Times New Roman"/>
        </w:rPr>
        <w:t xml:space="preserve">Whether fisheries can </w:t>
      </w:r>
      <w:r w:rsidR="00272678">
        <w:rPr>
          <w:rFonts w:ascii="Times New Roman" w:hAnsi="Times New Roman" w:cs="Times New Roman"/>
        </w:rPr>
        <w:t>actually</w:t>
      </w:r>
      <w:r w:rsidR="00D51027">
        <w:rPr>
          <w:rFonts w:ascii="Times New Roman" w:hAnsi="Times New Roman" w:cs="Times New Roman"/>
        </w:rPr>
        <w:t xml:space="preserve"> act as </w:t>
      </w:r>
      <w:r w:rsidR="00262274">
        <w:rPr>
          <w:rFonts w:ascii="Times New Roman" w:hAnsi="Times New Roman" w:cs="Times New Roman"/>
        </w:rPr>
        <w:t>substitutes</w:t>
      </w:r>
      <w:r w:rsidR="00D51027">
        <w:rPr>
          <w:rFonts w:ascii="Times New Roman" w:hAnsi="Times New Roman" w:cs="Times New Roman"/>
        </w:rPr>
        <w:t xml:space="preserve"> </w:t>
      </w:r>
      <w:r w:rsidR="00272678">
        <w:rPr>
          <w:rFonts w:ascii="Times New Roman" w:hAnsi="Times New Roman" w:cs="Times New Roman"/>
        </w:rPr>
        <w:t xml:space="preserve">in poor years </w:t>
      </w:r>
      <w:r w:rsidR="00D51027">
        <w:rPr>
          <w:rFonts w:ascii="Times New Roman" w:hAnsi="Times New Roman" w:cs="Times New Roman"/>
        </w:rPr>
        <w:t>depends on factors</w:t>
      </w:r>
      <w:r w:rsidR="00262274">
        <w:rPr>
          <w:rFonts w:ascii="Times New Roman" w:hAnsi="Times New Roman" w:cs="Times New Roman"/>
        </w:rPr>
        <w:t xml:space="preserve"> beyond just</w:t>
      </w:r>
      <w:r w:rsidR="00D51027">
        <w:rPr>
          <w:rFonts w:ascii="Times New Roman" w:hAnsi="Times New Roman" w:cs="Times New Roman"/>
        </w:rPr>
        <w:t xml:space="preserve"> season timing, such as catch limits, and vessels may</w:t>
      </w:r>
      <w:r w:rsidR="00272678">
        <w:rPr>
          <w:rFonts w:ascii="Times New Roman" w:hAnsi="Times New Roman" w:cs="Times New Roman"/>
        </w:rPr>
        <w:t xml:space="preserve"> also</w:t>
      </w:r>
      <w:r w:rsidR="00D51027">
        <w:rPr>
          <w:rFonts w:ascii="Times New Roman" w:hAnsi="Times New Roman" w:cs="Times New Roman"/>
        </w:rPr>
        <w:t xml:space="preserve"> prioritize complementary fishing portfolios because permits and gear are expensive investments that they seek to fully utilize </w:t>
      </w:r>
      <w:r w:rsidR="00D51027">
        <w:rPr>
          <w:rFonts w:ascii="Times New Roman" w:hAnsi="Times New Roman" w:cs="Times New Roman"/>
        </w:rPr>
        <w:fldChar w:fldCharType="begin"/>
      </w:r>
      <w:r w:rsidR="00D51027">
        <w:rPr>
          <w:rFonts w:ascii="Times New Roman" w:hAnsi="Times New Roman" w:cs="Times New Roman"/>
        </w:rPr>
        <w:instrText xml:space="preserve"> ADDIN ZOTERO_ITEM CSL_CITATION {"citationID":"nwItlBaj","properties":{"formattedCitation":"(Richerson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D51027">
        <w:rPr>
          <w:rFonts w:ascii="Times New Roman" w:hAnsi="Times New Roman" w:cs="Times New Roman"/>
        </w:rPr>
        <w:fldChar w:fldCharType="separate"/>
      </w:r>
      <w:r w:rsidR="00D51027" w:rsidRPr="00D51027">
        <w:rPr>
          <w:rFonts w:ascii="Times New Roman" w:hAnsi="Times New Roman" w:cs="Times New Roman"/>
        </w:rPr>
        <w:t>(</w:t>
      </w:r>
      <w:proofErr w:type="spellStart"/>
      <w:r w:rsidR="00D51027" w:rsidRPr="00D51027">
        <w:rPr>
          <w:rFonts w:ascii="Times New Roman" w:hAnsi="Times New Roman" w:cs="Times New Roman"/>
        </w:rPr>
        <w:t>Richerson</w:t>
      </w:r>
      <w:proofErr w:type="spellEnd"/>
      <w:r w:rsidR="00D51027" w:rsidRPr="00D51027">
        <w:rPr>
          <w:rFonts w:ascii="Times New Roman" w:hAnsi="Times New Roman" w:cs="Times New Roman"/>
        </w:rPr>
        <w:t xml:space="preserve"> and Holland 2017)</w:t>
      </w:r>
      <w:r w:rsidR="00D51027">
        <w:rPr>
          <w:rFonts w:ascii="Times New Roman" w:hAnsi="Times New Roman" w:cs="Times New Roman"/>
        </w:rPr>
        <w:fldChar w:fldCharType="end"/>
      </w:r>
      <w:r w:rsidR="00D51027">
        <w:rPr>
          <w:rFonts w:ascii="Times New Roman" w:hAnsi="Times New Roman" w:cs="Times New Roman"/>
        </w:rPr>
        <w:t>.</w:t>
      </w:r>
    </w:p>
    <w:p w14:paraId="45A8D84B" w14:textId="52A539EE" w:rsidR="004D752A" w:rsidRDefault="004D752A" w:rsidP="00BA6A09">
      <w:pPr>
        <w:spacing w:line="480" w:lineRule="auto"/>
        <w:rPr>
          <w:rFonts w:ascii="Times New Roman" w:hAnsi="Times New Roman" w:cs="Times New Roman"/>
        </w:rPr>
      </w:pPr>
      <w:r>
        <w:rPr>
          <w:rFonts w:ascii="Times New Roman" w:hAnsi="Times New Roman" w:cs="Times New Roman"/>
        </w:rPr>
        <w:tab/>
      </w:r>
      <w:r w:rsidR="006224C8">
        <w:rPr>
          <w:rFonts w:ascii="Times New Roman" w:hAnsi="Times New Roman" w:cs="Times New Roman"/>
        </w:rPr>
        <w:t xml:space="preserve">Managers are faced with a tradeoff between maximizing profitability and minimizing </w:t>
      </w:r>
      <w:proofErr w:type="spellStart"/>
      <w:r w:rsidR="006224C8">
        <w:rPr>
          <w:rFonts w:ascii="Times New Roman" w:hAnsi="Times New Roman" w:cs="Times New Roman"/>
        </w:rPr>
        <w:t>interannual</w:t>
      </w:r>
      <w:proofErr w:type="spellEnd"/>
      <w:r w:rsidR="006224C8">
        <w:rPr>
          <w:rFonts w:ascii="Times New Roman" w:hAnsi="Times New Roman" w:cs="Times New Roman"/>
        </w:rPr>
        <w:t xml:space="preserve"> variability b</w:t>
      </w:r>
      <w:r>
        <w:rPr>
          <w:rFonts w:ascii="Times New Roman" w:hAnsi="Times New Roman" w:cs="Times New Roman"/>
        </w:rPr>
        <w:t xml:space="preserve">ecause increasing access tends to lead to both less variability and less revenue for individuals,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{"citationID":"3neINaVe","properties":{"formattedCitation":"(Silver and Stoll 2019)","plainCitation":"(Silver and Stoll 2019)","noteIndex":0},"citationItems":[{"id":1837,"uris":["http://zotero.org/users/783258/items/CTXW6IRF"],"uri":["http://zotero.org/users/783258/items/CTXW6IRF"],"itemData":{"id":1837,"type":"article-journal","abstract":"Abstract Commercial fishing licences are central to fisheries management systems. They define and allocate harvest rights, place rules upon authorized harvesters and, in some cases, require holders to pay user fees. In this paper, we ask how licences and licensing relate to access, itself a broader concept defined as the opportunity to derive benefits from resources and that draws attention to how institutions and social structures enable and constrain different individuals and groups. Using published literature, reports and publicly available licence data for fisheries off of British Columbia, Canada, we overview licensing history and examine all major commercial licence types in the jurisdiction. Using a network approach, we also describe the diverse suite of licence portfolios held in 2017. Results show that there were 6,563 commercial fishing licences registered by 2,377 unique holders, including a handful that hold ?access-rich? and a much larger number who hold ?access-constrained? portfolios. The literature review and analysis support two broadly applicable conclusions. First, that licensing history shapes access and that limited entry policies continue to influence who benefits from fisheries resources well beyond implementation. Second, that analysing licence holdings suggests business strategies and fishing prospects available to different harvesters and other commercial fisheries participants in a jurisdiction. In response to demand for greater attention to human dimensions and to the perception that indicators are challenging to develop and integrate, we advance conceptual thinking and practical approaches relevant to fisheries research and evaluation.","container-title":"Fish and Fisheries","DOI":"10.1111/faf.12393","ISSN":"1467-2960","issue":"5","journalAbbreviation":"Fish and Fisheries","page":"993-1004","source":"onlinelibrary.wiley.com (Atypon)","title":"How do commercial fishing licences relate to access?","volume":"20","author":[{"family":"Silver","given":"Jennifer J."},{"family":"Stoll","given":"Joshua S."}],"issued":{"date-parts":[["2019",9,1]]}}}],"schema":"https://github.com/citation-style-language/schema/raw/master/csl-citation.json"} </w:instrText>
      </w:r>
      <w:r>
        <w:rPr>
          <w:rFonts w:ascii="Times New Roman" w:hAnsi="Times New Roman" w:cs="Times New Roman"/>
        </w:rPr>
        <w:fldChar w:fldCharType="separate"/>
      </w:r>
      <w:r w:rsidRPr="009F3DAA">
        <w:rPr>
          <w:rFonts w:ascii="Times New Roman" w:hAnsi="Times New Roman" w:cs="Times New Roman"/>
        </w:rPr>
        <w:t>(Silver and Stoll 2019)</w:t>
      </w:r>
      <w:r>
        <w:rPr>
          <w:rFonts w:ascii="Times New Roman" w:hAnsi="Times New Roman" w:cs="Times New Roman"/>
        </w:rPr>
        <w:fldChar w:fldCharType="end"/>
      </w:r>
      <w:r>
        <w:rPr>
          <w:rFonts w:ascii="Times New Roman" w:hAnsi="Times New Roman" w:cs="Times New Roman"/>
        </w:rPr>
        <w:t xml:space="preserve">. </w:t>
      </w:r>
      <w:r w:rsidR="00633F8B">
        <w:rPr>
          <w:rFonts w:ascii="Times New Roman" w:hAnsi="Times New Roman" w:cs="Times New Roman"/>
        </w:rPr>
        <w:t xml:space="preserve">Empirical work has demonstrated </w:t>
      </w:r>
      <w:r w:rsidR="004855E5">
        <w:rPr>
          <w:rFonts w:ascii="Times New Roman" w:hAnsi="Times New Roman" w:cs="Times New Roman"/>
        </w:rPr>
        <w:t xml:space="preserve">that less diverse </w:t>
      </w:r>
      <w:r w:rsidR="00633F8B">
        <w:rPr>
          <w:rFonts w:ascii="Times New Roman" w:hAnsi="Times New Roman" w:cs="Times New Roman"/>
        </w:rPr>
        <w:t xml:space="preserve">fishing portfolios </w:t>
      </w:r>
      <w:r w:rsidR="004855E5">
        <w:rPr>
          <w:rFonts w:ascii="Times New Roman" w:hAnsi="Times New Roman" w:cs="Times New Roman"/>
        </w:rPr>
        <w:t xml:space="preserve">are </w:t>
      </w:r>
      <w:r w:rsidR="00633F8B">
        <w:rPr>
          <w:rFonts w:ascii="Times New Roman" w:hAnsi="Times New Roman" w:cs="Times New Roman"/>
        </w:rPr>
        <w:t xml:space="preserve">associated with both increased revenue and decreased revenue stability </w:t>
      </w:r>
      <w:r w:rsidR="00633F8B">
        <w:rPr>
          <w:rFonts w:ascii="Times New Roman" w:hAnsi="Times New Roman" w:cs="Times New Roman"/>
        </w:rPr>
        <w:fldChar w:fldCharType="begin"/>
      </w:r>
      <w:r w:rsidR="00633F8B">
        <w:rPr>
          <w:rFonts w:ascii="Times New Roman" w:hAnsi="Times New Roman" w:cs="Times New Roman"/>
        </w:rPr>
        <w:instrText xml:space="preserve"> ADDIN ZOTERO_ITEM CSL_CITATION {"citationID":"0Jh8FG00","properties":{"formattedCitation":"(Anderson et al. 2017, Ward et al. 2018)","plainCitation":"(Anderson et al. 2017, Ward et al. 2018)","noteIndex":0},"citationItems":[{"id":1722,"uris":["http://zotero.org/users/783258/items/4QZC5ZTU"],"uri":["http://zotero.org/users/783258/items/4QZC5ZTU"],"itemData":{"id":1722,"type":"article-journal","container-title":"Proceedings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633F8B">
        <w:rPr>
          <w:rFonts w:ascii="Times New Roman" w:hAnsi="Times New Roman" w:cs="Times New Roman"/>
        </w:rPr>
        <w:fldChar w:fldCharType="separate"/>
      </w:r>
      <w:r w:rsidR="00633F8B" w:rsidRPr="00633F8B">
        <w:rPr>
          <w:rFonts w:ascii="Times New Roman" w:hAnsi="Times New Roman" w:cs="Times New Roman"/>
        </w:rPr>
        <w:t>(Anderson et al. 2017, Ward et al. 2018)</w:t>
      </w:r>
      <w:r w:rsidR="00633F8B">
        <w:rPr>
          <w:rFonts w:ascii="Times New Roman" w:hAnsi="Times New Roman" w:cs="Times New Roman"/>
        </w:rPr>
        <w:fldChar w:fldCharType="end"/>
      </w:r>
      <w:r w:rsidR="00633F8B">
        <w:rPr>
          <w:rFonts w:ascii="Times New Roman" w:hAnsi="Times New Roman" w:cs="Times New Roman"/>
        </w:rPr>
        <w:t xml:space="preserve">. </w:t>
      </w:r>
      <w:r w:rsidR="00085321">
        <w:rPr>
          <w:rFonts w:ascii="Times New Roman" w:hAnsi="Times New Roman" w:cs="Times New Roman"/>
        </w:rPr>
        <w:t xml:space="preserve">Limiting access through programs like catch shares also ends the race to fish, reducing year-to-year variability of revenue within a fishery and leading to safer working conditions, both possible management goals </w:t>
      </w:r>
      <w:r>
        <w:rPr>
          <w:rFonts w:ascii="Times New Roman" w:hAnsi="Times New Roman" w:cs="Times New Roman"/>
        </w:rPr>
        <w:fldChar w:fldCharType="begin"/>
      </w:r>
      <w:r w:rsidR="00085321">
        <w:rPr>
          <w:rFonts w:ascii="Times New Roman" w:hAnsi="Times New Roman" w:cs="Times New Roman"/>
        </w:rPr>
        <w:instrText xml:space="preserve"> ADDIN ZOTERO_ITEM CSL_CITATION {"citationID":"Hwqgx3BU","properties":{"formattedCitation":"(Pfeiffer and Gratz 2016, Birkenbach et al. 2017, Holland et al. 2017)","plainCitation":"(Pfeiffer and Gratz 2016, Birkenbach et al. 2017, Holland et al. 2017)","noteIndex":0},"citationItems":[{"id":1848,"uris":["http://zotero.org/users/783258/items/R7QYWW63"],"uri":["http://zotero.org/users/783258/items/R7QYWW63"],"itemData":{"id":1848,"type":"article-journal","abstract":"Commercial fishing is a dangerous occupation despite decades of regulatory initiatives aimed at making it safer. We posit that rights-based fisheries management (the individual allocation of fishing quota to vessels or fishing entities, also called catch shares) can improve safety by solving many of the problems associated with the competitive race to fish experienced in fisheries around the world. The competitive nature of such fisheries results in risky behavior such as fishing in poor weather, overloading vessels with fishing gear, and neglecting maintenance. Although not necessarily intended to address safety issues, catch shares eliminate many of the economic incentives to fish as rapidly as possible. We develop a dataset and methods to empirically evaluate the effects of the adoption of catch shares management on a particularly risky type of behavior: the propensity to fish in stormy weather. After catch shares was implemented in an economically important US West Coast fishery, a fisherman’s probability of taking a fishing trip in high wind conditions decreased by 82% compared with only 31% in the former race to fish fishery. Overall, catch shares caused the average annual rate of fishing on high wind days to decrease by 79%. These results are evidence that institutional changes can significantly reduce individual, voluntary risk exposure and result in safer fisheries.","container-title":"Proceedings of the National Academy of Sciences","DOI":"10.1073/pnas.1509456113","ISSN":"0027-8424, 1091-6490","issue":"10","journalAbbreviation":"PNAS","language":"en","note":"PMID: 26884188","page":"2615-2620","source":"www.pnas.org","title":"The effect of rights-based fisheries management on risk taking and fishing safety","volume":"113","author":[{"family":"Pfeiffer","given":"Lisa"},{"family":"Gratz","given":"Trevor"}],"issued":{"date-parts":[["2016",3,8]]}}},{"id":1842,"uris":["http://zotero.org/users/783258/items/REM26DJN"],"uri":["http://zotero.org/users/783258/items/REM26DJN"],"itemData":{"id":1842,"type":"article-journal","abstract":"A large-scale treatment–control meta-analysis of US fisheries provides evidence that the implementation of catch shares extend fishing seasons by slowing the race to fish.","container-title":"Nature","DOI":"10.1038/nature21728","ISSN":"1476-4687","issue":"7649","language":"en","page":"223-226","source":"www.nature.com","title":"Catch shares slow the race to fish","volume":"544","author":[{"family":"Birkenbach","given":"Anna M."},{"family":"Kaczan","given":"David J."},{"family":"Smith","given":"Martin D."}],"issued":{"date-parts":[["2017",4]]}}},{"id":1728,"uris":["http://zotero.org/users/783258/items/VH6B64FI"],"uri":["http://zotero.org/users/783258/items/VH6B64FI"],"itemData":{"id":1728,"type":"article-journal","abstract":"Many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Pr>
          <w:rFonts w:ascii="Times New Roman" w:hAnsi="Times New Roman" w:cs="Times New Roman"/>
        </w:rPr>
        <w:fldChar w:fldCharType="separate"/>
      </w:r>
      <w:r w:rsidR="00085321" w:rsidRPr="00085321">
        <w:rPr>
          <w:rFonts w:ascii="Times New Roman" w:hAnsi="Times New Roman" w:cs="Times New Roman"/>
        </w:rPr>
        <w:t>(Pfeiffer and Gratz 2016, Birkenbach et al. 2017, Holland et al. 2017)</w:t>
      </w:r>
      <w:r>
        <w:rPr>
          <w:rFonts w:ascii="Times New Roman" w:hAnsi="Times New Roman" w:cs="Times New Roman"/>
        </w:rPr>
        <w:fldChar w:fldCharType="end"/>
      </w:r>
      <w:r>
        <w:rPr>
          <w:rFonts w:ascii="Times New Roman" w:hAnsi="Times New Roman" w:cs="Times New Roman"/>
        </w:rPr>
        <w:t xml:space="preserve">. Situations with competing goals where “win-wins” are not possible are common across fields of natural resource management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{"citationID":"2rSznT8s","properties":{"formattedCitation":"(Karp et al. 2015)","plainCitation":"(Karp et al. 2015)","noteIndex":0},"citationItems":[{"id":1845,"uris":["http://zotero.org/users/783258/items/IMWSLW2Z"],"uri":["http://zotero.org/users/783258/items/IMWSLW2Z"],"itemData":{"id":1845,"type":"article-journal","container-title":"Proceedings of the National Academy of Sciences","issue":"35","page":"11132–11137","source":"Google Scholar","title":"Confronting and resolving competing values behind conservation objectives","volume":"112","author":[{"family":"Karp","given":"Daniel S."},{"family":"Mendenhall","given":"Chase D."},{"family":"Callaway","given":"Elizabeth"},{"family":"Frishkoff","given":"Luke O."},{"family":"Kareiva","given":"Peter M."},{"family":"Ehrlich","given":"Paul R."},{"family":"Daily","given":"Gretchen C."}],"issued":{"date-parts":[["2015"]]}}}],"schema":"https://github.com/citation-style-language/schema/raw/master/csl-citation.json"} </w:instrText>
      </w:r>
      <w:r>
        <w:rPr>
          <w:rFonts w:ascii="Times New Roman" w:hAnsi="Times New Roman" w:cs="Times New Roman"/>
        </w:rPr>
        <w:fldChar w:fldCharType="separate"/>
      </w:r>
      <w:r w:rsidRPr="00B008C4">
        <w:rPr>
          <w:rFonts w:ascii="Times New Roman" w:hAnsi="Times New Roman" w:cs="Times New Roman"/>
        </w:rPr>
        <w:t>(Karp et al. 2015)</w:t>
      </w:r>
      <w:r>
        <w:rPr>
          <w:rFonts w:ascii="Times New Roman" w:hAnsi="Times New Roman" w:cs="Times New Roman"/>
        </w:rPr>
        <w:fldChar w:fldCharType="end"/>
      </w:r>
      <w:r>
        <w:rPr>
          <w:rFonts w:ascii="Times New Roman" w:hAnsi="Times New Roman" w:cs="Times New Roman"/>
        </w:rPr>
        <w:t>. The resilience and stability of ecosystem services and the total uti</w:t>
      </w:r>
      <w:r w:rsidR="005742C4">
        <w:rPr>
          <w:rFonts w:ascii="Times New Roman" w:hAnsi="Times New Roman" w:cs="Times New Roman"/>
        </w:rPr>
        <w:t xml:space="preserve">lity derived </w:t>
      </w:r>
      <w:r w:rsidR="004855E5">
        <w:rPr>
          <w:rFonts w:ascii="Times New Roman" w:hAnsi="Times New Roman" w:cs="Times New Roman"/>
        </w:rPr>
        <w:t xml:space="preserve">from those services </w:t>
      </w:r>
      <w:r w:rsidR="005742C4">
        <w:rPr>
          <w:rFonts w:ascii="Times New Roman" w:hAnsi="Times New Roman" w:cs="Times New Roman"/>
        </w:rPr>
        <w:t xml:space="preserve">are often at odds </w:t>
      </w:r>
      <w:r w:rsidR="005742C4">
        <w:rPr>
          <w:rFonts w:ascii="Times New Roman" w:hAnsi="Times New Roman" w:cs="Times New Roman"/>
        </w:rPr>
        <w:fldChar w:fldCharType="begin"/>
      </w:r>
      <w:r w:rsidR="005742C4">
        <w:rPr>
          <w:rFonts w:ascii="Times New Roman" w:hAnsi="Times New Roman" w:cs="Times New Roman"/>
        </w:rPr>
        <w:instrText xml:space="preserve"> ADDIN ZOTERO_ITEM CSL_CITATION {"citationID":"LoilPibz","properties":{"formattedCitation":"(Janssen and Anderies 2007)","plainCitation":"(Janssen and Anderies 2007)","noteIndex":0},"citationItems":[{"id":1857,"uris":["http://zotero.org/users/783258/items/WFQNBSVF"],"uri":["http://zotero.org/users/783258/items/WFQNBSVF"],"itemData":{"id":1857,"type":"article-journal","container-title":"International journal of the commons","issue":"1","note":"publisher: Igitur, Utrecht Publishing &amp; Archiving Services for IASC","page":"43–65","source":"Google Scholar","title":"Robustness trade-offs in social-ecological systems","volume":"1","author":[{"family":"Janssen","given":"Marco A."},{"family":"Anderies","given":"John M."}],"issued":{"date-parts":[["2007"]]}}}],"schema":"https://github.com/citation-style-language/schema/raw/master/csl-citation.json"} </w:instrText>
      </w:r>
      <w:r w:rsidR="005742C4">
        <w:rPr>
          <w:rFonts w:ascii="Times New Roman" w:hAnsi="Times New Roman" w:cs="Times New Roman"/>
        </w:rPr>
        <w:fldChar w:fldCharType="separate"/>
      </w:r>
      <w:r w:rsidR="005742C4" w:rsidRPr="005742C4">
        <w:rPr>
          <w:rFonts w:ascii="Times New Roman" w:hAnsi="Times New Roman" w:cs="Times New Roman"/>
        </w:rPr>
        <w:t>(Janssen and Anderies 2007)</w:t>
      </w:r>
      <w:r w:rsidR="005742C4">
        <w:rPr>
          <w:rFonts w:ascii="Times New Roman" w:hAnsi="Times New Roman" w:cs="Times New Roman"/>
        </w:rPr>
        <w:fldChar w:fldCharType="end"/>
      </w:r>
      <w:r>
        <w:rPr>
          <w:rFonts w:ascii="Times New Roman" w:hAnsi="Times New Roman" w:cs="Times New Roman"/>
        </w:rPr>
        <w:t xml:space="preserve">. Multi-objective optimization can provide a useful </w:t>
      </w:r>
      <w:r>
        <w:rPr>
          <w:rFonts w:ascii="Times New Roman" w:hAnsi="Times New Roman" w:cs="Times New Roman"/>
        </w:rPr>
        <w:lastRenderedPageBreak/>
        <w:t xml:space="preserve">framework that allows managers to embrace the tradeoff between profitability and stability rather than focus on a single aim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{"citationID":"8IxFw9s0","properties":{"formattedCitation":"(Mendoza and Martins 2006, Sanchirico et al. 2008)","plainCitation":"(Mendoza and Martins 2006, Sanchirico et al. 2008)","noteIndex":0},"citationItems":[{"id":1852,"uris":["http://zotero.org/users/783258/items/UNVELQQN"],"uri":["http://zotero.org/users/783258/items/UNVELQQN"],"itemData":{"id":1852,"type":"article-journal","abstract":"Multi-criteria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emphasis—from methods for problem solving to methods for problem structuring.","container-title":"Forest Ecology and Management","DOI":"10.1016/j.foreco.2006.03.023","ISSN":"0378-1127","issue":"1","journalAbbreviation":"Forest Ecology and Management","language":"en","page":"1-22","source":"ScienceDirect","title":"Multi-criteria decision analysis in natural resource management: A critical review of methods and new modelling paradigms","title-short":"Multi-criteria decision analysis in natural resource management","volume":"230","author":[{"family":"Mendoza","given":"G. A."},{"family":"Martins","given":"H."}],"issued":{"date-parts":[["2006",7,15]]}}},{"id":1794,"uris":["http://zotero.org/users/783258/items/TNCZX8HW"],"uri":["http://zotero.org/users/783258/items/TNCZX8HW"],"itemData":{"id":1794,"type":"article-journal","abstract":"Marine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W."}],"issued":{"date-parts":[["2008",1,15]]}}}],"schema":"https://github.com/citation-style-language/schema/raw/master/csl-citation.json"} </w:instrText>
      </w:r>
      <w:r>
        <w:rPr>
          <w:rFonts w:ascii="Times New Roman" w:hAnsi="Times New Roman" w:cs="Times New Roman"/>
        </w:rPr>
        <w:fldChar w:fldCharType="separate"/>
      </w:r>
      <w:r w:rsidRPr="00C808E2">
        <w:rPr>
          <w:rFonts w:ascii="Times New Roman" w:hAnsi="Times New Roman" w:cs="Times New Roman"/>
        </w:rPr>
        <w:t>(Mendoza and Martins 2006, Sanchirico et al. 2008)</w:t>
      </w:r>
      <w:r>
        <w:rPr>
          <w:rFonts w:ascii="Times New Roman" w:hAnsi="Times New Roman" w:cs="Times New Roman"/>
        </w:rPr>
        <w:fldChar w:fldCharType="end"/>
      </w:r>
      <w:r>
        <w:rPr>
          <w:rFonts w:ascii="Times New Roman" w:hAnsi="Times New Roman" w:cs="Times New Roman"/>
        </w:rPr>
        <w:t>.</w:t>
      </w:r>
    </w:p>
    <w:p w14:paraId="730B82D1" w14:textId="63C386E4" w:rsidR="00BD5FDB" w:rsidRDefault="00BD5FDB" w:rsidP="00BA6A09">
      <w:pPr>
        <w:spacing w:line="480" w:lineRule="auto"/>
        <w:rPr>
          <w:rFonts w:ascii="Times New Roman" w:hAnsi="Times New Roman" w:cs="Times New Roman"/>
        </w:rPr>
      </w:pPr>
      <w:r>
        <w:rPr>
          <w:rFonts w:ascii="Times New Roman" w:hAnsi="Times New Roman" w:cs="Times New Roman"/>
        </w:rPr>
        <w:tab/>
        <w:t>Our stylized model of three key fisheries in the California Current makes many assumptions that could potentially influence our results. As such, the model should not be used for tactical management.</w:t>
      </w:r>
      <w:r w:rsidR="00521A17">
        <w:rPr>
          <w:rFonts w:ascii="Times New Roman" w:hAnsi="Times New Roman" w:cs="Times New Roman"/>
        </w:rPr>
        <w:t xml:space="preserve"> First, we assume that participation in the fishery is stable and that the lowest efficiency vessels are making no net</w:t>
      </w:r>
      <w:r w:rsidR="00085321">
        <w:rPr>
          <w:rFonts w:ascii="Times New Roman" w:hAnsi="Times New Roman" w:cs="Times New Roman"/>
        </w:rPr>
        <w:t xml:space="preserve"> economic</w:t>
      </w:r>
      <w:r w:rsidR="00521A17">
        <w:rPr>
          <w:rFonts w:ascii="Times New Roman" w:hAnsi="Times New Roman" w:cs="Times New Roman"/>
        </w:rPr>
        <w:t xml:space="preserve"> profits</w:t>
      </w:r>
      <w:r w:rsidR="00085321">
        <w:rPr>
          <w:rFonts w:ascii="Times New Roman" w:hAnsi="Times New Roman" w:cs="Times New Roman"/>
        </w:rPr>
        <w:t xml:space="preserve"> on average</w:t>
      </w:r>
      <w:r w:rsidR="00521A17">
        <w:rPr>
          <w:rFonts w:ascii="Times New Roman" w:hAnsi="Times New Roman" w:cs="Times New Roman"/>
        </w:rPr>
        <w:t>.</w:t>
      </w:r>
      <w:r w:rsidR="00123760">
        <w:rPr>
          <w:rFonts w:ascii="Times New Roman" w:hAnsi="Times New Roman" w:cs="Times New Roman"/>
        </w:rPr>
        <w:t xml:space="preserve"> If instead vessels are </w:t>
      </w:r>
      <w:r w:rsidR="008B267C">
        <w:rPr>
          <w:rFonts w:ascii="Times New Roman" w:hAnsi="Times New Roman" w:cs="Times New Roman"/>
        </w:rPr>
        <w:t>exiting</w:t>
      </w:r>
      <w:r w:rsidR="00123760">
        <w:rPr>
          <w:rFonts w:ascii="Times New Roman" w:hAnsi="Times New Roman" w:cs="Times New Roman"/>
        </w:rPr>
        <w:t xml:space="preserve"> the fishery </w:t>
      </w:r>
      <w:r w:rsidR="008B267C">
        <w:rPr>
          <w:rFonts w:ascii="Times New Roman" w:hAnsi="Times New Roman" w:cs="Times New Roman"/>
        </w:rPr>
        <w:t xml:space="preserve">(i.e., no longer paying fixed costs) </w:t>
      </w:r>
      <w:r w:rsidR="00123760">
        <w:rPr>
          <w:rFonts w:ascii="Times New Roman" w:hAnsi="Times New Roman" w:cs="Times New Roman"/>
        </w:rPr>
        <w:t xml:space="preserve">during poor periods and entering during strong periods, </w:t>
      </w:r>
      <w:r w:rsidR="00085321">
        <w:rPr>
          <w:rFonts w:ascii="Times New Roman" w:hAnsi="Times New Roman" w:cs="Times New Roman"/>
        </w:rPr>
        <w:t>this could magnify variability in aggregated revenue, though it could improve overall efficiency if exiting individuals have alternative productive employment outside the fishery</w:t>
      </w:r>
      <w:r w:rsidR="00123760">
        <w:rPr>
          <w:rFonts w:ascii="Times New Roman" w:hAnsi="Times New Roman" w:cs="Times New Roman"/>
        </w:rPr>
        <w:t xml:space="preserve">. Second, </w:t>
      </w:r>
      <w:r w:rsidR="008B267C">
        <w:rPr>
          <w:rFonts w:ascii="Times New Roman" w:hAnsi="Times New Roman" w:cs="Times New Roman"/>
        </w:rPr>
        <w:t xml:space="preserve">we assume </w:t>
      </w:r>
      <w:r w:rsidR="00123760">
        <w:rPr>
          <w:rFonts w:ascii="Times New Roman" w:hAnsi="Times New Roman" w:cs="Times New Roman"/>
        </w:rPr>
        <w:t>specialist and generalist vessels have the same av</w:t>
      </w:r>
      <w:r w:rsidR="00DA2EBC">
        <w:rPr>
          <w:rFonts w:ascii="Times New Roman" w:hAnsi="Times New Roman" w:cs="Times New Roman"/>
        </w:rPr>
        <w:t xml:space="preserve">erage variable costs, whereas there are theoretical reasons to expect </w:t>
      </w:r>
      <w:r w:rsidR="00123760">
        <w:rPr>
          <w:rFonts w:ascii="Times New Roman" w:hAnsi="Times New Roman" w:cs="Times New Roman"/>
        </w:rPr>
        <w:t>specialists fish more efficiently than generalists</w:t>
      </w:r>
      <w:r w:rsidR="00DA2EBC">
        <w:rPr>
          <w:rFonts w:ascii="Times New Roman" w:hAnsi="Times New Roman" w:cs="Times New Roman"/>
        </w:rPr>
        <w:t xml:space="preserve"> as they invest in more</w:t>
      </w:r>
      <w:r w:rsidR="00FA1DFA">
        <w:rPr>
          <w:rFonts w:ascii="Times New Roman" w:hAnsi="Times New Roman" w:cs="Times New Roman"/>
        </w:rPr>
        <w:t xml:space="preserve"> specialized capital</w:t>
      </w:r>
      <w:r w:rsidR="00123760">
        <w:rPr>
          <w:rFonts w:ascii="Times New Roman" w:hAnsi="Times New Roman" w:cs="Times New Roman"/>
        </w:rPr>
        <w:t xml:space="preserve">. </w:t>
      </w:r>
      <w:r w:rsidR="008B267C">
        <w:rPr>
          <w:rFonts w:ascii="Times New Roman" w:hAnsi="Times New Roman" w:cs="Times New Roman"/>
        </w:rPr>
        <w:t xml:space="preserve">This would dampen the differences in mean revenue aggregated over the fleet and the </w:t>
      </w:r>
      <w:r w:rsidR="006224C8">
        <w:rPr>
          <w:rFonts w:ascii="Times New Roman" w:hAnsi="Times New Roman" w:cs="Times New Roman"/>
        </w:rPr>
        <w:t xml:space="preserve">species </w:t>
      </w:r>
      <w:r w:rsidR="00935CE7">
        <w:rPr>
          <w:rFonts w:ascii="Times New Roman" w:hAnsi="Times New Roman" w:cs="Times New Roman"/>
        </w:rPr>
        <w:t xml:space="preserve">that were </w:t>
      </w:r>
      <w:r w:rsidR="008B267C">
        <w:rPr>
          <w:rFonts w:ascii="Times New Roman" w:hAnsi="Times New Roman" w:cs="Times New Roman"/>
        </w:rPr>
        <w:t xml:space="preserve">observed across access scenarios. </w:t>
      </w:r>
      <w:commentRangeStart w:id="26"/>
      <w:r w:rsidR="00295F49">
        <w:rPr>
          <w:rFonts w:ascii="Times New Roman" w:hAnsi="Times New Roman" w:cs="Times New Roman"/>
        </w:rPr>
        <w:t>Third</w:t>
      </w:r>
      <w:commentRangeEnd w:id="26"/>
      <w:r w:rsidR="00295F49">
        <w:rPr>
          <w:rStyle w:val="CommentReference"/>
        </w:rPr>
        <w:commentReference w:id="26"/>
      </w:r>
      <w:r w:rsidR="00295F49">
        <w:rPr>
          <w:rFonts w:ascii="Times New Roman" w:hAnsi="Times New Roman" w:cs="Times New Roman"/>
        </w:rPr>
        <w:t xml:space="preserve">, we </w:t>
      </w:r>
      <w:r w:rsidR="00F173F0">
        <w:rPr>
          <w:rFonts w:ascii="Times New Roman" w:hAnsi="Times New Roman" w:cs="Times New Roman"/>
        </w:rPr>
        <w:t>assumed</w:t>
      </w:r>
      <w:r w:rsidR="00295F49">
        <w:rPr>
          <w:rFonts w:ascii="Times New Roman" w:hAnsi="Times New Roman" w:cs="Times New Roman"/>
        </w:rPr>
        <w:t xml:space="preserve"> a demand function only for crab. This allowed fishermen to flood the market early in the season, especially when more permits were available, and caused revenue to decrease even when catch increased. Finally, o</w:t>
      </w:r>
      <w:r w:rsidR="00085321">
        <w:rPr>
          <w:rFonts w:ascii="Times New Roman" w:hAnsi="Times New Roman" w:cs="Times New Roman"/>
        </w:rPr>
        <w:t xml:space="preserve">ur set of simulated fisheries may also not be representative of other fishery systems in important ways. For example, </w:t>
      </w:r>
      <w:proofErr w:type="spellStart"/>
      <w:r w:rsidR="00085321">
        <w:rPr>
          <w:rFonts w:ascii="Times New Roman" w:hAnsi="Times New Roman" w:cs="Times New Roman"/>
        </w:rPr>
        <w:t>groundfish</w:t>
      </w:r>
      <w:proofErr w:type="spellEnd"/>
      <w:r w:rsidR="00085321">
        <w:rPr>
          <w:rFonts w:ascii="Times New Roman" w:hAnsi="Times New Roman" w:cs="Times New Roman"/>
        </w:rPr>
        <w:t xml:space="preserve"> in our model were sensitive to overexploitation, but did not remain profitable to target at low biomass. </w:t>
      </w:r>
    </w:p>
    <w:p w14:paraId="46A826F4" w14:textId="3E1F94B2" w:rsidR="00D71353" w:rsidRDefault="005742C4" w:rsidP="00BA6A09">
      <w:pPr>
        <w:spacing w:line="480" w:lineRule="auto"/>
        <w:rPr>
          <w:rFonts w:ascii="Times New Roman" w:hAnsi="Times New Roman" w:cs="Times New Roman"/>
        </w:rPr>
      </w:pPr>
      <w:r>
        <w:rPr>
          <w:rFonts w:ascii="Times New Roman" w:hAnsi="Times New Roman" w:cs="Times New Roman"/>
        </w:rPr>
        <w:tab/>
      </w:r>
      <w:r w:rsidR="000F6EEB">
        <w:rPr>
          <w:rFonts w:ascii="Times New Roman" w:hAnsi="Times New Roman" w:cs="Times New Roman"/>
        </w:rPr>
        <w:t xml:space="preserve">Results from our </w:t>
      </w:r>
      <w:proofErr w:type="spellStart"/>
      <w:r w:rsidR="000F6EEB">
        <w:rPr>
          <w:rFonts w:ascii="Times New Roman" w:hAnsi="Times New Roman" w:cs="Times New Roman"/>
        </w:rPr>
        <w:t>bioeconomic</w:t>
      </w:r>
      <w:proofErr w:type="spellEnd"/>
      <w:r w:rsidR="000F6EEB">
        <w:rPr>
          <w:rFonts w:ascii="Times New Roman" w:hAnsi="Times New Roman" w:cs="Times New Roman"/>
        </w:rPr>
        <w:t xml:space="preserve"> </w:t>
      </w:r>
      <w:r w:rsidR="004855E5">
        <w:rPr>
          <w:rFonts w:ascii="Times New Roman" w:hAnsi="Times New Roman" w:cs="Times New Roman"/>
        </w:rPr>
        <w:t>model highlight</w:t>
      </w:r>
      <w:r w:rsidR="000F6EEB">
        <w:rPr>
          <w:rFonts w:ascii="Times New Roman" w:hAnsi="Times New Roman" w:cs="Times New Roman"/>
        </w:rPr>
        <w:t xml:space="preserve"> potential avenues for future empirical and theoretical research. </w:t>
      </w:r>
      <w:r>
        <w:rPr>
          <w:rFonts w:ascii="Times New Roman" w:hAnsi="Times New Roman" w:cs="Times New Roman"/>
        </w:rPr>
        <w:t>A relatively recent body of work has empirically documented</w:t>
      </w:r>
      <w:r w:rsidR="0051597C">
        <w:rPr>
          <w:rFonts w:ascii="Times New Roman" w:hAnsi="Times New Roman" w:cs="Times New Roman"/>
        </w:rPr>
        <w:t xml:space="preserve"> changes in</w:t>
      </w:r>
      <w:r>
        <w:rPr>
          <w:rFonts w:ascii="Times New Roman" w:hAnsi="Times New Roman" w:cs="Times New Roman"/>
        </w:rPr>
        <w:t xml:space="preserve"> access to fishing rights, fishing portfolio diversity, and revenue stability, but theoretical modeling studies </w:t>
      </w:r>
      <w:r w:rsidR="000F6EEB">
        <w:rPr>
          <w:rFonts w:ascii="Times New Roman" w:hAnsi="Times New Roman" w:cs="Times New Roman"/>
        </w:rPr>
        <w:t xml:space="preserve">such as this one </w:t>
      </w:r>
      <w:r>
        <w:rPr>
          <w:rFonts w:ascii="Times New Roman" w:hAnsi="Times New Roman" w:cs="Times New Roman"/>
        </w:rPr>
        <w:t xml:space="preserve">to ground </w:t>
      </w:r>
      <w:r w:rsidR="000F6EEB">
        <w:rPr>
          <w:rFonts w:ascii="Times New Roman" w:hAnsi="Times New Roman" w:cs="Times New Roman"/>
        </w:rPr>
        <w:t>the</w:t>
      </w:r>
      <w:r>
        <w:rPr>
          <w:rFonts w:ascii="Times New Roman" w:hAnsi="Times New Roman" w:cs="Times New Roman"/>
        </w:rPr>
        <w:t xml:space="preserve"> work in mechanisms</w:t>
      </w:r>
      <w:r w:rsidR="0051597C">
        <w:rPr>
          <w:rFonts w:ascii="Times New Roman" w:hAnsi="Times New Roman" w:cs="Times New Roman"/>
        </w:rPr>
        <w:t xml:space="preserve"> and generate more nuanced hypotheses are </w:t>
      </w:r>
      <w:r w:rsidR="000F6EEB">
        <w:rPr>
          <w:rFonts w:ascii="Times New Roman" w:hAnsi="Times New Roman" w:cs="Times New Roman"/>
        </w:rPr>
        <w:t>lagging</w:t>
      </w:r>
      <w:r w:rsidR="00085321">
        <w:rPr>
          <w:rFonts w:ascii="Times New Roman" w:hAnsi="Times New Roman" w:cs="Times New Roman"/>
        </w:rPr>
        <w:t xml:space="preserve">. There </w:t>
      </w:r>
      <w:r w:rsidR="00D13E3A">
        <w:rPr>
          <w:rFonts w:ascii="Times New Roman" w:hAnsi="Times New Roman" w:cs="Times New Roman"/>
        </w:rPr>
        <w:t xml:space="preserve">are </w:t>
      </w:r>
      <w:bookmarkStart w:id="27" w:name="_GoBack"/>
      <w:bookmarkEnd w:id="27"/>
      <w:r w:rsidR="00085321">
        <w:rPr>
          <w:rFonts w:ascii="Times New Roman" w:hAnsi="Times New Roman" w:cs="Times New Roman"/>
        </w:rPr>
        <w:t xml:space="preserve">a number of areas of empirical and theoretical research that </w:t>
      </w:r>
      <w:r w:rsidR="00085321">
        <w:rPr>
          <w:rFonts w:ascii="Times New Roman" w:hAnsi="Times New Roman" w:cs="Times New Roman"/>
        </w:rPr>
        <w:lastRenderedPageBreak/>
        <w:t xml:space="preserve">would complement the work presented here. More studies simultaneously quantifying how average profitability and efficiency as well as revenue stability have changed for individuals as fishing portfolios have grown less diversified will help managers more explicitly grapple with potential tradeoffs they face between conflicting objectives of profitability, stability and equity. Because synchrony among populations, differences in life history, and the relative dominance of any fishery in total revenue all influence the type of stabilizing benefits a given portfolio provides, comparative studies across systems or time periods that vary with respect to any of these three variables can empirically test the patterns we demonstrated. This study also opens up new theoretical directions. </w:t>
      </w:r>
      <w:r w:rsidR="00830EB0">
        <w:rPr>
          <w:rFonts w:ascii="Times New Roman" w:hAnsi="Times New Roman" w:cs="Times New Roman"/>
        </w:rPr>
        <w:t xml:space="preserve"> A similar approach could be used to study the impact of shifting timing of fishing seasons as climate change disrupts traditional phenology, </w:t>
      </w:r>
      <w:r w:rsidR="008023E9">
        <w:rPr>
          <w:rFonts w:ascii="Times New Roman" w:hAnsi="Times New Roman" w:cs="Times New Roman"/>
        </w:rPr>
        <w:t xml:space="preserve">plankton dynamics, and distributions, and previously complementary seasons begin overlapping </w:t>
      </w:r>
      <w:r w:rsidR="008023E9">
        <w:rPr>
          <w:rFonts w:ascii="Times New Roman" w:hAnsi="Times New Roman" w:cs="Times New Roman"/>
        </w:rPr>
        <w:fldChar w:fldCharType="begin"/>
      </w:r>
      <w:r w:rsidR="008023E9">
        <w:rPr>
          <w:rFonts w:ascii="Times New Roman" w:hAnsi="Times New Roman" w:cs="Times New Roman"/>
        </w:rPr>
        <w:instrText xml:space="preserve"> ADDIN ZOTERO_ITEM CSL_CITATION {"citationID":"qDRbmy4Q","properties":{"formattedCitation":"(Moore et al. 2020, Santora et al. 2020)","plainCitation":"(Moore et al. 2020, Santora et al. 2020)","noteIndex":0},"citationItems":[{"id":1865,"uris":["http://zotero.org/users/783258/items/APMTHPRI"],"uri":["http://zotero.org/users/783258/items/APMTHPRI"],"itemData":{"id":1865,"type":"article-journal","container-title":"Frontiers in Marine Science","note":"publisher: Frontiers Research Foundation","source":"Google Scholar","title":"Harmful algal blooms: identifying effective adaptive actions used in fishery-dependent communities in response to a protracted event","title-short":"Harmful algal blooms","author":[{"family":"Moore","given":"Kathleen M."},{"family":"Allison","given":"Edward H."},{"family":"Dreyer","given":"Stacia J."},{"family":"Ekstrom","given":"Julia A."},{"family":"Jardine","given":"Sunny L."},{"family":"Klinger","given":"Terrie"},{"family":"Moore","given":"Stephanie K."},{"family":"Norman","given":"Karma C."}],"issued":{"date-parts":[["2020"]]}}},{"id":1862,"uris":["http://zotero.org/users/783258/items/YIKUTIHR"],"uri":["http://zotero.org/users/783258/items/YIKUTIHR"],"itemData":{"id":1862,"type":"article-journal","abstract":"Climate-driven extreme events may have strong local impacts on marine organisms and fisheries. Here the authors report increased whale entanglements in the northeast Pacific following a marine heatwave, and propose compression of coastal upwelling habitat as the potential driver.","container-title":"Nature Communications","DOI":"10.1038/s41467-019-14215-w","ISSN":"2041-1723","issue":"1","language":"en","note":"number: 1\npublisher: Nature Publishing Group","page":"1-12","source":"www.nature.com","title":"Habitat compression and ecosystem shifts as potential links between marine heatwave and record whale entanglements","volume":"11","author":[{"family":"Santora","given":"Jarrod A."},{"family":"Mantua","given":"Nathan J."},{"family":"Schroeder","given":"Isaac D."},{"family":"Field","given":"John C."},{"family":"Hazen","given":"Elliott L."},{"family":"Bograd","given":"Steven J."},{"family":"Sydeman","given":"William J."},{"family":"Wells","given":"Brian K."},{"family":"Calambokidis","given":"John"},{"family":"Saez","given":"Lauren"},{"family":"Lawson","given":"Dan"},{"family":"Forney","given":"Karin A."}],"issued":{"date-parts":[["2020",1,27]]}}}],"schema":"https://github.com/citation-style-language/schema/raw/master/csl-citation.json"} </w:instrText>
      </w:r>
      <w:r w:rsidR="008023E9">
        <w:rPr>
          <w:rFonts w:ascii="Times New Roman" w:hAnsi="Times New Roman" w:cs="Times New Roman"/>
        </w:rPr>
        <w:fldChar w:fldCharType="separate"/>
      </w:r>
      <w:r w:rsidR="008023E9" w:rsidRPr="008023E9">
        <w:rPr>
          <w:rFonts w:ascii="Times New Roman" w:hAnsi="Times New Roman" w:cs="Times New Roman"/>
        </w:rPr>
        <w:t>(Moore et al. 2020, Santora et al. 2020)</w:t>
      </w:r>
      <w:r w:rsidR="008023E9">
        <w:rPr>
          <w:rFonts w:ascii="Times New Roman" w:hAnsi="Times New Roman" w:cs="Times New Roman"/>
        </w:rPr>
        <w:fldChar w:fldCharType="end"/>
      </w:r>
      <w:r w:rsidR="008023E9">
        <w:rPr>
          <w:rFonts w:ascii="Times New Roman" w:hAnsi="Times New Roman" w:cs="Times New Roman"/>
        </w:rPr>
        <w:t xml:space="preserve">. Modeling a wider range of life histories could also better illustrate how the environmental filtering patterns across life histories influences the </w:t>
      </w:r>
      <w:r w:rsidR="004855E5">
        <w:rPr>
          <w:rFonts w:ascii="Times New Roman" w:hAnsi="Times New Roman" w:cs="Times New Roman"/>
        </w:rPr>
        <w:t>stabilizing</w:t>
      </w:r>
      <w:r w:rsidR="008023E9">
        <w:rPr>
          <w:rFonts w:ascii="Times New Roman" w:hAnsi="Times New Roman" w:cs="Times New Roman"/>
        </w:rPr>
        <w:t xml:space="preserve"> benefits of various fishing portfolios.</w:t>
      </w:r>
      <w:r w:rsidR="00B26168">
        <w:rPr>
          <w:rFonts w:ascii="Times New Roman" w:hAnsi="Times New Roman" w:cs="Times New Roman"/>
        </w:rPr>
        <w:t xml:space="preserve"> Finally, expanding this model to include other key fisheries in the California Current and more empirically grounding the recruitment dynamics can allow us to learn how best to manage fishing access under current and changing environmental conditions</w:t>
      </w:r>
      <w:r w:rsidR="006C1F56">
        <w:rPr>
          <w:rFonts w:ascii="Times New Roman" w:hAnsi="Times New Roman" w:cs="Times New Roman"/>
        </w:rPr>
        <w:t xml:space="preserve">, and provide </w:t>
      </w:r>
      <w:r w:rsidR="0058108F">
        <w:rPr>
          <w:rFonts w:ascii="Times New Roman" w:hAnsi="Times New Roman" w:cs="Times New Roman"/>
        </w:rPr>
        <w:t xml:space="preserve">useful </w:t>
      </w:r>
      <w:r w:rsidR="006C1F56">
        <w:rPr>
          <w:rFonts w:ascii="Times New Roman" w:hAnsi="Times New Roman" w:cs="Times New Roman"/>
        </w:rPr>
        <w:t>advice for decision-makers</w:t>
      </w:r>
      <w:r w:rsidR="00B26168">
        <w:rPr>
          <w:rFonts w:ascii="Times New Roman" w:hAnsi="Times New Roman" w:cs="Times New Roman"/>
        </w:rPr>
        <w:t>.</w:t>
      </w:r>
    </w:p>
    <w:p w14:paraId="69499105" w14:textId="26B2CB00" w:rsidR="004C1498" w:rsidRPr="004C1498" w:rsidRDefault="004C1498" w:rsidP="00BA6A09">
      <w:pPr>
        <w:spacing w:line="480" w:lineRule="auto"/>
        <w:rPr>
          <w:rFonts w:ascii="Times New Roman" w:hAnsi="Times New Roman" w:cs="Times New Roman"/>
        </w:rPr>
      </w:pPr>
    </w:p>
    <w:p w14:paraId="61FE8DF2" w14:textId="6C5643DA" w:rsidR="000751AA" w:rsidRDefault="000751AA" w:rsidP="00BA6A09">
      <w:pPr>
        <w:spacing w:line="480" w:lineRule="auto"/>
        <w:rPr>
          <w:rFonts w:ascii="Times New Roman" w:hAnsi="Times New Roman" w:cs="Times New Roman"/>
          <w:u w:val="single"/>
        </w:rPr>
      </w:pPr>
      <w:r>
        <w:rPr>
          <w:rFonts w:ascii="Times New Roman" w:hAnsi="Times New Roman" w:cs="Times New Roman"/>
          <w:u w:val="single"/>
        </w:rPr>
        <w:t>Acknowledgements</w:t>
      </w:r>
    </w:p>
    <w:p w14:paraId="4475F788" w14:textId="4D1A154A" w:rsidR="000751AA" w:rsidRDefault="004C1498" w:rsidP="00BA6A09">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3C5B24">
        <w:rPr>
          <w:rFonts w:ascii="Times New Roman" w:hAnsi="Times New Roman" w:cs="Times New Roman"/>
        </w:rPr>
        <w:t>grant no.</w:t>
      </w:r>
      <w:r w:rsidR="003C5B24" w:rsidRPr="003C5B24">
        <w:rPr>
          <w:rFonts w:ascii="Times New Roman" w:hAnsi="Times New Roman" w:cs="Times New Roman"/>
        </w:rPr>
        <w:t xml:space="preserve"> </w:t>
      </w:r>
      <w:r w:rsidR="003C5B24" w:rsidRPr="00262408">
        <w:rPr>
          <w:rFonts w:ascii="Times New Roman" w:hAnsi="Times New Roman" w:cs="Times New Roman"/>
        </w:rPr>
        <w:t>1616821</w:t>
      </w:r>
      <w:r w:rsidR="003C5B24">
        <w:rPr>
          <w:rFonts w:ascii="Times New Roman" w:hAnsi="Times New Roman" w:cs="Times New Roman"/>
        </w:rPr>
        <w:t xml:space="preserve">. </w:t>
      </w:r>
    </w:p>
    <w:p w14:paraId="6A7B37B2" w14:textId="77777777" w:rsidR="004C1498" w:rsidRPr="004C1498" w:rsidRDefault="004C1498" w:rsidP="00BA6A09">
      <w:pPr>
        <w:spacing w:line="480" w:lineRule="auto"/>
        <w:rPr>
          <w:rFonts w:ascii="Times New Roman" w:hAnsi="Times New Roman" w:cs="Times New Roman"/>
        </w:rPr>
      </w:pPr>
    </w:p>
    <w:p w14:paraId="180C0D8D" w14:textId="69416A62" w:rsidR="000751AA" w:rsidRDefault="000751AA" w:rsidP="00BA6A09">
      <w:pPr>
        <w:spacing w:line="480" w:lineRule="auto"/>
        <w:rPr>
          <w:rFonts w:ascii="Times New Roman" w:hAnsi="Times New Roman" w:cs="Times New Roman"/>
          <w:u w:val="single"/>
        </w:rPr>
      </w:pPr>
      <w:r>
        <w:rPr>
          <w:rFonts w:ascii="Times New Roman" w:hAnsi="Times New Roman" w:cs="Times New Roman"/>
          <w:u w:val="single"/>
        </w:rPr>
        <w:t>Literature Cited</w:t>
      </w:r>
    </w:p>
    <w:p w14:paraId="0D9B2F09" w14:textId="77777777" w:rsidR="0070568C" w:rsidRPr="000751AA" w:rsidRDefault="0070568C" w:rsidP="00BA6A09">
      <w:pPr>
        <w:spacing w:line="480" w:lineRule="auto"/>
        <w:rPr>
          <w:rFonts w:ascii="Times New Roman" w:hAnsi="Times New Roman" w:cs="Times New Roman"/>
          <w:u w:val="single"/>
        </w:rPr>
      </w:pPr>
    </w:p>
    <w:p w14:paraId="5146C903" w14:textId="77777777" w:rsidR="00D93DAE" w:rsidRDefault="000751AA" w:rsidP="00D93DAE">
      <w:pPr>
        <w:pStyle w:val="Bibliography"/>
      </w:pPr>
      <w:r>
        <w:lastRenderedPageBreak/>
        <w:fldChar w:fldCharType="begin"/>
      </w:r>
      <w:r w:rsidR="00D93DAE">
        <w:instrText xml:space="preserve"> ADDIN ZOTERO_BIBL {"uncited":[],"omitted":[],"custom":[]} CSL_BIBLIOGRAPHY </w:instrText>
      </w:r>
      <w:r>
        <w:fldChar w:fldCharType="separate"/>
      </w:r>
      <w:r w:rsidR="00D93DAE">
        <w:t xml:space="preserve">Anderson, C. N. K., C.-H. Hsieh, S. A. </w:t>
      </w:r>
      <w:proofErr w:type="spellStart"/>
      <w:r w:rsidR="00D93DAE">
        <w:t>Sandin</w:t>
      </w:r>
      <w:proofErr w:type="spellEnd"/>
      <w:r w:rsidR="00D93DAE">
        <w:t xml:space="preserve">, R. Hewitt, A. Hollowed, J. </w:t>
      </w:r>
      <w:proofErr w:type="spellStart"/>
      <w:r w:rsidR="00D93DAE">
        <w:t>Beddington</w:t>
      </w:r>
      <w:proofErr w:type="spellEnd"/>
      <w:r w:rsidR="00D93DAE">
        <w:t>, R. M. May, and G. Sugihara. 2008. Why fishing magnifies fluctuations in fish abundance. Nature 452:835–839.</w:t>
      </w:r>
    </w:p>
    <w:p w14:paraId="239A4EC9" w14:textId="77777777" w:rsidR="00D93DAE" w:rsidRDefault="00D93DAE" w:rsidP="00D93DAE">
      <w:pPr>
        <w:pStyle w:val="Bibliography"/>
      </w:pPr>
      <w:r>
        <w:t xml:space="preserve">Anderson, S. C., E. J. Ward, A. O. Shelton, M. D. </w:t>
      </w:r>
      <w:proofErr w:type="spellStart"/>
      <w:r>
        <w:t>Adkison</w:t>
      </w:r>
      <w:proofErr w:type="spellEnd"/>
      <w:r>
        <w:t xml:space="preserve">, A. H. </w:t>
      </w:r>
      <w:proofErr w:type="spellStart"/>
      <w:r>
        <w:t>Beaudreau</w:t>
      </w:r>
      <w:proofErr w:type="spellEnd"/>
      <w:r>
        <w:t xml:space="preserve">, R. E. Brenner, A. C. </w:t>
      </w:r>
      <w:proofErr w:type="spellStart"/>
      <w:r>
        <w:t>Haynie</w:t>
      </w:r>
      <w:proofErr w:type="spellEnd"/>
      <w:r>
        <w:t>, J. C. Shriver, J. T. Watson, and B. C. Williams. 2017. Benefits and risks of diversification for individual fishers. Proceedings of the National Academy of Sciences 114:10797–10802.</w:t>
      </w:r>
    </w:p>
    <w:p w14:paraId="71CD2E90" w14:textId="77777777" w:rsidR="00D93DAE" w:rsidRDefault="00D93DAE" w:rsidP="00D93DAE">
      <w:pPr>
        <w:pStyle w:val="Bibliography"/>
      </w:pPr>
      <w:r>
        <w:t>Baum, J. K., and B. Worm. 2009. Cascading top-down effects of changing oceanic predator abundances. Journal of Animal Ecology 78:699–714.</w:t>
      </w:r>
    </w:p>
    <w:p w14:paraId="67803755" w14:textId="77777777" w:rsidR="00D93DAE" w:rsidRDefault="00D93DAE" w:rsidP="00D93DAE">
      <w:pPr>
        <w:pStyle w:val="Bibliography"/>
      </w:pPr>
      <w:proofErr w:type="spellStart"/>
      <w:r>
        <w:t>Birkenbach</w:t>
      </w:r>
      <w:proofErr w:type="spellEnd"/>
      <w:r>
        <w:t xml:space="preserve">, A. M., D. J. </w:t>
      </w:r>
      <w:proofErr w:type="spellStart"/>
      <w:r>
        <w:t>Kaczan</w:t>
      </w:r>
      <w:proofErr w:type="spellEnd"/>
      <w:r>
        <w:t>, and M. D. Smith. 2017. Catch shares slow the race to fish. Nature 544:223–226.</w:t>
      </w:r>
    </w:p>
    <w:p w14:paraId="3CD79CCF" w14:textId="77777777" w:rsidR="00D93DAE" w:rsidRDefault="00D93DAE" w:rsidP="00D93DAE">
      <w:pPr>
        <w:pStyle w:val="Bibliography"/>
      </w:pPr>
      <w:proofErr w:type="spellStart"/>
      <w:r>
        <w:t>Bjørkvoll</w:t>
      </w:r>
      <w:proofErr w:type="spellEnd"/>
      <w:r>
        <w:t xml:space="preserve">, E., V. </w:t>
      </w:r>
      <w:proofErr w:type="spellStart"/>
      <w:r>
        <w:t>Grøtan</w:t>
      </w:r>
      <w:proofErr w:type="spellEnd"/>
      <w:r>
        <w:t xml:space="preserve">, S. </w:t>
      </w:r>
      <w:proofErr w:type="spellStart"/>
      <w:r>
        <w:t>Aanes</w:t>
      </w:r>
      <w:proofErr w:type="spellEnd"/>
      <w:r>
        <w:t xml:space="preserve">, B.-E. </w:t>
      </w:r>
      <w:proofErr w:type="spellStart"/>
      <w:r>
        <w:t>Sæther</w:t>
      </w:r>
      <w:proofErr w:type="spellEnd"/>
      <w:r>
        <w:t xml:space="preserve">, Engen Steinar, and R. </w:t>
      </w:r>
      <w:proofErr w:type="spellStart"/>
      <w:r>
        <w:t>Aanes</w:t>
      </w:r>
      <w:proofErr w:type="spellEnd"/>
      <w:r>
        <w:t>. 2012. Stochastic Population Dynamics and Life-History Variation in Marine Fish Species. The American Naturalist 180:372–387.</w:t>
      </w:r>
    </w:p>
    <w:p w14:paraId="36A77E60" w14:textId="77777777" w:rsidR="00D93DAE" w:rsidRDefault="00D93DAE" w:rsidP="00D93DAE">
      <w:pPr>
        <w:pStyle w:val="Bibliography"/>
      </w:pPr>
      <w:proofErr w:type="spellStart"/>
      <w:r>
        <w:t>Bjørnstad</w:t>
      </w:r>
      <w:proofErr w:type="spellEnd"/>
      <w:r>
        <w:t xml:space="preserve">, O. N., R. M. </w:t>
      </w:r>
      <w:proofErr w:type="spellStart"/>
      <w:r>
        <w:t>Nisbet</w:t>
      </w:r>
      <w:proofErr w:type="spellEnd"/>
      <w:r>
        <w:t xml:space="preserve">, and J.-M. </w:t>
      </w:r>
      <w:proofErr w:type="spellStart"/>
      <w:r>
        <w:t>Fromentin</w:t>
      </w:r>
      <w:proofErr w:type="spellEnd"/>
      <w:r>
        <w:t>. 2004. Trends and cohort resonant effects in age-structured populations. Journal of Animal Ecology 73:1157–1167.</w:t>
      </w:r>
    </w:p>
    <w:p w14:paraId="52A80629" w14:textId="77777777" w:rsidR="00D93DAE" w:rsidRDefault="00D93DAE" w:rsidP="00D93DAE">
      <w:pPr>
        <w:pStyle w:val="Bibliography"/>
      </w:pPr>
      <w:r>
        <w:t xml:space="preserve">Black, B. A., I. D. Schroeder, W. J. </w:t>
      </w:r>
      <w:proofErr w:type="spellStart"/>
      <w:r>
        <w:t>Sydeman</w:t>
      </w:r>
      <w:proofErr w:type="spellEnd"/>
      <w:r>
        <w:t xml:space="preserve">, S. J. </w:t>
      </w:r>
      <w:proofErr w:type="spellStart"/>
      <w:r>
        <w:t>Bograd</w:t>
      </w:r>
      <w:proofErr w:type="spellEnd"/>
      <w:r>
        <w:t>, and P. W. Lawson. 2010. Wintertime ocean conditions synchronize rockfish growth and seabird reproduction in the central California Current ecosystem. Canadian Journal of Fisheries and Aquatic Sciences 67:1149–1158.</w:t>
      </w:r>
    </w:p>
    <w:p w14:paraId="13013235" w14:textId="77777777" w:rsidR="00D93DAE" w:rsidRDefault="00D93DAE" w:rsidP="00D93DAE">
      <w:pPr>
        <w:pStyle w:val="Bibliography"/>
      </w:pPr>
      <w:proofErr w:type="spellStart"/>
      <w:r>
        <w:lastRenderedPageBreak/>
        <w:t>Botsford</w:t>
      </w:r>
      <w:proofErr w:type="spellEnd"/>
      <w:r>
        <w:t xml:space="preserve">, L. W., M. D. Holland, J. C. Field, and A. Hastings. 2014. Cohort resonance: a significant component of fluctuations in recruitment, egg production, and catch of fished populations. ICES Journal of Marine Science: Journal du </w:t>
      </w:r>
      <w:proofErr w:type="gramStart"/>
      <w:r>
        <w:t>Conseil:fsu</w:t>
      </w:r>
      <w:proofErr w:type="gramEnd"/>
      <w:r>
        <w:t>063.</w:t>
      </w:r>
    </w:p>
    <w:p w14:paraId="2FEFD087" w14:textId="77777777" w:rsidR="00D93DAE" w:rsidRDefault="00D93DAE" w:rsidP="00D93DAE">
      <w:pPr>
        <w:pStyle w:val="Bibliography"/>
      </w:pPr>
      <w:r>
        <w:t xml:space="preserve">Cline, T. J., D. E. Schindler, and R. </w:t>
      </w:r>
      <w:proofErr w:type="spellStart"/>
      <w:r>
        <w:t>Hilborn</w:t>
      </w:r>
      <w:proofErr w:type="spellEnd"/>
      <w:r>
        <w:t>. 2017. Fisheries portfolio diversification and turnover buffer Alaskan fishing communities from abrupt resource and market changes. Nature Communications 8:14042.</w:t>
      </w:r>
    </w:p>
    <w:p w14:paraId="1E1FAA81" w14:textId="77777777" w:rsidR="00D93DAE" w:rsidRDefault="00D93DAE" w:rsidP="00D93DAE">
      <w:pPr>
        <w:pStyle w:val="Bibliography"/>
      </w:pPr>
      <w:r>
        <w:t xml:space="preserve">Collie, J. S., and H. </w:t>
      </w:r>
      <w:proofErr w:type="spellStart"/>
      <w:r>
        <w:t>Gislason</w:t>
      </w:r>
      <w:proofErr w:type="spellEnd"/>
      <w:r>
        <w:t>. 2001. Biological reference points for fish stocks in a multispecies context. Canadian Journal of Fisheries and Aquatic Sciences 58:2167–2176.</w:t>
      </w:r>
    </w:p>
    <w:p w14:paraId="3FDCDA13" w14:textId="77777777" w:rsidR="00D93DAE" w:rsidRDefault="00D93DAE" w:rsidP="00D93DAE">
      <w:pPr>
        <w:pStyle w:val="Bibliography"/>
      </w:pPr>
      <w:proofErr w:type="spellStart"/>
      <w:r>
        <w:t>Doak</w:t>
      </w:r>
      <w:proofErr w:type="spellEnd"/>
      <w:r>
        <w:t xml:space="preserve">, D. F., D. Bigger, E. K. Harding, M. A. </w:t>
      </w:r>
      <w:proofErr w:type="spellStart"/>
      <w:r>
        <w:t>Marvier</w:t>
      </w:r>
      <w:proofErr w:type="spellEnd"/>
      <w:r>
        <w:t>, R. E. O’Malley, and D. Thomson. 1998. The Statistical Inevitability of Stability‐Diversity Relationships in Community Ecology. The American Naturalist 151:264–276.</w:t>
      </w:r>
    </w:p>
    <w:p w14:paraId="16A6E21F" w14:textId="77777777" w:rsidR="00D93DAE" w:rsidRDefault="00D93DAE" w:rsidP="00D93DAE">
      <w:pPr>
        <w:pStyle w:val="Bibliography"/>
      </w:pPr>
      <w:r>
        <w:t xml:space="preserve">Fuller, E. C., J. F. </w:t>
      </w:r>
      <w:proofErr w:type="spellStart"/>
      <w:r>
        <w:t>Samhouri</w:t>
      </w:r>
      <w:proofErr w:type="spellEnd"/>
      <w:r>
        <w:t>, J. S. Stoll, S. A. Levin, and J. R. Watson. 2017. Characterizing fisheries connectivity in marine social–ecological systems. ICES Journal of Marine Science 74:2087–2096.</w:t>
      </w:r>
    </w:p>
    <w:p w14:paraId="1B3D8339" w14:textId="77777777" w:rsidR="00D93DAE" w:rsidRDefault="00D93DAE" w:rsidP="00D93DAE">
      <w:pPr>
        <w:pStyle w:val="Bibliography"/>
      </w:pPr>
      <w:r>
        <w:t xml:space="preserve">Gonzalez, A., and M. </w:t>
      </w:r>
      <w:proofErr w:type="spellStart"/>
      <w:r>
        <w:t>Loreau</w:t>
      </w:r>
      <w:proofErr w:type="spellEnd"/>
      <w:r>
        <w:t>. 2009. The Causes and Consequences of Compensatory Dynamics in Ecological Communities. Annual Review of Ecology, Evolution, and Systematics 40:393–414.</w:t>
      </w:r>
    </w:p>
    <w:p w14:paraId="21DFF1E2" w14:textId="77777777" w:rsidR="00D93DAE" w:rsidRDefault="00D93DAE" w:rsidP="00D93DAE">
      <w:pPr>
        <w:pStyle w:val="Bibliography"/>
      </w:pPr>
      <w:r>
        <w:t xml:space="preserve">Hansen, B. B., V. </w:t>
      </w:r>
      <w:proofErr w:type="spellStart"/>
      <w:r>
        <w:t>Grøtan</w:t>
      </w:r>
      <w:proofErr w:type="spellEnd"/>
      <w:r>
        <w:t xml:space="preserve">, R. </w:t>
      </w:r>
      <w:proofErr w:type="spellStart"/>
      <w:r>
        <w:t>Aanes</w:t>
      </w:r>
      <w:proofErr w:type="spellEnd"/>
      <w:r>
        <w:t xml:space="preserve">, B.-E. </w:t>
      </w:r>
      <w:proofErr w:type="spellStart"/>
      <w:r>
        <w:t>Sæther</w:t>
      </w:r>
      <w:proofErr w:type="spellEnd"/>
      <w:r>
        <w:t xml:space="preserve">, A. </w:t>
      </w:r>
      <w:proofErr w:type="spellStart"/>
      <w:r>
        <w:t>Stien</w:t>
      </w:r>
      <w:proofErr w:type="spellEnd"/>
      <w:r>
        <w:t xml:space="preserve">, E. </w:t>
      </w:r>
      <w:proofErr w:type="spellStart"/>
      <w:r>
        <w:t>Fuglei</w:t>
      </w:r>
      <w:proofErr w:type="spellEnd"/>
      <w:r>
        <w:t xml:space="preserve">, R. A. </w:t>
      </w:r>
      <w:proofErr w:type="spellStart"/>
      <w:r>
        <w:t>Ims</w:t>
      </w:r>
      <w:proofErr w:type="spellEnd"/>
      <w:r>
        <w:t xml:space="preserve">, N. G. </w:t>
      </w:r>
      <w:proofErr w:type="spellStart"/>
      <w:r>
        <w:t>Yoccoz</w:t>
      </w:r>
      <w:proofErr w:type="spellEnd"/>
      <w:r>
        <w:t>, and Å. Ø. Pedersen. 2013. Climate Events Synchronize the Dynamics of a Resident Vertebrate Community in the High Arctic. Science 339:313–315.</w:t>
      </w:r>
    </w:p>
    <w:p w14:paraId="274F2C37" w14:textId="77777777" w:rsidR="00D93DAE" w:rsidRDefault="00D93DAE" w:rsidP="00D93DAE">
      <w:pPr>
        <w:pStyle w:val="Bibliography"/>
      </w:pPr>
      <w:r>
        <w:t>Hare, S. R., and N. J. Mantua. 2000. Empirical evidence for North Pacific regime shifts in 1977 and 1989. Progress in Oceanography 47:103–145.</w:t>
      </w:r>
    </w:p>
    <w:p w14:paraId="23600DE7" w14:textId="77777777" w:rsidR="00D93DAE" w:rsidRDefault="00D93DAE" w:rsidP="00D93DAE">
      <w:pPr>
        <w:pStyle w:val="Bibliography"/>
      </w:pPr>
      <w:r>
        <w:lastRenderedPageBreak/>
        <w:t>Hare, S. R., N. J. Mantua, and R. C. Francis. 1999. Inverse Production Regimes: Alaska and West Coast Pacific Salmon. Fisheries 24:6–14.</w:t>
      </w:r>
    </w:p>
    <w:p w14:paraId="37021B2E" w14:textId="77777777" w:rsidR="00D93DAE" w:rsidRDefault="00D93DAE" w:rsidP="00D93DAE">
      <w:pPr>
        <w:pStyle w:val="Bibliography"/>
      </w:pPr>
      <w:r>
        <w:t xml:space="preserve">Hazen, E. L., S. Jorgensen, R. R. </w:t>
      </w:r>
      <w:proofErr w:type="spellStart"/>
      <w:r>
        <w:t>Rykaczewski</w:t>
      </w:r>
      <w:proofErr w:type="spellEnd"/>
      <w:r>
        <w:t xml:space="preserve">, S. J. </w:t>
      </w:r>
      <w:proofErr w:type="spellStart"/>
      <w:r>
        <w:t>Bograd</w:t>
      </w:r>
      <w:proofErr w:type="spellEnd"/>
      <w:r>
        <w:t xml:space="preserve">, D. G. Foley, I. D. </w:t>
      </w:r>
      <w:proofErr w:type="spellStart"/>
      <w:r>
        <w:t>Jonsen</w:t>
      </w:r>
      <w:proofErr w:type="spellEnd"/>
      <w:r>
        <w:t>, S. A. Shaffer, J. P. Dunne, D. P. Costa, L. B. Crowder, and B. A. Block. 2013. Predicted habitat shifts of Pacific top predators in a changing climate. Nature Climate Change 3:234–238.</w:t>
      </w:r>
    </w:p>
    <w:p w14:paraId="66D97964" w14:textId="77777777" w:rsidR="00D93DAE" w:rsidRDefault="00D93DAE" w:rsidP="00D93DAE">
      <w:pPr>
        <w:pStyle w:val="Bibliography"/>
      </w:pPr>
      <w:proofErr w:type="spellStart"/>
      <w:r>
        <w:t>Hilborn</w:t>
      </w:r>
      <w:proofErr w:type="spellEnd"/>
      <w:r>
        <w:t xml:space="preserve">, R., T. P. Quinn, D. E. Schindler, and D. E. Rogers. 2003. </w:t>
      </w:r>
      <w:proofErr w:type="spellStart"/>
      <w:r>
        <w:t>Biocomplexity</w:t>
      </w:r>
      <w:proofErr w:type="spellEnd"/>
      <w:r>
        <w:t xml:space="preserve"> and fisheries sustainability. Proceedings of the National Academy of Sciences 100:6564–6568.</w:t>
      </w:r>
    </w:p>
    <w:p w14:paraId="4012EEAF" w14:textId="77777777" w:rsidR="00D93DAE" w:rsidRDefault="00D93DAE" w:rsidP="00D93DAE">
      <w:pPr>
        <w:pStyle w:val="Bibliography"/>
      </w:pPr>
      <w:proofErr w:type="spellStart"/>
      <w:r>
        <w:t>Hilborn</w:t>
      </w:r>
      <w:proofErr w:type="spellEnd"/>
      <w:r>
        <w:t>, R., and C. J. Walters. 1992. Quantitative fisheries stock assessment: choice, dynamics, and uncertainty. Chapman and Hall, New York.</w:t>
      </w:r>
    </w:p>
    <w:p w14:paraId="315B84FE" w14:textId="77777777" w:rsidR="00D93DAE" w:rsidRDefault="00D93DAE" w:rsidP="00D93DAE">
      <w:pPr>
        <w:pStyle w:val="Bibliography"/>
      </w:pPr>
      <w:r>
        <w:t xml:space="preserve">Himes-Cornell, A., and K. </w:t>
      </w:r>
      <w:proofErr w:type="spellStart"/>
      <w:r>
        <w:t>Hoelting</w:t>
      </w:r>
      <w:proofErr w:type="spellEnd"/>
      <w:r>
        <w:t>. 2015. Resilience strategies in the face of short- and long-term change: out-migration and fisheries regulation in Alaskan fishing communities. Ecology and Society 20.</w:t>
      </w:r>
    </w:p>
    <w:p w14:paraId="1F09E0D0" w14:textId="77777777" w:rsidR="00D93DAE" w:rsidRDefault="00D93DAE" w:rsidP="00D93DAE">
      <w:pPr>
        <w:pStyle w:val="Bibliography"/>
      </w:pPr>
      <w:r>
        <w:t xml:space="preserve">Holland, D. S., and S. </w:t>
      </w:r>
      <w:proofErr w:type="spellStart"/>
      <w:r>
        <w:t>Kasperski</w:t>
      </w:r>
      <w:proofErr w:type="spellEnd"/>
      <w:r>
        <w:t>. 2016. The Impact of Access Restrictions on Fishery Income Diversification of US West Coast Fishermen. Coastal Management 44:452–463.</w:t>
      </w:r>
    </w:p>
    <w:p w14:paraId="59024B8D" w14:textId="77777777" w:rsidR="00D93DAE" w:rsidRDefault="00D93DAE" w:rsidP="00D93DAE">
      <w:pPr>
        <w:pStyle w:val="Bibliography"/>
      </w:pPr>
      <w:r>
        <w:t xml:space="preserve">Holland, D. S., C. </w:t>
      </w:r>
      <w:proofErr w:type="spellStart"/>
      <w:r>
        <w:t>Speir</w:t>
      </w:r>
      <w:proofErr w:type="spellEnd"/>
      <w:r>
        <w:t xml:space="preserve">, J. Agar, S. </w:t>
      </w:r>
      <w:proofErr w:type="spellStart"/>
      <w:r>
        <w:t>Crosson</w:t>
      </w:r>
      <w:proofErr w:type="spellEnd"/>
      <w:r>
        <w:t xml:space="preserve">, G. </w:t>
      </w:r>
      <w:proofErr w:type="spellStart"/>
      <w:r>
        <w:t>DePiper</w:t>
      </w:r>
      <w:proofErr w:type="spellEnd"/>
      <w:r>
        <w:t xml:space="preserve">, S. </w:t>
      </w:r>
      <w:proofErr w:type="spellStart"/>
      <w:r>
        <w:t>Kasperski</w:t>
      </w:r>
      <w:proofErr w:type="spellEnd"/>
      <w:r>
        <w:t xml:space="preserve">, A. W. Kitts, and L. </w:t>
      </w:r>
      <w:proofErr w:type="spellStart"/>
      <w:r>
        <w:t>Perruso</w:t>
      </w:r>
      <w:proofErr w:type="spellEnd"/>
      <w:r>
        <w:t>. 2017. Impact of catch shares on diversification of fishers’ income and risk. Proceedings of the National Academy of Sciences 114:9302–9307.</w:t>
      </w:r>
    </w:p>
    <w:p w14:paraId="48193EB5" w14:textId="77777777" w:rsidR="00D93DAE" w:rsidRDefault="00D93DAE" w:rsidP="00D93DAE">
      <w:pPr>
        <w:pStyle w:val="Bibliography"/>
      </w:pPr>
      <w:proofErr w:type="spellStart"/>
      <w:r>
        <w:t>Holsman</w:t>
      </w:r>
      <w:proofErr w:type="spellEnd"/>
      <w:r>
        <w:t xml:space="preserve">, K. K., J. </w:t>
      </w:r>
      <w:proofErr w:type="spellStart"/>
      <w:r>
        <w:t>Ianelli</w:t>
      </w:r>
      <w:proofErr w:type="spellEnd"/>
      <w:r>
        <w:t>,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0B878178" w14:textId="77777777" w:rsidR="00D93DAE" w:rsidRDefault="00D93DAE" w:rsidP="00D93DAE">
      <w:pPr>
        <w:pStyle w:val="Bibliography"/>
      </w:pPr>
      <w:proofErr w:type="spellStart"/>
      <w:r>
        <w:lastRenderedPageBreak/>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2016. Impacts of the 2015–2016 El Niño on the California Current System: Early assessment and comparison to past events. Geophysical Research Letters 43:7072–7080.</w:t>
      </w:r>
    </w:p>
    <w:p w14:paraId="687E98A8" w14:textId="77777777" w:rsidR="00D93DAE" w:rsidRDefault="00D93DAE" w:rsidP="00D93DAE">
      <w:pPr>
        <w:pStyle w:val="Bibliography"/>
      </w:pPr>
      <w:r>
        <w:t xml:space="preserve">Janssen, M. A., and J. M. </w:t>
      </w:r>
      <w:proofErr w:type="spellStart"/>
      <w:r>
        <w:t>Anderies</w:t>
      </w:r>
      <w:proofErr w:type="spellEnd"/>
      <w:r>
        <w:t>. 2007. Robustness trade-offs in social-ecological systems. International journal of the commons 1:43–65.</w:t>
      </w:r>
    </w:p>
    <w:p w14:paraId="5BB34A7C" w14:textId="77777777" w:rsidR="00D93DAE" w:rsidRDefault="00D93DAE" w:rsidP="00D93DAE">
      <w:pPr>
        <w:pStyle w:val="Bibliography"/>
      </w:pPr>
      <w:r>
        <w:t xml:space="preserve">Johnson, K. F., M. B. Rudd, M. Pons, C. A. </w:t>
      </w:r>
      <w:proofErr w:type="spellStart"/>
      <w:r>
        <w:t>Akselrud</w:t>
      </w:r>
      <w:proofErr w:type="spellEnd"/>
      <w:r>
        <w:t xml:space="preserve">, Q. Lee, M. A. </w:t>
      </w:r>
      <w:proofErr w:type="spellStart"/>
      <w:r>
        <w:t>Haltuch</w:t>
      </w:r>
      <w:proofErr w:type="spellEnd"/>
      <w:r>
        <w:t>, and O. S. Hamel. 2015. Status of the U.S. sablefish resource in 2015:377.</w:t>
      </w:r>
    </w:p>
    <w:p w14:paraId="083D4EA4" w14:textId="77777777" w:rsidR="00D93DAE" w:rsidRDefault="00D93DAE" w:rsidP="00D93DAE">
      <w:pPr>
        <w:pStyle w:val="Bibliography"/>
      </w:pPr>
      <w:r>
        <w:t xml:space="preserve">Karp, D. S., C. D. Mendenhall, E. Callaway, L. O. </w:t>
      </w:r>
      <w:proofErr w:type="spellStart"/>
      <w:r>
        <w:t>Frishkoff</w:t>
      </w:r>
      <w:proofErr w:type="spellEnd"/>
      <w:r>
        <w:t xml:space="preserve">, P. M. </w:t>
      </w:r>
      <w:proofErr w:type="spellStart"/>
      <w:r>
        <w:t>Kareiva</w:t>
      </w:r>
      <w:proofErr w:type="spellEnd"/>
      <w:r>
        <w:t>, P. R. Ehrlich, and G. C. Daily. 2015. Confronting and resolving competing values behind conservation objectives. Proceedings of the National Academy of Sciences 112:11132–11137.</w:t>
      </w:r>
    </w:p>
    <w:p w14:paraId="32FEAA05" w14:textId="77777777" w:rsidR="00D93DAE" w:rsidRDefault="00D93DAE" w:rsidP="00D93DAE">
      <w:pPr>
        <w:pStyle w:val="Bibliography"/>
      </w:pPr>
      <w:proofErr w:type="spellStart"/>
      <w:r>
        <w:t>Kasperski</w:t>
      </w:r>
      <w:proofErr w:type="spellEnd"/>
      <w:r>
        <w:t>, S., and D. S. Holland. 2013. Income diversification and risk for fishermen. Proceedings of the National Academy of Sciences 110:2076–2081.</w:t>
      </w:r>
    </w:p>
    <w:p w14:paraId="6ECD3D62" w14:textId="77777777" w:rsidR="00D93DAE" w:rsidRDefault="00D93DAE" w:rsidP="00D93DAE">
      <w:pPr>
        <w:pStyle w:val="Bibliography"/>
      </w:pPr>
      <w:proofErr w:type="spellStart"/>
      <w:r>
        <w:t>Kirkley</w:t>
      </w:r>
      <w:proofErr w:type="spellEnd"/>
      <w:r>
        <w:t>, J. E., and I. E. Strand. 1988. The technology and management of multi-species fisheries. Applied Economics 20:1279–1292.</w:t>
      </w:r>
    </w:p>
    <w:p w14:paraId="52B8C1F3" w14:textId="77777777" w:rsidR="00D93DAE" w:rsidRDefault="00D93DAE" w:rsidP="00D93DAE">
      <w:pPr>
        <w:pStyle w:val="Bibliography"/>
      </w:pPr>
      <w:proofErr w:type="spellStart"/>
      <w:r>
        <w:t>Loreau</w:t>
      </w:r>
      <w:proofErr w:type="spellEnd"/>
      <w:r>
        <w:t xml:space="preserve">, M., and C. de </w:t>
      </w:r>
      <w:proofErr w:type="spellStart"/>
      <w:r>
        <w:t>Mazancourt</w:t>
      </w:r>
      <w:proofErr w:type="spellEnd"/>
      <w:r>
        <w:t>. 2013. Biodiversity and ecosystem stability: a synthesis of underlying mechanisms. Ecology Letters 16:106–115.</w:t>
      </w:r>
    </w:p>
    <w:p w14:paraId="14F5701B" w14:textId="77777777" w:rsidR="00D93DAE" w:rsidRDefault="00D93DAE" w:rsidP="00D93DAE">
      <w:pPr>
        <w:pStyle w:val="Bibliography"/>
      </w:pPr>
      <w:r>
        <w:t xml:space="preserve">Mantua, N. J., S. R. Hare, Y. Zhang, J. M. Wallace, and R. C. Francis. 1997. A Pacific </w:t>
      </w:r>
      <w:proofErr w:type="spellStart"/>
      <w:r>
        <w:t>interdecadal</w:t>
      </w:r>
      <w:proofErr w:type="spellEnd"/>
      <w:r>
        <w:t xml:space="preserve"> climate oscillation with impacts on salmon production. Bulletin of the American Meteorological Society 78:1069–1079.</w:t>
      </w:r>
    </w:p>
    <w:p w14:paraId="26DA73B5" w14:textId="77777777" w:rsidR="00D93DAE" w:rsidRDefault="00D93DAE" w:rsidP="00D93DAE">
      <w:pPr>
        <w:pStyle w:val="Bibliography"/>
      </w:pPr>
      <w:r>
        <w:lastRenderedPageBreak/>
        <w:t>Mendoza, G. A., and H. Martins. 2006. Multi-criteria decision analysis in natural resource management: A critical review of methods and new modelling paradigms. Forest Ecology and Management 230:1–22.</w:t>
      </w:r>
    </w:p>
    <w:p w14:paraId="2595AD90" w14:textId="77777777" w:rsidR="00D93DAE" w:rsidRDefault="00D93DAE" w:rsidP="00D93DAE">
      <w:pPr>
        <w:pStyle w:val="Bibliography"/>
      </w:pPr>
      <w:r>
        <w:t xml:space="preserve">Moore, K. M., E. H. Allison, S. J. Dreyer, J. A. </w:t>
      </w:r>
      <w:proofErr w:type="spellStart"/>
      <w:r>
        <w:t>Ekstrom</w:t>
      </w:r>
      <w:proofErr w:type="spellEnd"/>
      <w:r>
        <w:t>, S. L. Jardine, T. Klinger, S. K. Moore, and K. C. Norman. 2020. Harmful algal blooms: identifying effective adaptive actions used in fishery-dependent communities in response to a protracted event. Frontiers in Marine Science.</w:t>
      </w:r>
    </w:p>
    <w:p w14:paraId="7A3039BC" w14:textId="77777777" w:rsidR="00D93DAE" w:rsidRDefault="00D93DAE" w:rsidP="00D93DAE">
      <w:pPr>
        <w:pStyle w:val="Bibliography"/>
      </w:pPr>
      <w:r>
        <w:t xml:space="preserve">Nielsen, J. R., E. Thunberg, D. S. Holland, J. O. Schmidt, E. A. Fulton, F. </w:t>
      </w:r>
      <w:proofErr w:type="spellStart"/>
      <w:r>
        <w:t>Bastardie</w:t>
      </w:r>
      <w:proofErr w:type="spellEnd"/>
      <w:r>
        <w:t xml:space="preserve">, A. E. Punt, I. Allen, H. </w:t>
      </w:r>
      <w:proofErr w:type="spellStart"/>
      <w:r>
        <w:t>Bartelings</w:t>
      </w:r>
      <w:proofErr w:type="spellEnd"/>
      <w:r>
        <w:t xml:space="preserve">, M. Bertignac, E. </w:t>
      </w:r>
      <w:proofErr w:type="spellStart"/>
      <w:r>
        <w:t>Bethke</w:t>
      </w:r>
      <w:proofErr w:type="spellEnd"/>
      <w:r>
        <w:t xml:space="preserve">, S. Bossier, R. </w:t>
      </w:r>
      <w:proofErr w:type="spellStart"/>
      <w:r>
        <w:t>Buckworth</w:t>
      </w:r>
      <w:proofErr w:type="spellEnd"/>
      <w:r>
        <w:t xml:space="preserve">, G. Carpenter, A. Christensen, V. Christensen, J. M. Da‐Rocha, R. Deng, C. </w:t>
      </w:r>
      <w:proofErr w:type="spellStart"/>
      <w:r>
        <w:t>Dichmont</w:t>
      </w:r>
      <w:proofErr w:type="spellEnd"/>
      <w:r>
        <w:t xml:space="preserve">, R. </w:t>
      </w:r>
      <w:proofErr w:type="spellStart"/>
      <w:r>
        <w:t>Doering</w:t>
      </w:r>
      <w:proofErr w:type="spellEnd"/>
      <w:r>
        <w:t xml:space="preserve">, A. Esteban, J. A. </w:t>
      </w:r>
      <w:proofErr w:type="spellStart"/>
      <w:r>
        <w:t>Fernandes</w:t>
      </w:r>
      <w:proofErr w:type="spellEnd"/>
      <w:r>
        <w:t xml:space="preserve">, H. Frost, D. Garcia, L. </w:t>
      </w:r>
      <w:proofErr w:type="spellStart"/>
      <w:r>
        <w:t>Gasche</w:t>
      </w:r>
      <w:proofErr w:type="spellEnd"/>
      <w:r>
        <w:t xml:space="preserve">, D. </w:t>
      </w:r>
      <w:proofErr w:type="spellStart"/>
      <w:r>
        <w:t>Gascuel</w:t>
      </w:r>
      <w:proofErr w:type="spellEnd"/>
      <w:r>
        <w:t xml:space="preserve">, S. </w:t>
      </w:r>
      <w:proofErr w:type="spellStart"/>
      <w:r>
        <w:t>Gourguet</w:t>
      </w:r>
      <w:proofErr w:type="spellEnd"/>
      <w:r>
        <w:t xml:space="preserve">, R. A. </w:t>
      </w:r>
      <w:proofErr w:type="spellStart"/>
      <w:r>
        <w:t>Groeneveld</w:t>
      </w:r>
      <w:proofErr w:type="spellEnd"/>
      <w:r>
        <w:t xml:space="preserve">, J. </w:t>
      </w:r>
      <w:proofErr w:type="spellStart"/>
      <w:r>
        <w:t>Guillén</w:t>
      </w:r>
      <w:proofErr w:type="spellEnd"/>
      <w:r>
        <w:t xml:space="preserve">, O. </w:t>
      </w:r>
      <w:proofErr w:type="spellStart"/>
      <w:r>
        <w:t>Guyader</w:t>
      </w:r>
      <w:proofErr w:type="spellEnd"/>
      <w:r>
        <w:t xml:space="preserve">, K. G. </w:t>
      </w:r>
      <w:proofErr w:type="spellStart"/>
      <w:r>
        <w:t>Hamon</w:t>
      </w:r>
      <w:proofErr w:type="spellEnd"/>
      <w:r>
        <w:t xml:space="preserve">, A. Hoff, J. </w:t>
      </w:r>
      <w:proofErr w:type="spellStart"/>
      <w:r>
        <w:t>Horbowy</w:t>
      </w:r>
      <w:proofErr w:type="spellEnd"/>
      <w:r>
        <w:t xml:space="preserve">, T. Hutton, S. </w:t>
      </w:r>
      <w:proofErr w:type="spellStart"/>
      <w:r>
        <w:t>Lehuta</w:t>
      </w:r>
      <w:proofErr w:type="spellEnd"/>
      <w:r>
        <w:t xml:space="preserve">, L. R. Little, J. </w:t>
      </w:r>
      <w:proofErr w:type="spellStart"/>
      <w:r>
        <w:t>Lleonart</w:t>
      </w:r>
      <w:proofErr w:type="spellEnd"/>
      <w:r>
        <w:t xml:space="preserve">, C. </w:t>
      </w:r>
      <w:proofErr w:type="spellStart"/>
      <w:r>
        <w:t>Macher</w:t>
      </w:r>
      <w:proofErr w:type="spellEnd"/>
      <w:r>
        <w:t xml:space="preserve">, S. </w:t>
      </w:r>
      <w:proofErr w:type="spellStart"/>
      <w:r>
        <w:t>Mackinson</w:t>
      </w:r>
      <w:proofErr w:type="spellEnd"/>
      <w:r>
        <w:t xml:space="preserve">, S. </w:t>
      </w:r>
      <w:proofErr w:type="spellStart"/>
      <w:r>
        <w:t>Mahevas</w:t>
      </w:r>
      <w:proofErr w:type="spellEnd"/>
      <w:r>
        <w:t xml:space="preserve">, P. </w:t>
      </w:r>
      <w:proofErr w:type="spellStart"/>
      <w:r>
        <w:t>Marchal</w:t>
      </w:r>
      <w:proofErr w:type="spellEnd"/>
      <w:r>
        <w:t xml:space="preserve">, R. </w:t>
      </w:r>
      <w:proofErr w:type="spellStart"/>
      <w:r>
        <w:t>Mato‐Amboage</w:t>
      </w:r>
      <w:proofErr w:type="spellEnd"/>
      <w:r>
        <w:t xml:space="preserve">, B. </w:t>
      </w:r>
      <w:proofErr w:type="spellStart"/>
      <w:r>
        <w:t>Mapstone</w:t>
      </w:r>
      <w:proofErr w:type="spellEnd"/>
      <w:r>
        <w:t xml:space="preserve">, F. </w:t>
      </w:r>
      <w:proofErr w:type="spellStart"/>
      <w:r>
        <w:t>Maynou</w:t>
      </w:r>
      <w:proofErr w:type="spellEnd"/>
      <w:r>
        <w:t xml:space="preserve">, M. </w:t>
      </w:r>
      <w:proofErr w:type="spellStart"/>
      <w:r>
        <w:t>Merzéréaud</w:t>
      </w:r>
      <w:proofErr w:type="spellEnd"/>
      <w:r>
        <w:t xml:space="preserve">, A. </w:t>
      </w:r>
      <w:proofErr w:type="spellStart"/>
      <w:r>
        <w:t>Palacz</w:t>
      </w:r>
      <w:proofErr w:type="spellEnd"/>
      <w:r>
        <w:t xml:space="preserve">, S. Pascoe, A. </w:t>
      </w:r>
      <w:proofErr w:type="spellStart"/>
      <w:r>
        <w:t>Paulrud</w:t>
      </w:r>
      <w:proofErr w:type="spellEnd"/>
      <w:r>
        <w:t xml:space="preserve">, E. </w:t>
      </w:r>
      <w:proofErr w:type="spellStart"/>
      <w:r>
        <w:t>Plaganyi</w:t>
      </w:r>
      <w:proofErr w:type="spellEnd"/>
      <w:r>
        <w:t xml:space="preserve">, R. </w:t>
      </w:r>
      <w:proofErr w:type="spellStart"/>
      <w:r>
        <w:t>Prellezo</w:t>
      </w:r>
      <w:proofErr w:type="spellEnd"/>
      <w:r>
        <w:t xml:space="preserve">, E. I. van </w:t>
      </w:r>
      <w:proofErr w:type="spellStart"/>
      <w:r>
        <w:t>Putten</w:t>
      </w:r>
      <w:proofErr w:type="spellEnd"/>
      <w:r>
        <w:t xml:space="preserve">, M. </w:t>
      </w:r>
      <w:proofErr w:type="spellStart"/>
      <w:r>
        <w:t>Quaas</w:t>
      </w:r>
      <w:proofErr w:type="spellEnd"/>
      <w:r>
        <w:t xml:space="preserve">, L. </w:t>
      </w:r>
      <w:proofErr w:type="spellStart"/>
      <w:r>
        <w:t>Ravn‐Jonsen</w:t>
      </w:r>
      <w:proofErr w:type="spellEnd"/>
      <w:r>
        <w:t xml:space="preserve">, S. Sanchez, S. Simons, O. </w:t>
      </w:r>
      <w:proofErr w:type="spellStart"/>
      <w:r>
        <w:t>Thébaud</w:t>
      </w:r>
      <w:proofErr w:type="spellEnd"/>
      <w:r>
        <w:t xml:space="preserve">, M. T. </w:t>
      </w:r>
      <w:proofErr w:type="spellStart"/>
      <w:r>
        <w:t>Tomczak</w:t>
      </w:r>
      <w:proofErr w:type="spellEnd"/>
      <w:r>
        <w:t xml:space="preserve">, C. Ulrich, D. van </w:t>
      </w:r>
      <w:proofErr w:type="spellStart"/>
      <w:r>
        <w:t>Dijk</w:t>
      </w:r>
      <w:proofErr w:type="spellEnd"/>
      <w:r>
        <w:t xml:space="preserve">, Y. </w:t>
      </w:r>
      <w:proofErr w:type="spellStart"/>
      <w:r>
        <w:t>Vermard</w:t>
      </w:r>
      <w:proofErr w:type="spellEnd"/>
      <w:r>
        <w:t>, R. Voss, and S. Waldo. 2018. Integrated ecological–economic fisheries models—Evaluation, review and challenges for implementation. Fish and Fisheries 19:1–29.</w:t>
      </w:r>
    </w:p>
    <w:p w14:paraId="2723EBFE" w14:textId="77777777" w:rsidR="00D93DAE" w:rsidRDefault="00D93DAE" w:rsidP="00D93DAE">
      <w:pPr>
        <w:pStyle w:val="Bibliography"/>
      </w:pPr>
      <w:r>
        <w:t xml:space="preserve">Oken, K. L., and T. E. Essington. 2016. Evaluating the effect of a selective </w:t>
      </w:r>
      <w:proofErr w:type="spellStart"/>
      <w:r>
        <w:t>piscivore</w:t>
      </w:r>
      <w:proofErr w:type="spellEnd"/>
      <w:r>
        <w:t xml:space="preserve"> fishery on rockfish recovery within marine protected areas. ICES Journal of Marine Science: Journal du </w:t>
      </w:r>
      <w:proofErr w:type="spellStart"/>
      <w:r>
        <w:t>Conseil</w:t>
      </w:r>
      <w:proofErr w:type="spellEnd"/>
      <w:r>
        <w:t xml:space="preserve"> 73:2267–2277.</w:t>
      </w:r>
    </w:p>
    <w:p w14:paraId="28212B25" w14:textId="77777777" w:rsidR="00D93DAE" w:rsidRDefault="00D93DAE" w:rsidP="00D93DAE">
      <w:pPr>
        <w:pStyle w:val="Bibliography"/>
      </w:pPr>
      <w:proofErr w:type="spellStart"/>
      <w:r>
        <w:lastRenderedPageBreak/>
        <w:t>Overholtz</w:t>
      </w:r>
      <w:proofErr w:type="spellEnd"/>
      <w:r>
        <w:t>, W. J., L. D. Jacobson, and J. S. Link. 2008. An Ecosystem Approach for Assessment Advice and Biological Reference Points for the Gulf of Maine-Georges Bank Atlantic Herring Complex. North American Journal of Fisheries Management 28:247–257.</w:t>
      </w:r>
    </w:p>
    <w:p w14:paraId="1B80E2F1" w14:textId="77777777" w:rsidR="00D93DAE" w:rsidRDefault="00D93DAE" w:rsidP="00D93DAE">
      <w:pPr>
        <w:pStyle w:val="Bibliography"/>
      </w:pPr>
      <w:r>
        <w:t>Pfeiffer, L., and T. Gratz. 2016. The effect of rights-based fisheries management on risk taking and fishing safety. Proceedings of the National Academy of Sciences 113:2615–2620.</w:t>
      </w:r>
    </w:p>
    <w:p w14:paraId="3A8EE961" w14:textId="77777777" w:rsidR="00D93DAE" w:rsidRDefault="00D93DAE" w:rsidP="00D93DAE">
      <w:pPr>
        <w:pStyle w:val="Bibliography"/>
      </w:pPr>
      <w:r>
        <w:t xml:space="preserve">Quinn, T. J., and R. B. </w:t>
      </w:r>
      <w:proofErr w:type="spellStart"/>
      <w:r>
        <w:t>Deriso</w:t>
      </w:r>
      <w:proofErr w:type="spellEnd"/>
      <w:r>
        <w:t>. 1999. Quantitative fish dynamics. Oxford University Press, New York.</w:t>
      </w:r>
    </w:p>
    <w:p w14:paraId="179C0010" w14:textId="77777777" w:rsidR="00D93DAE" w:rsidRDefault="00D93DAE" w:rsidP="00D93DAE">
      <w:pPr>
        <w:pStyle w:val="Bibliography"/>
      </w:pPr>
      <w:r>
        <w:t>R Core Team. 2020. R: A language and environment for statistical computing. R Foundation for Statistical Computing, Vienna, Austria.</w:t>
      </w:r>
    </w:p>
    <w:p w14:paraId="56BB26C6" w14:textId="77777777" w:rsidR="00D93DAE" w:rsidRDefault="00D93DAE" w:rsidP="00D93DAE">
      <w:pPr>
        <w:pStyle w:val="Bibliography"/>
      </w:pPr>
      <w:proofErr w:type="spellStart"/>
      <w:r>
        <w:t>Richerson</w:t>
      </w:r>
      <w:proofErr w:type="spellEnd"/>
      <w:r>
        <w:t>, K., and D. S. Holland. 2017. Quantifying and predicting responses to a US West Coast salmon fishery closure. ICES Journal of Marine Science 74:2364–2378.</w:t>
      </w:r>
    </w:p>
    <w:p w14:paraId="64CB6646" w14:textId="77777777" w:rsidR="00D93DAE" w:rsidRDefault="00D93DAE" w:rsidP="00D93DAE">
      <w:pPr>
        <w:pStyle w:val="Bibliography"/>
      </w:pPr>
      <w:proofErr w:type="spellStart"/>
      <w:r>
        <w:t>Richerson</w:t>
      </w:r>
      <w:proofErr w:type="spellEnd"/>
      <w:r>
        <w:t>, K., A. E. Punt, and D. S. Holland. 2020. Nearly a half century of high but sustainable exploitation in the Dungeness crab (Cancer magister) fishery. Fisheries Research 226:105528.</w:t>
      </w:r>
    </w:p>
    <w:p w14:paraId="6A1F7E4B" w14:textId="77777777" w:rsidR="00D93DAE" w:rsidRDefault="00D93DAE" w:rsidP="00D93DAE">
      <w:pPr>
        <w:pStyle w:val="Bibliography"/>
      </w:pPr>
      <w:proofErr w:type="spellStart"/>
      <w:r>
        <w:t>Sanchirico</w:t>
      </w:r>
      <w:proofErr w:type="spellEnd"/>
      <w:r>
        <w:t>, J. N., M. D. Smith, and D. W. Lipton. 2008. An empirical approach to ecosystem-based fishery management. Ecological Economics 64:586–596.</w:t>
      </w:r>
    </w:p>
    <w:p w14:paraId="553CEE8B" w14:textId="77777777" w:rsidR="00D93DAE" w:rsidRDefault="00D93DAE" w:rsidP="00D93DAE">
      <w:pPr>
        <w:pStyle w:val="Bibliography"/>
      </w:pPr>
      <w:proofErr w:type="spellStart"/>
      <w:r>
        <w:t>Santora</w:t>
      </w:r>
      <w:proofErr w:type="spellEnd"/>
      <w:r>
        <w:t xml:space="preserve">, J. A., N. J. Mantua, I. D. Schroeder, J. C. Field, E. L. Hazen, S. J. </w:t>
      </w:r>
      <w:proofErr w:type="spellStart"/>
      <w:r>
        <w:t>Bograd</w:t>
      </w:r>
      <w:proofErr w:type="spellEnd"/>
      <w:r>
        <w:t xml:space="preserve">, W. J. </w:t>
      </w:r>
      <w:proofErr w:type="spellStart"/>
      <w:r>
        <w:t>Sydeman</w:t>
      </w:r>
      <w:proofErr w:type="spellEnd"/>
      <w:r>
        <w:t xml:space="preserve">, B. K. Wells, J. </w:t>
      </w:r>
      <w:proofErr w:type="spellStart"/>
      <w:r>
        <w:t>Calambokidis</w:t>
      </w:r>
      <w:proofErr w:type="spellEnd"/>
      <w:r>
        <w:t xml:space="preserve">, L. </w:t>
      </w:r>
      <w:proofErr w:type="spellStart"/>
      <w:r>
        <w:t>Saez</w:t>
      </w:r>
      <w:proofErr w:type="spellEnd"/>
      <w:r>
        <w:t>, D. Lawson, and K. A. Forney. 2020. Habitat compression and ecosystem shifts as potential links between marine heatwave and record whale entanglements. Nature Communications 11:1–12.</w:t>
      </w:r>
    </w:p>
    <w:p w14:paraId="1D982889" w14:textId="77777777" w:rsidR="00D93DAE" w:rsidRDefault="00D93DAE" w:rsidP="00D93DAE">
      <w:pPr>
        <w:pStyle w:val="Bibliography"/>
      </w:pPr>
      <w:r>
        <w:lastRenderedPageBreak/>
        <w:t xml:space="preserve">Schindler, D. E., R. </w:t>
      </w:r>
      <w:proofErr w:type="spellStart"/>
      <w:r>
        <w:t>Hilborn</w:t>
      </w:r>
      <w:proofErr w:type="spellEnd"/>
      <w:r>
        <w:t xml:space="preserve">, B. </w:t>
      </w:r>
      <w:proofErr w:type="spellStart"/>
      <w:r>
        <w:t>Chasco</w:t>
      </w:r>
      <w:proofErr w:type="spellEnd"/>
      <w:r>
        <w:t xml:space="preserve">, C. P. </w:t>
      </w:r>
      <w:proofErr w:type="spellStart"/>
      <w:r>
        <w:t>Boatright</w:t>
      </w:r>
      <w:proofErr w:type="spellEnd"/>
      <w:r>
        <w:t>, T. P. Quinn, L. A. Rogers, and M. S. Webster. 2010. Population diversity and the portfolio effect in an exploited species. Nature 465:609–612.</w:t>
      </w:r>
    </w:p>
    <w:p w14:paraId="7157C1AB" w14:textId="77777777" w:rsidR="00D93DAE" w:rsidRDefault="00D93DAE" w:rsidP="00D93DAE">
      <w:pPr>
        <w:pStyle w:val="Bibliography"/>
      </w:pPr>
      <w:proofErr w:type="spellStart"/>
      <w:r>
        <w:t>Schnute</w:t>
      </w:r>
      <w:proofErr w:type="spellEnd"/>
      <w:r>
        <w:t>, J. 1985. A General Theory for Analysis of Catch and Effort Data. Canadian Journal of Fisheries and Aquatic Sciences 42:414–429.</w:t>
      </w:r>
    </w:p>
    <w:p w14:paraId="4EADBC46" w14:textId="77777777" w:rsidR="00D93DAE" w:rsidRDefault="00D93DAE" w:rsidP="00D93DAE">
      <w:pPr>
        <w:pStyle w:val="Bibliography"/>
      </w:pPr>
      <w:proofErr w:type="spellStart"/>
      <w:r>
        <w:t>Schwing</w:t>
      </w:r>
      <w:proofErr w:type="spellEnd"/>
      <w:r>
        <w:t xml:space="preserve">, F. B., R. Mendelssohn, S. J. </w:t>
      </w:r>
      <w:proofErr w:type="spellStart"/>
      <w:r>
        <w:t>Bograd</w:t>
      </w:r>
      <w:proofErr w:type="spellEnd"/>
      <w:r>
        <w:t>, J. E. Overland, M. Wang, and S. Ito. 2010. Climate change, teleconnection patterns, and regional processes forcing marine populations in the Pacific. Journal of Marine Systems 79:245–257.</w:t>
      </w:r>
    </w:p>
    <w:p w14:paraId="7A1CACB5" w14:textId="77777777" w:rsidR="00D93DAE" w:rsidRDefault="00D93DAE" w:rsidP="00D93DAE">
      <w:pPr>
        <w:pStyle w:val="Bibliography"/>
      </w:pPr>
      <w:r>
        <w:t xml:space="preserve">Selden, R. L., R. D. Batt, V. S. Saba, and M. L. Pinsky. 2018. Diversity in thermal affinity among key </w:t>
      </w:r>
      <w:proofErr w:type="spellStart"/>
      <w:r>
        <w:t>piscivores</w:t>
      </w:r>
      <w:proofErr w:type="spellEnd"/>
      <w:r>
        <w:t xml:space="preserve"> buffers impacts of ocean warming on predator–prey interactions. Global change biology 24:117–131.</w:t>
      </w:r>
    </w:p>
    <w:p w14:paraId="391A8F72" w14:textId="77777777" w:rsidR="00D93DAE" w:rsidRDefault="00D93DAE" w:rsidP="00D93DAE">
      <w:pPr>
        <w:pStyle w:val="Bibliography"/>
      </w:pPr>
      <w:proofErr w:type="spellStart"/>
      <w:r>
        <w:t>Sethi</w:t>
      </w:r>
      <w:proofErr w:type="spellEnd"/>
      <w:r>
        <w:t>, S. A., M. Reimer, and G. Knapp. 2014. Alaskan fishing community revenues and the stabilizing role of fishing portfolios. Marine Policy 48:134–141.</w:t>
      </w:r>
    </w:p>
    <w:p w14:paraId="4AFDCD46" w14:textId="77777777" w:rsidR="00D93DAE" w:rsidRDefault="00D93DAE" w:rsidP="00D93DAE">
      <w:pPr>
        <w:pStyle w:val="Bibliography"/>
      </w:pPr>
      <w:r>
        <w:t>Shanks, A. L. 2013. Atmospheric forcing drives recruitment variation in the Dungeness crab (Cancer magister), revisited. Fisheries Oceanography 22:263–272.</w:t>
      </w:r>
    </w:p>
    <w:p w14:paraId="05B8CD80" w14:textId="77777777" w:rsidR="00D93DAE" w:rsidRDefault="00D93DAE" w:rsidP="00D93DAE">
      <w:pPr>
        <w:pStyle w:val="Bibliography"/>
      </w:pPr>
      <w:r>
        <w:t xml:space="preserve">Shanks, A. L., and G. C. </w:t>
      </w:r>
      <w:proofErr w:type="spellStart"/>
      <w:r>
        <w:t>Roegner</w:t>
      </w:r>
      <w:proofErr w:type="spellEnd"/>
      <w:r>
        <w:t>. 2007. Recruitment Limitation in Dungeness Crab Populations Is Driven by Variation in Atmospheric Forcing. Ecology 88:1726–1737.</w:t>
      </w:r>
    </w:p>
    <w:p w14:paraId="1DB05D87" w14:textId="77777777" w:rsidR="00D93DAE" w:rsidRDefault="00D93DAE" w:rsidP="00D93DAE">
      <w:pPr>
        <w:pStyle w:val="Bibliography"/>
      </w:pPr>
      <w:r>
        <w:t>Shelton, A. O., W. H. Satterthwaite, E. J. Ward, B. E. Feist, and B. Burke. 2018. Using hierarchical models to estimate stock-specific and seasonal variation in ocean distribution, survivorship, and aggregate abundance of fall run Chinook salmon. Canadian Journal of Fisheries and Aquatic Sciences 76:95–108.</w:t>
      </w:r>
    </w:p>
    <w:p w14:paraId="1200B619" w14:textId="77777777" w:rsidR="00D93DAE" w:rsidRDefault="00D93DAE" w:rsidP="00D93DAE">
      <w:pPr>
        <w:pStyle w:val="Bibliography"/>
      </w:pPr>
      <w:r>
        <w:lastRenderedPageBreak/>
        <w:t xml:space="preserve">Silver, J. J., and J. S. Stoll. 2019. How do commercial fishing </w:t>
      </w:r>
      <w:proofErr w:type="spellStart"/>
      <w:r>
        <w:t>licences</w:t>
      </w:r>
      <w:proofErr w:type="spellEnd"/>
      <w:r>
        <w:t xml:space="preserve"> relate to access? Fish and Fisheries 20:993–1004.</w:t>
      </w:r>
    </w:p>
    <w:p w14:paraId="40569D72" w14:textId="77777777" w:rsidR="00D93DAE" w:rsidRDefault="00D93DAE" w:rsidP="00D93DAE">
      <w:pPr>
        <w:pStyle w:val="Bibliography"/>
      </w:pPr>
      <w:r>
        <w:t xml:space="preserve">Squires, D., and J. </w:t>
      </w:r>
      <w:proofErr w:type="spellStart"/>
      <w:r>
        <w:t>Kirkley</w:t>
      </w:r>
      <w:proofErr w:type="spellEnd"/>
      <w:r>
        <w:t>. 1991. Production quota in multiproduct Pacific fisheries. Journal of Environmental Economics and Management 21:109–126.</w:t>
      </w:r>
    </w:p>
    <w:p w14:paraId="55E2F960" w14:textId="77777777" w:rsidR="00D93DAE" w:rsidRDefault="00D93DAE" w:rsidP="00D93DAE">
      <w:pPr>
        <w:pStyle w:val="Bibliography"/>
      </w:pPr>
      <w:proofErr w:type="spellStart"/>
      <w:r>
        <w:t>Stachura</w:t>
      </w:r>
      <w:proofErr w:type="spellEnd"/>
      <w:r>
        <w:t xml:space="preserve">, M. M., T. E. Essington, N. J. Mantua, A. B. Hollowed, M. A. </w:t>
      </w:r>
      <w:proofErr w:type="spellStart"/>
      <w:r>
        <w:t>Haltuch</w:t>
      </w:r>
      <w:proofErr w:type="spellEnd"/>
      <w:r>
        <w:t>, P. D. Spencer, T. A. Branch, and M. J. Doyle. 2014. Linking Northeast Pacific recruitment synchrony to environmental variability. Fisheries Oceanography 23:389–408.</w:t>
      </w:r>
    </w:p>
    <w:p w14:paraId="7F85C557" w14:textId="77777777" w:rsidR="00D93DAE" w:rsidRDefault="00D93DAE" w:rsidP="00D93DAE">
      <w:pPr>
        <w:pStyle w:val="Bibliography"/>
      </w:pPr>
      <w:proofErr w:type="spellStart"/>
      <w:r>
        <w:t>Stawitz</w:t>
      </w:r>
      <w:proofErr w:type="spellEnd"/>
      <w:r>
        <w:t xml:space="preserve">, C. C., T. E. Essington, T. A. Branch, M. A. </w:t>
      </w:r>
      <w:proofErr w:type="spellStart"/>
      <w:r>
        <w:t>Haltuch</w:t>
      </w:r>
      <w:proofErr w:type="spellEnd"/>
      <w:r>
        <w:t xml:space="preserve">, A. B. Hollowed, and P. D. Spencer. 2015. A state-space approach for detecting growth variation and application to North Pacific </w:t>
      </w:r>
      <w:proofErr w:type="spellStart"/>
      <w:r>
        <w:t>groundfish</w:t>
      </w:r>
      <w:proofErr w:type="spellEnd"/>
      <w:r>
        <w:t>. Canadian Journal of Fisheries and Aquatic Sciences 72:1316–1328.</w:t>
      </w:r>
    </w:p>
    <w:p w14:paraId="49F0A945" w14:textId="77777777" w:rsidR="00D93DAE" w:rsidRDefault="00D93DAE" w:rsidP="00D93DAE">
      <w:pPr>
        <w:pStyle w:val="Bibliography"/>
      </w:pPr>
      <w:r>
        <w:t xml:space="preserve">Ward, E. J., S. C. Anderson, A. O. Shelton, R. E. Brenner, M. D. </w:t>
      </w:r>
      <w:proofErr w:type="spellStart"/>
      <w:r>
        <w:t>Adkison</w:t>
      </w:r>
      <w:proofErr w:type="spellEnd"/>
      <w:r>
        <w:t xml:space="preserve">, A. H. </w:t>
      </w:r>
      <w:proofErr w:type="spellStart"/>
      <w:r>
        <w:t>Beaudreau</w:t>
      </w:r>
      <w:proofErr w:type="spellEnd"/>
      <w:r>
        <w:t xml:space="preserve">, J. T. Watson, J. C. Shriver, A. C. </w:t>
      </w:r>
      <w:proofErr w:type="spellStart"/>
      <w:r>
        <w:t>Haynie</w:t>
      </w:r>
      <w:proofErr w:type="spellEnd"/>
      <w:r>
        <w:t>, and B. C. Williams. 2018. Effects of increased specialization on revenue of Alaskan salmon fishers over four decades. Journal of Applied Ecology 55:1082–1091.</w:t>
      </w:r>
    </w:p>
    <w:p w14:paraId="309A8FEA" w14:textId="77777777" w:rsidR="00D93DAE" w:rsidRDefault="00D93DAE" w:rsidP="00D93DAE">
      <w:pPr>
        <w:pStyle w:val="Bibliography"/>
      </w:pPr>
      <w:r>
        <w:t xml:space="preserve">Warner, R., and P. </w:t>
      </w:r>
      <w:proofErr w:type="spellStart"/>
      <w:r>
        <w:t>Chesson</w:t>
      </w:r>
      <w:proofErr w:type="spellEnd"/>
      <w:r>
        <w:t>. 1985. Coexistence Mediated by Recruitment Fluctuations - a Field Guide to the Storage Effect. American Naturalist 125:769–787.</w:t>
      </w:r>
    </w:p>
    <w:p w14:paraId="348FC14D" w14:textId="77777777" w:rsidR="00D93DAE" w:rsidRDefault="00D93DAE" w:rsidP="00D93DAE">
      <w:pPr>
        <w:pStyle w:val="Bibliography"/>
      </w:pPr>
      <w:proofErr w:type="spellStart"/>
      <w:r>
        <w:t>Winemiller</w:t>
      </w:r>
      <w:proofErr w:type="spellEnd"/>
      <w:r>
        <w:t>, K. O., and K. A. Rose. 1992. Patterns of Life-History Diversification in North American Fishes: implications for Population Regulation. Canadian Journal of Fisheries and Aquatic Sciences 49:2196–2218.</w:t>
      </w:r>
    </w:p>
    <w:p w14:paraId="74206174" w14:textId="4FC6FF6A" w:rsidR="00F03A5B" w:rsidRPr="00D10641" w:rsidRDefault="000751AA">
      <w:pPr>
        <w:spacing w:line="480" w:lineRule="auto"/>
        <w:rPr>
          <w:rFonts w:ascii="Times New Roman" w:hAnsi="Times New Roman" w:cs="Times New Roman"/>
        </w:rPr>
        <w:pPrChange w:id="28" w:author="kiva.oken kiva.oken" w:date="2020-03-23T12:48:00Z">
          <w:pPr>
            <w:jc w:val="both"/>
          </w:pPr>
        </w:pPrChange>
      </w:pPr>
      <w:r>
        <w:rPr>
          <w:rFonts w:ascii="Times New Roman" w:hAnsi="Times New Roman" w:cs="Times New Roman"/>
        </w:rPr>
        <w:fldChar w:fldCharType="end"/>
      </w:r>
    </w:p>
    <w:sectPr w:rsidR="00F03A5B" w:rsidRPr="00D10641" w:rsidSect="00B57155">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va.oken kiva.oken" w:date="2020-05-04T17:50:00Z" w:initials="kk">
    <w:p w14:paraId="0488BD18" w14:textId="49839B52" w:rsidR="007B4398" w:rsidRDefault="007B4398">
      <w:pPr>
        <w:pStyle w:val="CommentText"/>
      </w:pPr>
      <w:r>
        <w:rPr>
          <w:rStyle w:val="CommentReference"/>
        </w:rPr>
        <w:annotationRef/>
      </w:r>
      <w:r>
        <w:t>I think I am really bad at writing abstracts and it is all most people ever read!</w:t>
      </w:r>
    </w:p>
  </w:comment>
  <w:comment w:id="1" w:author="kiva.oken kiva.oken" w:date="2020-05-04T18:42:00Z" w:initials="kk">
    <w:p w14:paraId="70231393" w14:textId="04A0F0D5" w:rsidR="00933F5A" w:rsidRDefault="00933F5A">
      <w:pPr>
        <w:pStyle w:val="CommentText"/>
      </w:pPr>
      <w:r>
        <w:rPr>
          <w:rStyle w:val="CommentReference"/>
        </w:rPr>
        <w:annotationRef/>
      </w:r>
      <w:r>
        <w:t>I feel like this kind of ends with a whimper.</w:t>
      </w:r>
    </w:p>
  </w:comment>
  <w:comment w:id="2" w:author="kiva.oken kiva.oken" w:date="2020-05-04T12:01:00Z" w:initials="kk">
    <w:p w14:paraId="3ADEF5E1" w14:textId="5228C24B" w:rsidR="00CC1791" w:rsidRDefault="00CC1791">
      <w:pPr>
        <w:pStyle w:val="CommentText"/>
      </w:pPr>
      <w:r>
        <w:rPr>
          <w:rStyle w:val="CommentReference"/>
        </w:rPr>
        <w:annotationRef/>
      </w:r>
      <w:r>
        <w:t>Others?</w:t>
      </w:r>
    </w:p>
  </w:comment>
  <w:comment w:id="3" w:author="Punt, Andre (O&amp;A, Hobart)" w:date="2020-03-21T10:54:00Z" w:initials="PA(H">
    <w:p w14:paraId="0D90E1C5" w14:textId="04AA60D0" w:rsidR="00753C02" w:rsidRDefault="00753C02">
      <w:pPr>
        <w:pStyle w:val="CommentText"/>
      </w:pPr>
      <w:r>
        <w:rPr>
          <w:rStyle w:val="CommentReference"/>
        </w:rPr>
        <w:annotationRef/>
      </w:r>
      <w:r>
        <w:t>Table 1 is a list of symbols.</w:t>
      </w:r>
    </w:p>
  </w:comment>
  <w:comment w:id="4" w:author="kiva.oken kiva.oken" w:date="2020-03-23T13:00:00Z" w:initials="kk">
    <w:p w14:paraId="1507E639" w14:textId="215854CD" w:rsidR="00753C02" w:rsidRDefault="00753C02">
      <w:pPr>
        <w:pStyle w:val="CommentText"/>
      </w:pPr>
      <w:r>
        <w:rPr>
          <w:rStyle w:val="CommentReference"/>
        </w:rPr>
        <w:annotationRef/>
      </w:r>
      <w:r>
        <w:t>I need to reference it somewhere in the main text. Where would be better?</w:t>
      </w:r>
    </w:p>
  </w:comment>
  <w:comment w:id="5" w:author="Dan.Holland" w:date="2020-03-20T15:40:00Z" w:initials="D">
    <w:p w14:paraId="41AEC1E8" w14:textId="77777777" w:rsidR="00753C02" w:rsidRDefault="00753C02" w:rsidP="00EE585D">
      <w:pPr>
        <w:pStyle w:val="CommentText"/>
      </w:pPr>
      <w:r>
        <w:rPr>
          <w:rStyle w:val="CommentReference"/>
        </w:rPr>
        <w:annotationRef/>
      </w:r>
      <w:r>
        <w:t xml:space="preserve">Jim is wrong. A minimum price is negotiated at the beginning of the season as a floor price but it generally rises as the season goes on. This can be seen clearly in the </w:t>
      </w:r>
      <w:proofErr w:type="spellStart"/>
      <w:r>
        <w:t>PacFin</w:t>
      </w:r>
      <w:proofErr w:type="spellEnd"/>
      <w:r>
        <w:t xml:space="preserve"> data. I could probably put together a figure if desired. </w:t>
      </w:r>
    </w:p>
  </w:comment>
  <w:comment w:id="6" w:author="kiva.oken kiva.oken" w:date="2020-04-24T13:47:00Z" w:initials="kk">
    <w:p w14:paraId="28168E76" w14:textId="2AF78C71" w:rsidR="00D83463" w:rsidRDefault="00D83463">
      <w:pPr>
        <w:pStyle w:val="CommentText"/>
      </w:pPr>
      <w:r>
        <w:rPr>
          <w:rStyle w:val="CommentReference"/>
        </w:rPr>
        <w:annotationRef/>
      </w:r>
      <w:r>
        <w:t>I don’t think we need to bother with a figure, but what should the citation be in the references section?</w:t>
      </w:r>
    </w:p>
  </w:comment>
  <w:comment w:id="7" w:author="Punt, Andre (O&amp;A, Hobart)" w:date="2020-03-21T11:19:00Z" w:initials="PA(H">
    <w:p w14:paraId="5066AC53" w14:textId="064DBD06" w:rsidR="00753C02" w:rsidRDefault="00753C02">
      <w:pPr>
        <w:pStyle w:val="CommentText"/>
      </w:pPr>
      <w:r>
        <w:rPr>
          <w:rStyle w:val="CommentReference"/>
        </w:rPr>
        <w:annotationRef/>
      </w:r>
      <w:r>
        <w:t>Some unit issues – Price ad recruitment and catch ($$, numbers and mass)?</w:t>
      </w:r>
    </w:p>
  </w:comment>
  <w:comment w:id="8" w:author="kiva.oken kiva.oken" w:date="2020-03-23T15:39:00Z" w:initials="kk">
    <w:p w14:paraId="10EEF686" w14:textId="144FB8A4" w:rsidR="00753C02" w:rsidRDefault="00753C02">
      <w:pPr>
        <w:pStyle w:val="CommentText"/>
      </w:pPr>
      <w:r>
        <w:rPr>
          <w:rStyle w:val="CommentReference"/>
        </w:rPr>
        <w:annotationRef/>
      </w:r>
      <w:r>
        <w:t xml:space="preserve">I think this fixes the unit issues and comes out as the same formula. </w:t>
      </w:r>
    </w:p>
  </w:comment>
  <w:comment w:id="9" w:author="Punt, Andre (O&amp;A, Hobart)" w:date="2020-03-21T11:25:00Z" w:initials="PA(H">
    <w:p w14:paraId="602F6A06" w14:textId="4C247D94" w:rsidR="00753C02" w:rsidRDefault="00753C02">
      <w:pPr>
        <w:pStyle w:val="CommentText"/>
      </w:pPr>
      <w:r>
        <w:rPr>
          <w:rStyle w:val="CommentReference"/>
        </w:rPr>
        <w:annotationRef/>
      </w:r>
      <w:r>
        <w:t xml:space="preserve">But somehow these get scale </w:t>
      </w:r>
    </w:p>
  </w:comment>
  <w:comment w:id="10" w:author="kiva.oken kiva.oken" w:date="2020-03-23T15:00:00Z" w:initials="kk">
    <w:p w14:paraId="1EF7F956" w14:textId="4E17976B" w:rsidR="00753C02" w:rsidRDefault="00753C02">
      <w:pPr>
        <w:pStyle w:val="CommentText"/>
      </w:pPr>
      <w:r>
        <w:rPr>
          <w:rStyle w:val="CommentReference"/>
        </w:rPr>
        <w:annotationRef/>
      </w:r>
      <w:r>
        <w:t>?</w:t>
      </w:r>
    </w:p>
  </w:comment>
  <w:comment w:id="11" w:author="Punt, Andre (O&amp;A, Hobart)" w:date="2020-03-21T11:34:00Z" w:initials="PA(H">
    <w:p w14:paraId="4CF842B4" w14:textId="2EE17A89" w:rsidR="00753C02" w:rsidRDefault="00753C02">
      <w:pPr>
        <w:pStyle w:val="CommentText"/>
      </w:pPr>
      <w:r>
        <w:rPr>
          <w:rStyle w:val="CommentReference"/>
        </w:rPr>
        <w:annotationRef/>
      </w:r>
      <w:r>
        <w:t xml:space="preserve">Is it perhaps better should show results for profit and relegate revenue to an </w:t>
      </w:r>
      <w:proofErr w:type="gramStart"/>
      <w:r>
        <w:t>appendix</w:t>
      </w:r>
      <w:proofErr w:type="gramEnd"/>
    </w:p>
  </w:comment>
  <w:comment w:id="12" w:author="kiva.oken kiva.oken" w:date="2020-03-23T15:14:00Z" w:initials="kk">
    <w:p w14:paraId="1D59F271" w14:textId="556092C5" w:rsidR="00753C02" w:rsidRDefault="00753C02">
      <w:pPr>
        <w:pStyle w:val="CommentText"/>
      </w:pPr>
      <w:r>
        <w:rPr>
          <w:rStyle w:val="CommentReference"/>
        </w:rPr>
        <w:annotationRef/>
      </w:r>
      <w:r>
        <w:t>That is what I initially thought to do, but you can’t measure the CV of profit (it goes negative). Profit SD matches patterns in revenue SD, but I would prefer to show CV. CV patterns are sometimes different than SD, but I think CV is more appropriate</w:t>
      </w:r>
      <w:r w:rsidR="003C5740">
        <w:t>, since it isn’t impacted by differences in the magnitude</w:t>
      </w:r>
      <w:r>
        <w:t xml:space="preserve">. </w:t>
      </w:r>
    </w:p>
  </w:comment>
  <w:comment w:id="13" w:author="Punt, Andre (O&amp;A, Hobart)" w:date="2020-03-21T11:44:00Z" w:initials="PA(H">
    <w:p w14:paraId="7606FB4D" w14:textId="64245FD6" w:rsidR="00753C02" w:rsidRDefault="00753C02">
      <w:pPr>
        <w:pStyle w:val="CommentText"/>
      </w:pPr>
      <w:r>
        <w:rPr>
          <w:rStyle w:val="CommentReference"/>
        </w:rPr>
        <w:annotationRef/>
      </w:r>
      <w:r>
        <w:t>Any logic to the total vessel and the scenarios?</w:t>
      </w:r>
    </w:p>
  </w:comment>
  <w:comment w:id="14" w:author="kiva.oken kiva.oken" w:date="2020-03-30T12:48:00Z" w:initials="kk">
    <w:p w14:paraId="07ABCD8D" w14:textId="3FAD4DCD" w:rsidR="00753C02" w:rsidRDefault="00753C02">
      <w:pPr>
        <w:pStyle w:val="CommentText"/>
      </w:pPr>
      <w:r>
        <w:rPr>
          <w:rStyle w:val="CommentReference"/>
        </w:rPr>
        <w:annotationRef/>
      </w:r>
      <w:r>
        <w:t>Not really for total vessels.</w:t>
      </w:r>
    </w:p>
    <w:p w14:paraId="6EEEF489" w14:textId="28973E12" w:rsidR="00753C02" w:rsidRDefault="00753C02">
      <w:pPr>
        <w:pStyle w:val="CommentText"/>
      </w:pPr>
    </w:p>
    <w:p w14:paraId="4D350A83" w14:textId="10B40C9A" w:rsidR="00753C02" w:rsidRDefault="00753C02">
      <w:pPr>
        <w:pStyle w:val="CommentText"/>
      </w:pPr>
      <w:r>
        <w:t xml:space="preserve">For the scenarios the middle one has an equal number of vessels in every portfolio, and equal number of specialists vs. generalists, which was intentional. Obviously you could magnify or dampen the move from medium to easy/hard, but the results are mainly about trend, so shouldn’t matter. </w:t>
      </w:r>
    </w:p>
  </w:comment>
  <w:comment w:id="16" w:author="Punt, Andre (O&amp;A, Hobart)" w:date="2020-03-21T15:46:00Z" w:initials="PA(H">
    <w:p w14:paraId="27C96A8B" w14:textId="04ABE13D" w:rsidR="00753C02" w:rsidRDefault="00753C02">
      <w:pPr>
        <w:pStyle w:val="CommentText"/>
      </w:pPr>
      <w:r>
        <w:rPr>
          <w:rStyle w:val="CommentReference"/>
        </w:rPr>
        <w:annotationRef/>
      </w:r>
      <w:r>
        <w:t xml:space="preserve">This is tricky because </w:t>
      </w:r>
      <w:proofErr w:type="spellStart"/>
      <w:r>
        <w:t>groundfish</w:t>
      </w:r>
      <w:proofErr w:type="spellEnd"/>
      <w:r>
        <w:t xml:space="preserve"> is really </w:t>
      </w:r>
      <w:proofErr w:type="spellStart"/>
      <w:r>
        <w:t>mulriple</w:t>
      </w:r>
      <w:proofErr w:type="spellEnd"/>
      <w:r>
        <w:t xml:space="preserve"> species</w:t>
      </w:r>
    </w:p>
  </w:comment>
  <w:comment w:id="17" w:author="kiva.oken kiva.oken" w:date="2020-03-23T15:17:00Z" w:initials="kk">
    <w:p w14:paraId="38CE6744" w14:textId="49D451C8" w:rsidR="00753C02" w:rsidRDefault="00753C02">
      <w:pPr>
        <w:pStyle w:val="CommentText"/>
      </w:pPr>
      <w:r>
        <w:rPr>
          <w:rStyle w:val="CommentReference"/>
        </w:rPr>
        <w:annotationRef/>
      </w:r>
      <w:r>
        <w:t xml:space="preserve">Yes, in the real world </w:t>
      </w:r>
      <w:proofErr w:type="spellStart"/>
      <w:r>
        <w:t>groundfish</w:t>
      </w:r>
      <w:proofErr w:type="spellEnd"/>
      <w:r>
        <w:t xml:space="preserve"> is multiple species. In this very simplified model, it’s modeled as one generic population. I would </w:t>
      </w:r>
      <w:proofErr w:type="spellStart"/>
      <w:r>
        <w:t>hestitate</w:t>
      </w:r>
      <w:proofErr w:type="spellEnd"/>
      <w:r>
        <w:t xml:space="preserve"> to call the population “sablefish” as is pretty grossly simplified, and that’s not really the idea.</w:t>
      </w:r>
    </w:p>
  </w:comment>
  <w:comment w:id="20" w:author="Punt, Andre (O&amp;A, Hobart)" w:date="2020-03-21T15:51:00Z" w:initials="PA(H">
    <w:p w14:paraId="4590F5D9" w14:textId="664608BF" w:rsidR="00753C02" w:rsidRDefault="00753C02">
      <w:pPr>
        <w:pStyle w:val="CommentText"/>
      </w:pPr>
      <w:r>
        <w:rPr>
          <w:rStyle w:val="CommentReference"/>
        </w:rPr>
        <w:annotationRef/>
      </w:r>
      <w:r>
        <w:t xml:space="preserve">Not really – they all have 402 </w:t>
      </w:r>
      <w:proofErr w:type="spellStart"/>
      <w:r>
        <w:t>permited</w:t>
      </w:r>
      <w:proofErr w:type="spellEnd"/>
    </w:p>
  </w:comment>
  <w:comment w:id="21" w:author="kiva.oken kiva.oken" w:date="2020-03-23T15:23:00Z" w:initials="kk">
    <w:p w14:paraId="0CCEC963" w14:textId="0CB8E8BA" w:rsidR="00753C02" w:rsidRDefault="00753C02">
      <w:pPr>
        <w:pStyle w:val="CommentText"/>
      </w:pPr>
      <w:r>
        <w:rPr>
          <w:rStyle w:val="CommentReference"/>
        </w:rPr>
        <w:annotationRef/>
      </w:r>
      <w:r>
        <w:t>Nope.</w:t>
      </w:r>
      <w:r w:rsidR="00F173F0">
        <w:t xml:space="preserve"> 402 vessels in all scenarios. Total n</w:t>
      </w:r>
      <w:r>
        <w:t xml:space="preserve">umber of permits varies. </w:t>
      </w:r>
    </w:p>
  </w:comment>
  <w:comment w:id="22" w:author="Punt, Andre (O&amp;A, Hobart)" w:date="2020-03-21T15:53:00Z" w:initials="PA(H">
    <w:p w14:paraId="4D989654" w14:textId="61B2CA31" w:rsidR="00753C02" w:rsidRDefault="00753C02">
      <w:pPr>
        <w:pStyle w:val="CommentText"/>
      </w:pPr>
      <w:r>
        <w:rPr>
          <w:rStyle w:val="CommentReference"/>
        </w:rPr>
        <w:annotationRef/>
      </w:r>
      <w:r>
        <w:t>So if crab prices were constant this would not happen?</w:t>
      </w:r>
    </w:p>
  </w:comment>
  <w:comment w:id="23" w:author="kiva.oken kiva.oken" w:date="2020-03-23T16:52:00Z" w:initials="kk">
    <w:p w14:paraId="236E11EA" w14:textId="7496C192" w:rsidR="00753C02" w:rsidRDefault="00753C02" w:rsidP="008B0B50">
      <w:pPr>
        <w:pStyle w:val="CommentText"/>
      </w:pPr>
      <w:r>
        <w:rPr>
          <w:rStyle w:val="CommentReference"/>
        </w:rPr>
        <w:annotationRef/>
      </w:r>
      <w:r>
        <w:t xml:space="preserve">Correct. Total catches for crab do increase with increasing access, so it has to be prices that account for the decrease in revenue. </w:t>
      </w:r>
    </w:p>
  </w:comment>
  <w:comment w:id="24" w:author="Punt, Andre (O&amp;A, Hobart)" w:date="2020-03-21T15:58:00Z" w:initials="PA(H">
    <w:p w14:paraId="7AE527ED" w14:textId="08224476" w:rsidR="00753C02" w:rsidRDefault="00753C02">
      <w:pPr>
        <w:pStyle w:val="CommentText"/>
      </w:pPr>
      <w:r>
        <w:rPr>
          <w:rStyle w:val="CommentReference"/>
        </w:rPr>
        <w:annotationRef/>
      </w:r>
      <w:r>
        <w:t xml:space="preserve">Not the salmon only </w:t>
      </w:r>
      <w:proofErr w:type="spellStart"/>
      <w:r>
        <w:t>peope</w:t>
      </w:r>
      <w:proofErr w:type="spellEnd"/>
      <w:r>
        <w:t xml:space="preserve"> and not much for the </w:t>
      </w:r>
      <w:proofErr w:type="spellStart"/>
      <w:r>
        <w:t>groundfish</w:t>
      </w:r>
      <w:proofErr w:type="spellEnd"/>
      <w:r>
        <w:t xml:space="preserve"> only people</w:t>
      </w:r>
    </w:p>
  </w:comment>
  <w:comment w:id="25" w:author="kiva.oken kiva.oken" w:date="2020-03-23T19:40:00Z" w:initials="kk">
    <w:p w14:paraId="3F284E54" w14:textId="2112EBD0" w:rsidR="00753C02" w:rsidRDefault="00753C02">
      <w:pPr>
        <w:pStyle w:val="CommentText"/>
      </w:pPr>
      <w:r>
        <w:rPr>
          <w:rStyle w:val="CommentReference"/>
        </w:rPr>
        <w:annotationRef/>
      </w:r>
      <w:r>
        <w:rPr>
          <w:rStyle w:val="CommentReference"/>
        </w:rPr>
        <w:annotationRef/>
      </w:r>
      <w:r>
        <w:rPr>
          <w:rStyle w:val="CommentReference"/>
        </w:rPr>
        <w:t xml:space="preserve">I redid all the plots so that they aren’t restricted to the same scale for mean revenue. I think the effect for </w:t>
      </w:r>
      <w:proofErr w:type="spellStart"/>
      <w:r>
        <w:rPr>
          <w:rStyle w:val="CommentReference"/>
        </w:rPr>
        <w:t>groundfish</w:t>
      </w:r>
      <w:proofErr w:type="spellEnd"/>
      <w:r>
        <w:rPr>
          <w:rStyle w:val="CommentReference"/>
        </w:rPr>
        <w:t xml:space="preserve"> specialists is now a lot more obvious and you can even subtly see the effect for salmon. Thus, the effect itself is universal, but the magnitude of it depends on the fishery.</w:t>
      </w:r>
    </w:p>
  </w:comment>
  <w:comment w:id="26" w:author="kiva.oken kiva.oken" w:date="2020-04-24T13:39:00Z" w:initials="kk">
    <w:p w14:paraId="73F810EA" w14:textId="4FF8A91B" w:rsidR="00295F49" w:rsidRDefault="00295F49">
      <w:pPr>
        <w:pStyle w:val="CommentText"/>
      </w:pPr>
      <w:r>
        <w:rPr>
          <w:rStyle w:val="CommentReference"/>
        </w:rPr>
        <w:annotationRef/>
      </w:r>
      <w:r>
        <w:t xml:space="preserve">Andre, I put this here for you, but I think it is </w:t>
      </w:r>
      <w:r w:rsidR="00801E5A">
        <w:t xml:space="preserve">kind of </w:t>
      </w:r>
      <w:r>
        <w:t xml:space="preserve">irrelevant. I was quite open in the results about </w:t>
      </w:r>
      <w:r w:rsidR="00801E5A">
        <w:t>where</w:t>
      </w:r>
      <w:r>
        <w:t xml:space="preserve"> they were caused by the demand function, and</w:t>
      </w:r>
      <w:r w:rsidR="00711ED0">
        <w:t xml:space="preserve"> intentionally</w:t>
      </w:r>
      <w:r>
        <w:t xml:space="preserve"> did not emphasize those specific results in the discussion. Also, there *is* evidence that prices go down when catch goes up.</w:t>
      </w:r>
      <w:r w:rsidR="00801E5A">
        <w:t xml:space="preserve"> Hopefully the new figures have you more convinced.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88BD18" w15:done="0"/>
  <w15:commentEx w15:paraId="70231393" w15:done="0"/>
  <w15:commentEx w15:paraId="3ADEF5E1" w15:done="0"/>
  <w15:commentEx w15:paraId="0D90E1C5" w15:done="0"/>
  <w15:commentEx w15:paraId="1507E639" w15:paraIdParent="0D90E1C5" w15:done="0"/>
  <w15:commentEx w15:paraId="41AEC1E8" w15:done="0"/>
  <w15:commentEx w15:paraId="28168E76" w15:paraIdParent="41AEC1E8" w15:done="0"/>
  <w15:commentEx w15:paraId="5066AC53" w15:done="0"/>
  <w15:commentEx w15:paraId="10EEF686" w15:paraIdParent="5066AC53" w15:done="0"/>
  <w15:commentEx w15:paraId="602F6A06" w15:done="0"/>
  <w15:commentEx w15:paraId="1EF7F956" w15:paraIdParent="602F6A06" w15:done="0"/>
  <w15:commentEx w15:paraId="4CF842B4" w15:done="0"/>
  <w15:commentEx w15:paraId="1D59F271" w15:paraIdParent="4CF842B4" w15:done="0"/>
  <w15:commentEx w15:paraId="7606FB4D" w15:done="0"/>
  <w15:commentEx w15:paraId="4D350A83" w15:paraIdParent="7606FB4D" w15:done="0"/>
  <w15:commentEx w15:paraId="27C96A8B" w15:done="0"/>
  <w15:commentEx w15:paraId="38CE6744" w15:paraIdParent="27C96A8B" w15:done="0"/>
  <w15:commentEx w15:paraId="4590F5D9" w15:done="0"/>
  <w15:commentEx w15:paraId="0CCEC963" w15:paraIdParent="4590F5D9" w15:done="0"/>
  <w15:commentEx w15:paraId="4D989654" w15:done="0"/>
  <w15:commentEx w15:paraId="236E11EA" w15:paraIdParent="4D989654" w15:done="0"/>
  <w15:commentEx w15:paraId="7AE527ED" w15:done="0"/>
  <w15:commentEx w15:paraId="3F284E54" w15:paraIdParent="7AE527ED" w15:done="0"/>
  <w15:commentEx w15:paraId="73F810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5DB7B" w14:textId="77777777" w:rsidR="00A660A5" w:rsidRDefault="00A660A5" w:rsidP="000751AA">
      <w:r>
        <w:separator/>
      </w:r>
    </w:p>
  </w:endnote>
  <w:endnote w:type="continuationSeparator" w:id="0">
    <w:p w14:paraId="64EF84EA" w14:textId="77777777" w:rsidR="00A660A5" w:rsidRDefault="00A660A5"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7EE40EE0" w:rsidR="00753C02" w:rsidRDefault="00753C02">
        <w:pPr>
          <w:pStyle w:val="Footer"/>
          <w:jc w:val="center"/>
        </w:pPr>
        <w:r>
          <w:fldChar w:fldCharType="begin"/>
        </w:r>
        <w:r>
          <w:instrText xml:space="preserve"> PAGE   \* MERGEFORMAT </w:instrText>
        </w:r>
        <w:r>
          <w:fldChar w:fldCharType="separate"/>
        </w:r>
        <w:r w:rsidR="00D13E3A">
          <w:rPr>
            <w:noProof/>
          </w:rPr>
          <w:t>25</w:t>
        </w:r>
        <w:r>
          <w:rPr>
            <w:noProof/>
          </w:rPr>
          <w:fldChar w:fldCharType="end"/>
        </w:r>
      </w:p>
    </w:sdtContent>
  </w:sdt>
  <w:p w14:paraId="6BC7319F" w14:textId="77777777" w:rsidR="00753C02" w:rsidRDefault="00753C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1A502" w14:textId="77777777" w:rsidR="00A660A5" w:rsidRDefault="00A660A5" w:rsidP="000751AA">
      <w:r>
        <w:separator/>
      </w:r>
    </w:p>
  </w:footnote>
  <w:footnote w:type="continuationSeparator" w:id="0">
    <w:p w14:paraId="5C68BBD6" w14:textId="77777777" w:rsidR="00A660A5" w:rsidRDefault="00A660A5" w:rsidP="000751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oken kiva.oken">
    <w15:presenceInfo w15:providerId="Windows Live" w15:userId="238a381983761eb5"/>
  </w15:person>
  <w15:person w15:author="Punt, Andre (O&amp;A, Hobart)">
    <w15:presenceInfo w15:providerId="AD" w15:userId="S::pun009@csiro.au::d8681b15-3db8-4e83-804f-b5df0bbac5ce"/>
  </w15:person>
  <w15:person w15:author="Dan.Holland">
    <w15:presenceInfo w15:providerId="None" w15:userId="Dan.Hol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00D8A"/>
    <w:rsid w:val="000030B6"/>
    <w:rsid w:val="0001082A"/>
    <w:rsid w:val="00011B46"/>
    <w:rsid w:val="000134AC"/>
    <w:rsid w:val="000162D0"/>
    <w:rsid w:val="000211F6"/>
    <w:rsid w:val="00021E06"/>
    <w:rsid w:val="000229B6"/>
    <w:rsid w:val="0002716A"/>
    <w:rsid w:val="000272E4"/>
    <w:rsid w:val="00027E46"/>
    <w:rsid w:val="00030984"/>
    <w:rsid w:val="000320C4"/>
    <w:rsid w:val="000338DC"/>
    <w:rsid w:val="000356CD"/>
    <w:rsid w:val="00035F3E"/>
    <w:rsid w:val="000447D9"/>
    <w:rsid w:val="00044DE6"/>
    <w:rsid w:val="00046872"/>
    <w:rsid w:val="00051B6F"/>
    <w:rsid w:val="00053F3A"/>
    <w:rsid w:val="000612E5"/>
    <w:rsid w:val="0007014E"/>
    <w:rsid w:val="00073488"/>
    <w:rsid w:val="00073678"/>
    <w:rsid w:val="000751AA"/>
    <w:rsid w:val="00076A9F"/>
    <w:rsid w:val="000815D0"/>
    <w:rsid w:val="000834FE"/>
    <w:rsid w:val="00085321"/>
    <w:rsid w:val="00091417"/>
    <w:rsid w:val="00092B29"/>
    <w:rsid w:val="000A0B60"/>
    <w:rsid w:val="000A3868"/>
    <w:rsid w:val="000A594B"/>
    <w:rsid w:val="000B0B70"/>
    <w:rsid w:val="000B2FE5"/>
    <w:rsid w:val="000B341E"/>
    <w:rsid w:val="000B7558"/>
    <w:rsid w:val="000C5AB6"/>
    <w:rsid w:val="000D045B"/>
    <w:rsid w:val="000D0F06"/>
    <w:rsid w:val="000D2FBE"/>
    <w:rsid w:val="000D4A65"/>
    <w:rsid w:val="000E0C04"/>
    <w:rsid w:val="000F5F76"/>
    <w:rsid w:val="000F6EEB"/>
    <w:rsid w:val="000F72EE"/>
    <w:rsid w:val="000F77F4"/>
    <w:rsid w:val="000F78E1"/>
    <w:rsid w:val="0010004A"/>
    <w:rsid w:val="001008B2"/>
    <w:rsid w:val="00112280"/>
    <w:rsid w:val="001132AB"/>
    <w:rsid w:val="001142E2"/>
    <w:rsid w:val="00114DA5"/>
    <w:rsid w:val="00120386"/>
    <w:rsid w:val="00123760"/>
    <w:rsid w:val="001269A5"/>
    <w:rsid w:val="001330DE"/>
    <w:rsid w:val="001341B9"/>
    <w:rsid w:val="00144046"/>
    <w:rsid w:val="00144D50"/>
    <w:rsid w:val="00145371"/>
    <w:rsid w:val="00145E6F"/>
    <w:rsid w:val="00150EB6"/>
    <w:rsid w:val="0015446F"/>
    <w:rsid w:val="00155549"/>
    <w:rsid w:val="00155695"/>
    <w:rsid w:val="0016124B"/>
    <w:rsid w:val="0016273B"/>
    <w:rsid w:val="0016449C"/>
    <w:rsid w:val="001656A2"/>
    <w:rsid w:val="001665BB"/>
    <w:rsid w:val="00171A80"/>
    <w:rsid w:val="00185B98"/>
    <w:rsid w:val="001870FB"/>
    <w:rsid w:val="001A0AFF"/>
    <w:rsid w:val="001A21EF"/>
    <w:rsid w:val="001A7921"/>
    <w:rsid w:val="001B1008"/>
    <w:rsid w:val="001B10E2"/>
    <w:rsid w:val="001B1589"/>
    <w:rsid w:val="001B4062"/>
    <w:rsid w:val="001B528B"/>
    <w:rsid w:val="001C20EF"/>
    <w:rsid w:val="001C55C6"/>
    <w:rsid w:val="001D2ADF"/>
    <w:rsid w:val="001D3605"/>
    <w:rsid w:val="001E2C77"/>
    <w:rsid w:val="001E657E"/>
    <w:rsid w:val="001F177E"/>
    <w:rsid w:val="001F3ACF"/>
    <w:rsid w:val="00201354"/>
    <w:rsid w:val="0021339F"/>
    <w:rsid w:val="00216D2A"/>
    <w:rsid w:val="002206DF"/>
    <w:rsid w:val="002237BD"/>
    <w:rsid w:val="00223BE6"/>
    <w:rsid w:val="0022441D"/>
    <w:rsid w:val="00224B41"/>
    <w:rsid w:val="00233E17"/>
    <w:rsid w:val="002378D3"/>
    <w:rsid w:val="002438F2"/>
    <w:rsid w:val="00246666"/>
    <w:rsid w:val="00246C05"/>
    <w:rsid w:val="0025124D"/>
    <w:rsid w:val="00251F85"/>
    <w:rsid w:val="00252B10"/>
    <w:rsid w:val="0025466F"/>
    <w:rsid w:val="002610B4"/>
    <w:rsid w:val="00262274"/>
    <w:rsid w:val="002643FE"/>
    <w:rsid w:val="00272678"/>
    <w:rsid w:val="00274E56"/>
    <w:rsid w:val="002768DA"/>
    <w:rsid w:val="00283EB8"/>
    <w:rsid w:val="00287BFD"/>
    <w:rsid w:val="0029163B"/>
    <w:rsid w:val="00292B66"/>
    <w:rsid w:val="00294306"/>
    <w:rsid w:val="002950CC"/>
    <w:rsid w:val="00295C2F"/>
    <w:rsid w:val="00295F49"/>
    <w:rsid w:val="002A1EF9"/>
    <w:rsid w:val="002A4736"/>
    <w:rsid w:val="002A4C13"/>
    <w:rsid w:val="002A7DC5"/>
    <w:rsid w:val="002B2430"/>
    <w:rsid w:val="002B3BF5"/>
    <w:rsid w:val="002C061C"/>
    <w:rsid w:val="002C0E79"/>
    <w:rsid w:val="002C3BCD"/>
    <w:rsid w:val="002C4BD1"/>
    <w:rsid w:val="002C5DB7"/>
    <w:rsid w:val="002C731C"/>
    <w:rsid w:val="002D26F0"/>
    <w:rsid w:val="002D4F5A"/>
    <w:rsid w:val="002D541E"/>
    <w:rsid w:val="002E3025"/>
    <w:rsid w:val="002E74C6"/>
    <w:rsid w:val="002F713C"/>
    <w:rsid w:val="00302959"/>
    <w:rsid w:val="003104CB"/>
    <w:rsid w:val="00312E0F"/>
    <w:rsid w:val="0031699C"/>
    <w:rsid w:val="00316E06"/>
    <w:rsid w:val="00320C2C"/>
    <w:rsid w:val="00335729"/>
    <w:rsid w:val="00335BB1"/>
    <w:rsid w:val="00346797"/>
    <w:rsid w:val="00346A52"/>
    <w:rsid w:val="00346C7C"/>
    <w:rsid w:val="00347C69"/>
    <w:rsid w:val="00353673"/>
    <w:rsid w:val="00371487"/>
    <w:rsid w:val="003719F4"/>
    <w:rsid w:val="00374414"/>
    <w:rsid w:val="0037746B"/>
    <w:rsid w:val="0038049B"/>
    <w:rsid w:val="00380812"/>
    <w:rsid w:val="00380F21"/>
    <w:rsid w:val="00391D9E"/>
    <w:rsid w:val="00391F6B"/>
    <w:rsid w:val="00395F77"/>
    <w:rsid w:val="003964F7"/>
    <w:rsid w:val="00396823"/>
    <w:rsid w:val="003A04D1"/>
    <w:rsid w:val="003A1D32"/>
    <w:rsid w:val="003A3DA6"/>
    <w:rsid w:val="003B790F"/>
    <w:rsid w:val="003C32B5"/>
    <w:rsid w:val="003C4607"/>
    <w:rsid w:val="003C5740"/>
    <w:rsid w:val="003C5B24"/>
    <w:rsid w:val="003D0F71"/>
    <w:rsid w:val="003D2D49"/>
    <w:rsid w:val="003D40DE"/>
    <w:rsid w:val="003D7013"/>
    <w:rsid w:val="003E0693"/>
    <w:rsid w:val="003E3AD8"/>
    <w:rsid w:val="003E4BA9"/>
    <w:rsid w:val="003E6825"/>
    <w:rsid w:val="003F10A2"/>
    <w:rsid w:val="003F10EF"/>
    <w:rsid w:val="003F4265"/>
    <w:rsid w:val="003F4BE8"/>
    <w:rsid w:val="003F656A"/>
    <w:rsid w:val="003F6A86"/>
    <w:rsid w:val="00400938"/>
    <w:rsid w:val="004010E4"/>
    <w:rsid w:val="00403D3B"/>
    <w:rsid w:val="004073E2"/>
    <w:rsid w:val="004117B2"/>
    <w:rsid w:val="00414499"/>
    <w:rsid w:val="004201C1"/>
    <w:rsid w:val="00425745"/>
    <w:rsid w:val="00434A41"/>
    <w:rsid w:val="004378FA"/>
    <w:rsid w:val="0044333D"/>
    <w:rsid w:val="00443543"/>
    <w:rsid w:val="00445BAA"/>
    <w:rsid w:val="00447AF7"/>
    <w:rsid w:val="00460A46"/>
    <w:rsid w:val="0046368C"/>
    <w:rsid w:val="004715B1"/>
    <w:rsid w:val="00477D10"/>
    <w:rsid w:val="004817E3"/>
    <w:rsid w:val="004855DD"/>
    <w:rsid w:val="004855E5"/>
    <w:rsid w:val="004858E0"/>
    <w:rsid w:val="00486805"/>
    <w:rsid w:val="00491C55"/>
    <w:rsid w:val="004949D3"/>
    <w:rsid w:val="004969A3"/>
    <w:rsid w:val="004A7A54"/>
    <w:rsid w:val="004C06C9"/>
    <w:rsid w:val="004C1147"/>
    <w:rsid w:val="004C1498"/>
    <w:rsid w:val="004C2AF4"/>
    <w:rsid w:val="004C4960"/>
    <w:rsid w:val="004C5CE1"/>
    <w:rsid w:val="004C7592"/>
    <w:rsid w:val="004D082F"/>
    <w:rsid w:val="004D752A"/>
    <w:rsid w:val="004E409A"/>
    <w:rsid w:val="004F6747"/>
    <w:rsid w:val="0050118B"/>
    <w:rsid w:val="005054C1"/>
    <w:rsid w:val="00505F95"/>
    <w:rsid w:val="00511084"/>
    <w:rsid w:val="00511D0E"/>
    <w:rsid w:val="0051597C"/>
    <w:rsid w:val="005173EA"/>
    <w:rsid w:val="00521A17"/>
    <w:rsid w:val="00525EF3"/>
    <w:rsid w:val="00531421"/>
    <w:rsid w:val="00534544"/>
    <w:rsid w:val="005435C1"/>
    <w:rsid w:val="005451C2"/>
    <w:rsid w:val="005476A5"/>
    <w:rsid w:val="005650E2"/>
    <w:rsid w:val="005662C6"/>
    <w:rsid w:val="00567B74"/>
    <w:rsid w:val="005704FA"/>
    <w:rsid w:val="00572113"/>
    <w:rsid w:val="00572A01"/>
    <w:rsid w:val="00573197"/>
    <w:rsid w:val="005742C4"/>
    <w:rsid w:val="00574356"/>
    <w:rsid w:val="0058108F"/>
    <w:rsid w:val="00581ACD"/>
    <w:rsid w:val="00584361"/>
    <w:rsid w:val="00586432"/>
    <w:rsid w:val="0059125C"/>
    <w:rsid w:val="005A0653"/>
    <w:rsid w:val="005A34FE"/>
    <w:rsid w:val="005A3A6E"/>
    <w:rsid w:val="005A41D4"/>
    <w:rsid w:val="005B0627"/>
    <w:rsid w:val="005B76FF"/>
    <w:rsid w:val="005C00D3"/>
    <w:rsid w:val="005C1C11"/>
    <w:rsid w:val="005C79E4"/>
    <w:rsid w:val="005D1E64"/>
    <w:rsid w:val="005E6931"/>
    <w:rsid w:val="005F372E"/>
    <w:rsid w:val="005F53C3"/>
    <w:rsid w:val="005F5C8C"/>
    <w:rsid w:val="005F689A"/>
    <w:rsid w:val="005F68B2"/>
    <w:rsid w:val="00605029"/>
    <w:rsid w:val="00605B1C"/>
    <w:rsid w:val="006070C0"/>
    <w:rsid w:val="006118AC"/>
    <w:rsid w:val="00612E37"/>
    <w:rsid w:val="006147D3"/>
    <w:rsid w:val="006224C8"/>
    <w:rsid w:val="006225EB"/>
    <w:rsid w:val="00623D50"/>
    <w:rsid w:val="00626D61"/>
    <w:rsid w:val="00630255"/>
    <w:rsid w:val="00633981"/>
    <w:rsid w:val="00633F8B"/>
    <w:rsid w:val="00651A45"/>
    <w:rsid w:val="006524E6"/>
    <w:rsid w:val="006539FB"/>
    <w:rsid w:val="00655ED5"/>
    <w:rsid w:val="00656B41"/>
    <w:rsid w:val="006607E1"/>
    <w:rsid w:val="0066114D"/>
    <w:rsid w:val="0066396E"/>
    <w:rsid w:val="00663B20"/>
    <w:rsid w:val="0067069E"/>
    <w:rsid w:val="006722A5"/>
    <w:rsid w:val="006746CD"/>
    <w:rsid w:val="00675439"/>
    <w:rsid w:val="006760EE"/>
    <w:rsid w:val="00682598"/>
    <w:rsid w:val="006865E9"/>
    <w:rsid w:val="0069022B"/>
    <w:rsid w:val="00691DBE"/>
    <w:rsid w:val="00692429"/>
    <w:rsid w:val="006969E1"/>
    <w:rsid w:val="006A32BE"/>
    <w:rsid w:val="006A3DE0"/>
    <w:rsid w:val="006B4322"/>
    <w:rsid w:val="006B72B0"/>
    <w:rsid w:val="006C1F56"/>
    <w:rsid w:val="006C513A"/>
    <w:rsid w:val="006D032C"/>
    <w:rsid w:val="006D75C3"/>
    <w:rsid w:val="006E2CA8"/>
    <w:rsid w:val="006E3E09"/>
    <w:rsid w:val="006E4B23"/>
    <w:rsid w:val="006E508F"/>
    <w:rsid w:val="006E5151"/>
    <w:rsid w:val="006E5405"/>
    <w:rsid w:val="006E6859"/>
    <w:rsid w:val="006F3168"/>
    <w:rsid w:val="006F338F"/>
    <w:rsid w:val="006F453F"/>
    <w:rsid w:val="006F633D"/>
    <w:rsid w:val="006F7524"/>
    <w:rsid w:val="00700FE6"/>
    <w:rsid w:val="00703A24"/>
    <w:rsid w:val="007046E2"/>
    <w:rsid w:val="0070568C"/>
    <w:rsid w:val="007063A8"/>
    <w:rsid w:val="00711ED0"/>
    <w:rsid w:val="007128ED"/>
    <w:rsid w:val="00721B30"/>
    <w:rsid w:val="007278CF"/>
    <w:rsid w:val="00732916"/>
    <w:rsid w:val="00736042"/>
    <w:rsid w:val="00741B61"/>
    <w:rsid w:val="00742615"/>
    <w:rsid w:val="00744A72"/>
    <w:rsid w:val="00746D60"/>
    <w:rsid w:val="00752D9E"/>
    <w:rsid w:val="00752F88"/>
    <w:rsid w:val="0075396A"/>
    <w:rsid w:val="00753C02"/>
    <w:rsid w:val="007543F2"/>
    <w:rsid w:val="00754582"/>
    <w:rsid w:val="0075505E"/>
    <w:rsid w:val="007606B9"/>
    <w:rsid w:val="007621D9"/>
    <w:rsid w:val="00762319"/>
    <w:rsid w:val="00764216"/>
    <w:rsid w:val="00766903"/>
    <w:rsid w:val="00766EB7"/>
    <w:rsid w:val="0077606F"/>
    <w:rsid w:val="00776E62"/>
    <w:rsid w:val="00777297"/>
    <w:rsid w:val="00785B74"/>
    <w:rsid w:val="0078614A"/>
    <w:rsid w:val="0078622C"/>
    <w:rsid w:val="00787DAE"/>
    <w:rsid w:val="00791E52"/>
    <w:rsid w:val="00792B8B"/>
    <w:rsid w:val="007943F1"/>
    <w:rsid w:val="0079655F"/>
    <w:rsid w:val="00796CCB"/>
    <w:rsid w:val="00796F8B"/>
    <w:rsid w:val="007A0D6E"/>
    <w:rsid w:val="007A3806"/>
    <w:rsid w:val="007A5DB6"/>
    <w:rsid w:val="007A6B5D"/>
    <w:rsid w:val="007A7A72"/>
    <w:rsid w:val="007B04B4"/>
    <w:rsid w:val="007B1D76"/>
    <w:rsid w:val="007B4398"/>
    <w:rsid w:val="007B6441"/>
    <w:rsid w:val="007C1132"/>
    <w:rsid w:val="007C473A"/>
    <w:rsid w:val="007D12C1"/>
    <w:rsid w:val="007D174D"/>
    <w:rsid w:val="007D223B"/>
    <w:rsid w:val="007D5F01"/>
    <w:rsid w:val="007D6B9E"/>
    <w:rsid w:val="007E0022"/>
    <w:rsid w:val="007E130E"/>
    <w:rsid w:val="007E13A7"/>
    <w:rsid w:val="007E1439"/>
    <w:rsid w:val="007E181C"/>
    <w:rsid w:val="007E19AA"/>
    <w:rsid w:val="007E1C11"/>
    <w:rsid w:val="007E43E3"/>
    <w:rsid w:val="007E46F2"/>
    <w:rsid w:val="007F041F"/>
    <w:rsid w:val="007F10E4"/>
    <w:rsid w:val="007F298D"/>
    <w:rsid w:val="007F2B56"/>
    <w:rsid w:val="007F515D"/>
    <w:rsid w:val="007F54CE"/>
    <w:rsid w:val="00801646"/>
    <w:rsid w:val="00801E5A"/>
    <w:rsid w:val="008023E9"/>
    <w:rsid w:val="008040EE"/>
    <w:rsid w:val="00814C8A"/>
    <w:rsid w:val="00817311"/>
    <w:rsid w:val="00827633"/>
    <w:rsid w:val="008305B4"/>
    <w:rsid w:val="00830EB0"/>
    <w:rsid w:val="008319DA"/>
    <w:rsid w:val="00832FF8"/>
    <w:rsid w:val="00834062"/>
    <w:rsid w:val="00837631"/>
    <w:rsid w:val="00851CF7"/>
    <w:rsid w:val="0085546E"/>
    <w:rsid w:val="0085547D"/>
    <w:rsid w:val="0085561C"/>
    <w:rsid w:val="00855C44"/>
    <w:rsid w:val="0085750A"/>
    <w:rsid w:val="00857576"/>
    <w:rsid w:val="00860ABA"/>
    <w:rsid w:val="00861350"/>
    <w:rsid w:val="00861DA7"/>
    <w:rsid w:val="008653A5"/>
    <w:rsid w:val="0086688D"/>
    <w:rsid w:val="0086799D"/>
    <w:rsid w:val="0087018C"/>
    <w:rsid w:val="008702C9"/>
    <w:rsid w:val="00874BB9"/>
    <w:rsid w:val="008754DB"/>
    <w:rsid w:val="008755D5"/>
    <w:rsid w:val="00876276"/>
    <w:rsid w:val="00881E90"/>
    <w:rsid w:val="00882F62"/>
    <w:rsid w:val="00885E24"/>
    <w:rsid w:val="00887B25"/>
    <w:rsid w:val="008916BE"/>
    <w:rsid w:val="00891F92"/>
    <w:rsid w:val="00897B75"/>
    <w:rsid w:val="008A01A4"/>
    <w:rsid w:val="008A2CB3"/>
    <w:rsid w:val="008A481F"/>
    <w:rsid w:val="008A7EA5"/>
    <w:rsid w:val="008B0B50"/>
    <w:rsid w:val="008B1C70"/>
    <w:rsid w:val="008B267C"/>
    <w:rsid w:val="008B271D"/>
    <w:rsid w:val="008B373A"/>
    <w:rsid w:val="008D488A"/>
    <w:rsid w:val="008D5B02"/>
    <w:rsid w:val="008E1A4E"/>
    <w:rsid w:val="008E2AF2"/>
    <w:rsid w:val="008E368A"/>
    <w:rsid w:val="008E4A57"/>
    <w:rsid w:val="008E672E"/>
    <w:rsid w:val="008F3C2A"/>
    <w:rsid w:val="008F576A"/>
    <w:rsid w:val="008F6F17"/>
    <w:rsid w:val="008F75EA"/>
    <w:rsid w:val="00901BFF"/>
    <w:rsid w:val="00901D99"/>
    <w:rsid w:val="009021AE"/>
    <w:rsid w:val="00903EDD"/>
    <w:rsid w:val="00907A54"/>
    <w:rsid w:val="00913A46"/>
    <w:rsid w:val="009203CF"/>
    <w:rsid w:val="0092210C"/>
    <w:rsid w:val="00922579"/>
    <w:rsid w:val="00927327"/>
    <w:rsid w:val="009277CF"/>
    <w:rsid w:val="009300CE"/>
    <w:rsid w:val="00930269"/>
    <w:rsid w:val="00930BB4"/>
    <w:rsid w:val="00932636"/>
    <w:rsid w:val="009334BB"/>
    <w:rsid w:val="00933F5A"/>
    <w:rsid w:val="00934EDF"/>
    <w:rsid w:val="00935CE7"/>
    <w:rsid w:val="009468A6"/>
    <w:rsid w:val="009516FB"/>
    <w:rsid w:val="0095268B"/>
    <w:rsid w:val="009639FC"/>
    <w:rsid w:val="009650CE"/>
    <w:rsid w:val="009710E7"/>
    <w:rsid w:val="00973729"/>
    <w:rsid w:val="00976FCA"/>
    <w:rsid w:val="00977DD2"/>
    <w:rsid w:val="00984377"/>
    <w:rsid w:val="00984477"/>
    <w:rsid w:val="009869BD"/>
    <w:rsid w:val="00997A27"/>
    <w:rsid w:val="00997A91"/>
    <w:rsid w:val="009B046E"/>
    <w:rsid w:val="009B08E6"/>
    <w:rsid w:val="009B7292"/>
    <w:rsid w:val="009B7324"/>
    <w:rsid w:val="009C7091"/>
    <w:rsid w:val="009D0DF9"/>
    <w:rsid w:val="009D2038"/>
    <w:rsid w:val="009D6A26"/>
    <w:rsid w:val="009D7CEC"/>
    <w:rsid w:val="009E454B"/>
    <w:rsid w:val="009E4B03"/>
    <w:rsid w:val="009E55CF"/>
    <w:rsid w:val="009E59CA"/>
    <w:rsid w:val="009E7DDB"/>
    <w:rsid w:val="009F3DAA"/>
    <w:rsid w:val="009F6539"/>
    <w:rsid w:val="00A02041"/>
    <w:rsid w:val="00A03122"/>
    <w:rsid w:val="00A048FA"/>
    <w:rsid w:val="00A05E47"/>
    <w:rsid w:val="00A0643B"/>
    <w:rsid w:val="00A06F20"/>
    <w:rsid w:val="00A076DE"/>
    <w:rsid w:val="00A135E1"/>
    <w:rsid w:val="00A142D9"/>
    <w:rsid w:val="00A1638A"/>
    <w:rsid w:val="00A20267"/>
    <w:rsid w:val="00A23627"/>
    <w:rsid w:val="00A23C6F"/>
    <w:rsid w:val="00A24383"/>
    <w:rsid w:val="00A24DF4"/>
    <w:rsid w:val="00A24E87"/>
    <w:rsid w:val="00A24EAA"/>
    <w:rsid w:val="00A27230"/>
    <w:rsid w:val="00A34B0D"/>
    <w:rsid w:val="00A35308"/>
    <w:rsid w:val="00A401FD"/>
    <w:rsid w:val="00A40350"/>
    <w:rsid w:val="00A4258A"/>
    <w:rsid w:val="00A429D0"/>
    <w:rsid w:val="00A4366E"/>
    <w:rsid w:val="00A447F0"/>
    <w:rsid w:val="00A4506B"/>
    <w:rsid w:val="00A4614A"/>
    <w:rsid w:val="00A51284"/>
    <w:rsid w:val="00A52D0E"/>
    <w:rsid w:val="00A55731"/>
    <w:rsid w:val="00A563C0"/>
    <w:rsid w:val="00A5798C"/>
    <w:rsid w:val="00A631C1"/>
    <w:rsid w:val="00A64260"/>
    <w:rsid w:val="00A64DF5"/>
    <w:rsid w:val="00A65AAD"/>
    <w:rsid w:val="00A660A5"/>
    <w:rsid w:val="00A67E53"/>
    <w:rsid w:val="00A723B0"/>
    <w:rsid w:val="00A77F80"/>
    <w:rsid w:val="00A834A5"/>
    <w:rsid w:val="00A9530E"/>
    <w:rsid w:val="00AA51CB"/>
    <w:rsid w:val="00AA53AC"/>
    <w:rsid w:val="00AA7D92"/>
    <w:rsid w:val="00AB02A8"/>
    <w:rsid w:val="00AB18C6"/>
    <w:rsid w:val="00AB1FED"/>
    <w:rsid w:val="00AB2DEF"/>
    <w:rsid w:val="00AB2FD3"/>
    <w:rsid w:val="00AB395E"/>
    <w:rsid w:val="00AC0086"/>
    <w:rsid w:val="00AC17C9"/>
    <w:rsid w:val="00AC33EC"/>
    <w:rsid w:val="00AD018D"/>
    <w:rsid w:val="00AD36F3"/>
    <w:rsid w:val="00AD5872"/>
    <w:rsid w:val="00AE4129"/>
    <w:rsid w:val="00AE4138"/>
    <w:rsid w:val="00AF0208"/>
    <w:rsid w:val="00AF2815"/>
    <w:rsid w:val="00AF37CD"/>
    <w:rsid w:val="00AF45F1"/>
    <w:rsid w:val="00AF7780"/>
    <w:rsid w:val="00B008C4"/>
    <w:rsid w:val="00B0104B"/>
    <w:rsid w:val="00B04C52"/>
    <w:rsid w:val="00B120CA"/>
    <w:rsid w:val="00B12BA4"/>
    <w:rsid w:val="00B136B5"/>
    <w:rsid w:val="00B15FCE"/>
    <w:rsid w:val="00B21100"/>
    <w:rsid w:val="00B22065"/>
    <w:rsid w:val="00B22AFC"/>
    <w:rsid w:val="00B26168"/>
    <w:rsid w:val="00B40625"/>
    <w:rsid w:val="00B415EA"/>
    <w:rsid w:val="00B41997"/>
    <w:rsid w:val="00B4303C"/>
    <w:rsid w:val="00B44DF7"/>
    <w:rsid w:val="00B4695D"/>
    <w:rsid w:val="00B503F5"/>
    <w:rsid w:val="00B52DF2"/>
    <w:rsid w:val="00B55330"/>
    <w:rsid w:val="00B554C4"/>
    <w:rsid w:val="00B55971"/>
    <w:rsid w:val="00B55F08"/>
    <w:rsid w:val="00B56B69"/>
    <w:rsid w:val="00B57155"/>
    <w:rsid w:val="00B63170"/>
    <w:rsid w:val="00B63426"/>
    <w:rsid w:val="00B65CFD"/>
    <w:rsid w:val="00B65DC2"/>
    <w:rsid w:val="00B6798E"/>
    <w:rsid w:val="00B75C20"/>
    <w:rsid w:val="00B76CB4"/>
    <w:rsid w:val="00B822E0"/>
    <w:rsid w:val="00B87CBE"/>
    <w:rsid w:val="00B926EF"/>
    <w:rsid w:val="00BA16E5"/>
    <w:rsid w:val="00BA32AF"/>
    <w:rsid w:val="00BA3D1D"/>
    <w:rsid w:val="00BA4847"/>
    <w:rsid w:val="00BA49C9"/>
    <w:rsid w:val="00BA6A09"/>
    <w:rsid w:val="00BB2497"/>
    <w:rsid w:val="00BB2FA7"/>
    <w:rsid w:val="00BC4ADA"/>
    <w:rsid w:val="00BC5C4D"/>
    <w:rsid w:val="00BC69A6"/>
    <w:rsid w:val="00BD2EBF"/>
    <w:rsid w:val="00BD5DE5"/>
    <w:rsid w:val="00BD5FDB"/>
    <w:rsid w:val="00BD6397"/>
    <w:rsid w:val="00BE022E"/>
    <w:rsid w:val="00BE2DC7"/>
    <w:rsid w:val="00BE5B0C"/>
    <w:rsid w:val="00BE798E"/>
    <w:rsid w:val="00BE7E1B"/>
    <w:rsid w:val="00BF2EA2"/>
    <w:rsid w:val="00BF4480"/>
    <w:rsid w:val="00BF44EE"/>
    <w:rsid w:val="00BF6B7D"/>
    <w:rsid w:val="00C01800"/>
    <w:rsid w:val="00C01DEB"/>
    <w:rsid w:val="00C0246E"/>
    <w:rsid w:val="00C02F3A"/>
    <w:rsid w:val="00C06256"/>
    <w:rsid w:val="00C071B1"/>
    <w:rsid w:val="00C104AF"/>
    <w:rsid w:val="00C10BFC"/>
    <w:rsid w:val="00C1345B"/>
    <w:rsid w:val="00C17274"/>
    <w:rsid w:val="00C25745"/>
    <w:rsid w:val="00C2759B"/>
    <w:rsid w:val="00C31535"/>
    <w:rsid w:val="00C31B70"/>
    <w:rsid w:val="00C32924"/>
    <w:rsid w:val="00C33359"/>
    <w:rsid w:val="00C352D8"/>
    <w:rsid w:val="00C37503"/>
    <w:rsid w:val="00C47940"/>
    <w:rsid w:val="00C47CF0"/>
    <w:rsid w:val="00C47E41"/>
    <w:rsid w:val="00C5199E"/>
    <w:rsid w:val="00C51D84"/>
    <w:rsid w:val="00C5234C"/>
    <w:rsid w:val="00C52C7C"/>
    <w:rsid w:val="00C57021"/>
    <w:rsid w:val="00C62796"/>
    <w:rsid w:val="00C64385"/>
    <w:rsid w:val="00C65F1C"/>
    <w:rsid w:val="00C7428F"/>
    <w:rsid w:val="00C808E2"/>
    <w:rsid w:val="00C818FD"/>
    <w:rsid w:val="00C8292A"/>
    <w:rsid w:val="00C84566"/>
    <w:rsid w:val="00C9178E"/>
    <w:rsid w:val="00C91EA0"/>
    <w:rsid w:val="00C9458A"/>
    <w:rsid w:val="00C967B2"/>
    <w:rsid w:val="00CA0451"/>
    <w:rsid w:val="00CA057A"/>
    <w:rsid w:val="00CA2173"/>
    <w:rsid w:val="00CA38E3"/>
    <w:rsid w:val="00CA5065"/>
    <w:rsid w:val="00CB74BA"/>
    <w:rsid w:val="00CB77BA"/>
    <w:rsid w:val="00CC1791"/>
    <w:rsid w:val="00CC40A6"/>
    <w:rsid w:val="00CC54DE"/>
    <w:rsid w:val="00CD02DB"/>
    <w:rsid w:val="00CD0999"/>
    <w:rsid w:val="00CD1534"/>
    <w:rsid w:val="00CD6402"/>
    <w:rsid w:val="00CD7C79"/>
    <w:rsid w:val="00CE49AD"/>
    <w:rsid w:val="00CE6877"/>
    <w:rsid w:val="00CF08B7"/>
    <w:rsid w:val="00CF13E5"/>
    <w:rsid w:val="00CF141A"/>
    <w:rsid w:val="00CF39ED"/>
    <w:rsid w:val="00CF73F1"/>
    <w:rsid w:val="00CF7BAF"/>
    <w:rsid w:val="00D04634"/>
    <w:rsid w:val="00D10641"/>
    <w:rsid w:val="00D13E3A"/>
    <w:rsid w:val="00D16D34"/>
    <w:rsid w:val="00D16E6F"/>
    <w:rsid w:val="00D17070"/>
    <w:rsid w:val="00D24C15"/>
    <w:rsid w:val="00D25DBE"/>
    <w:rsid w:val="00D402B2"/>
    <w:rsid w:val="00D40928"/>
    <w:rsid w:val="00D41567"/>
    <w:rsid w:val="00D41675"/>
    <w:rsid w:val="00D4201B"/>
    <w:rsid w:val="00D437C6"/>
    <w:rsid w:val="00D51027"/>
    <w:rsid w:val="00D52F26"/>
    <w:rsid w:val="00D57888"/>
    <w:rsid w:val="00D602F2"/>
    <w:rsid w:val="00D60EFB"/>
    <w:rsid w:val="00D61C85"/>
    <w:rsid w:val="00D63BA5"/>
    <w:rsid w:val="00D6514B"/>
    <w:rsid w:val="00D6585F"/>
    <w:rsid w:val="00D67692"/>
    <w:rsid w:val="00D71353"/>
    <w:rsid w:val="00D755EF"/>
    <w:rsid w:val="00D80441"/>
    <w:rsid w:val="00D820EB"/>
    <w:rsid w:val="00D83463"/>
    <w:rsid w:val="00D87B1D"/>
    <w:rsid w:val="00D91E89"/>
    <w:rsid w:val="00D93DAE"/>
    <w:rsid w:val="00D94087"/>
    <w:rsid w:val="00D953EE"/>
    <w:rsid w:val="00DA0020"/>
    <w:rsid w:val="00DA2183"/>
    <w:rsid w:val="00DA2EBC"/>
    <w:rsid w:val="00DA60F7"/>
    <w:rsid w:val="00DB2BF2"/>
    <w:rsid w:val="00DB4C46"/>
    <w:rsid w:val="00DC0835"/>
    <w:rsid w:val="00DD0D2B"/>
    <w:rsid w:val="00DD0E3D"/>
    <w:rsid w:val="00DD1923"/>
    <w:rsid w:val="00DD3272"/>
    <w:rsid w:val="00DD3378"/>
    <w:rsid w:val="00DE228F"/>
    <w:rsid w:val="00DE58E8"/>
    <w:rsid w:val="00DE6E4C"/>
    <w:rsid w:val="00DE7C38"/>
    <w:rsid w:val="00DF18E9"/>
    <w:rsid w:val="00DF2CF6"/>
    <w:rsid w:val="00DF30F8"/>
    <w:rsid w:val="00DF4E36"/>
    <w:rsid w:val="00E001C9"/>
    <w:rsid w:val="00E00771"/>
    <w:rsid w:val="00E02864"/>
    <w:rsid w:val="00E044E1"/>
    <w:rsid w:val="00E055B3"/>
    <w:rsid w:val="00E06A1C"/>
    <w:rsid w:val="00E06FAE"/>
    <w:rsid w:val="00E11A23"/>
    <w:rsid w:val="00E14325"/>
    <w:rsid w:val="00E1676B"/>
    <w:rsid w:val="00E25231"/>
    <w:rsid w:val="00E26499"/>
    <w:rsid w:val="00E31E7D"/>
    <w:rsid w:val="00E33B3F"/>
    <w:rsid w:val="00E35408"/>
    <w:rsid w:val="00E40BC7"/>
    <w:rsid w:val="00E41C30"/>
    <w:rsid w:val="00E4437A"/>
    <w:rsid w:val="00E504D5"/>
    <w:rsid w:val="00E536D7"/>
    <w:rsid w:val="00E54651"/>
    <w:rsid w:val="00E572C9"/>
    <w:rsid w:val="00E66727"/>
    <w:rsid w:val="00E763F9"/>
    <w:rsid w:val="00E77A48"/>
    <w:rsid w:val="00E82C5A"/>
    <w:rsid w:val="00E840C6"/>
    <w:rsid w:val="00E8752F"/>
    <w:rsid w:val="00E87D17"/>
    <w:rsid w:val="00E87DED"/>
    <w:rsid w:val="00E939A8"/>
    <w:rsid w:val="00E95545"/>
    <w:rsid w:val="00E95A6F"/>
    <w:rsid w:val="00E97956"/>
    <w:rsid w:val="00EA013D"/>
    <w:rsid w:val="00EA0613"/>
    <w:rsid w:val="00EA23C1"/>
    <w:rsid w:val="00EA28BE"/>
    <w:rsid w:val="00EA2E04"/>
    <w:rsid w:val="00EA3C29"/>
    <w:rsid w:val="00EA6E2B"/>
    <w:rsid w:val="00EB00FE"/>
    <w:rsid w:val="00EB6610"/>
    <w:rsid w:val="00EC2895"/>
    <w:rsid w:val="00EC2A1C"/>
    <w:rsid w:val="00EC2C00"/>
    <w:rsid w:val="00EC2C51"/>
    <w:rsid w:val="00EC626F"/>
    <w:rsid w:val="00ED2AD4"/>
    <w:rsid w:val="00ED2B8E"/>
    <w:rsid w:val="00ED434A"/>
    <w:rsid w:val="00EE5025"/>
    <w:rsid w:val="00EE585D"/>
    <w:rsid w:val="00EE64A5"/>
    <w:rsid w:val="00EF47C7"/>
    <w:rsid w:val="00F0017D"/>
    <w:rsid w:val="00F03A5B"/>
    <w:rsid w:val="00F058BE"/>
    <w:rsid w:val="00F1282E"/>
    <w:rsid w:val="00F14B62"/>
    <w:rsid w:val="00F14BF7"/>
    <w:rsid w:val="00F15AC3"/>
    <w:rsid w:val="00F173F0"/>
    <w:rsid w:val="00F23034"/>
    <w:rsid w:val="00F25659"/>
    <w:rsid w:val="00F366D9"/>
    <w:rsid w:val="00F37ADC"/>
    <w:rsid w:val="00F40ECA"/>
    <w:rsid w:val="00F51119"/>
    <w:rsid w:val="00F54DD9"/>
    <w:rsid w:val="00F57308"/>
    <w:rsid w:val="00F60059"/>
    <w:rsid w:val="00F60BDD"/>
    <w:rsid w:val="00F60E7C"/>
    <w:rsid w:val="00F66C88"/>
    <w:rsid w:val="00F67845"/>
    <w:rsid w:val="00F70753"/>
    <w:rsid w:val="00F70D18"/>
    <w:rsid w:val="00F75A15"/>
    <w:rsid w:val="00F81801"/>
    <w:rsid w:val="00F822E0"/>
    <w:rsid w:val="00F91845"/>
    <w:rsid w:val="00F924BB"/>
    <w:rsid w:val="00F925F8"/>
    <w:rsid w:val="00F951A4"/>
    <w:rsid w:val="00F9771E"/>
    <w:rsid w:val="00FA1DFA"/>
    <w:rsid w:val="00FA5F48"/>
    <w:rsid w:val="00FB2727"/>
    <w:rsid w:val="00FB51E5"/>
    <w:rsid w:val="00FC0092"/>
    <w:rsid w:val="00FC0A43"/>
    <w:rsid w:val="00FC3102"/>
    <w:rsid w:val="00FC70F8"/>
    <w:rsid w:val="00FC777E"/>
    <w:rsid w:val="00FC7DCB"/>
    <w:rsid w:val="00FD2201"/>
    <w:rsid w:val="00FD29A2"/>
    <w:rsid w:val="00FD2A18"/>
    <w:rsid w:val="00FE45EB"/>
    <w:rsid w:val="00FE656D"/>
    <w:rsid w:val="00FE6E51"/>
    <w:rsid w:val="00FE7D85"/>
    <w:rsid w:val="00FF054E"/>
    <w:rsid w:val="00FF42D5"/>
    <w:rsid w:val="00FF4C90"/>
    <w:rsid w:val="00FF5DCC"/>
    <w:rsid w:val="00FF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785299CD-CE40-4478-B436-579500B0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61E31-D6EE-4265-B75A-CAE4B093B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15424</TotalTime>
  <Pages>31</Pages>
  <Words>24828</Words>
  <Characters>162874</Characters>
  <Application>Microsoft Office Word</Application>
  <DocSecurity>0</DocSecurity>
  <Lines>3701</Lines>
  <Paragraphs>2437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28</cp:revision>
  <cp:lastPrinted>2019-11-14T21:50:00Z</cp:lastPrinted>
  <dcterms:created xsi:type="dcterms:W3CDTF">2020-03-23T19:47:00Z</dcterms:created>
  <dcterms:modified xsi:type="dcterms:W3CDTF">2020-05-05T18:42:00Z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id="4uSHupch"/&gt;&lt;style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